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86764"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 xml:space="preserve">Title: Community dynamics of ticks from </w:t>
      </w:r>
      <w:commentRangeStart w:id="0"/>
      <w:r w:rsidRPr="00457F6A">
        <w:rPr>
          <w:rFonts w:ascii="Helvetica Neue" w:hAnsi="Helvetica Neue"/>
          <w:b/>
          <w:sz w:val="24"/>
          <w:szCs w:val="24"/>
        </w:rPr>
        <w:t>Pennsylvania</w:t>
      </w:r>
      <w:commentRangeEnd w:id="0"/>
      <w:r w:rsidRPr="00457F6A">
        <w:rPr>
          <w:rFonts w:ascii="Helvetica Neue" w:hAnsi="Helvetica Neue"/>
        </w:rPr>
        <w:commentReference w:id="0"/>
      </w:r>
    </w:p>
    <w:p w14:paraId="49734BE2" w14:textId="77777777" w:rsidR="00A64627" w:rsidRDefault="00A64627">
      <w:pPr>
        <w:pStyle w:val="Normal1"/>
        <w:widowControl w:val="0"/>
        <w:rPr>
          <w:ins w:id="1" w:author="J Sakamoto" w:date="2018-07-09T15:12:00Z"/>
          <w:rFonts w:ascii="Helvetica Neue" w:hAnsi="Helvetica Neue"/>
          <w:b/>
          <w:sz w:val="24"/>
          <w:szCs w:val="24"/>
        </w:rPr>
      </w:pPr>
    </w:p>
    <w:p w14:paraId="5D94ADDD" w14:textId="203CF0F4" w:rsidR="00DD172F" w:rsidRDefault="00DD172F">
      <w:pPr>
        <w:pStyle w:val="Normal1"/>
        <w:widowControl w:val="0"/>
        <w:rPr>
          <w:ins w:id="2" w:author="J Sakamoto" w:date="2018-07-09T15:12:00Z"/>
          <w:rFonts w:ascii="Helvetica Neue" w:hAnsi="Helvetica Neue"/>
          <w:b/>
          <w:sz w:val="24"/>
          <w:szCs w:val="24"/>
        </w:rPr>
      </w:pPr>
      <w:ins w:id="3" w:author="J Sakamoto" w:date="2018-07-09T15:12:00Z">
        <w:r>
          <w:rPr>
            <w:rFonts w:ascii="Helvetica Neue" w:hAnsi="Helvetica Neue"/>
            <w:b/>
            <w:sz w:val="24"/>
            <w:szCs w:val="24"/>
          </w:rPr>
          <w:t>Damie Pak</w:t>
        </w:r>
      </w:ins>
    </w:p>
    <w:p w14:paraId="2BDEDFD0" w14:textId="28B5B8F8" w:rsidR="00DD172F" w:rsidRDefault="00DD172F">
      <w:pPr>
        <w:pStyle w:val="Normal1"/>
        <w:widowControl w:val="0"/>
        <w:rPr>
          <w:ins w:id="4" w:author="J Sakamoto" w:date="2018-07-09T15:12:00Z"/>
          <w:rFonts w:ascii="Helvetica Neue" w:hAnsi="Helvetica Neue"/>
          <w:b/>
          <w:sz w:val="24"/>
          <w:szCs w:val="24"/>
        </w:rPr>
      </w:pPr>
      <w:ins w:id="5" w:author="J Sakamoto" w:date="2018-07-09T15:12:00Z">
        <w:r>
          <w:rPr>
            <w:rFonts w:ascii="Helvetica Neue" w:hAnsi="Helvetica Neue"/>
            <w:b/>
            <w:sz w:val="24"/>
            <w:szCs w:val="24"/>
          </w:rPr>
          <w:t>Steven B. Jacobs</w:t>
        </w:r>
      </w:ins>
    </w:p>
    <w:p w14:paraId="7CF14E69" w14:textId="576B5C9F" w:rsidR="00A64627" w:rsidRPr="00457F6A" w:rsidRDefault="00DD172F">
      <w:pPr>
        <w:pStyle w:val="Normal1"/>
        <w:widowControl w:val="0"/>
        <w:rPr>
          <w:rFonts w:ascii="Helvetica Neue" w:hAnsi="Helvetica Neue"/>
          <w:b/>
          <w:sz w:val="24"/>
          <w:szCs w:val="24"/>
        </w:rPr>
      </w:pPr>
      <w:ins w:id="6" w:author="J Sakamoto" w:date="2018-07-09T15:12:00Z">
        <w:r>
          <w:rPr>
            <w:rFonts w:ascii="Helvetica Neue" w:hAnsi="Helvetica Neue"/>
            <w:b/>
            <w:sz w:val="24"/>
            <w:szCs w:val="24"/>
          </w:rPr>
          <w:t>Joyce M. Sakamoto</w:t>
        </w:r>
      </w:ins>
      <w:ins w:id="7" w:author="J Sakamoto" w:date="2018-07-09T15:13:00Z">
        <w:r>
          <w:rPr>
            <w:rFonts w:ascii="Helvetica Neue" w:hAnsi="Helvetica Neue"/>
            <w:b/>
            <w:sz w:val="24"/>
            <w:szCs w:val="24"/>
          </w:rPr>
          <w:t xml:space="preserve"> </w:t>
        </w:r>
      </w:ins>
    </w:p>
    <w:p w14:paraId="505A1E7C" w14:textId="77777777" w:rsidR="00A64627" w:rsidRPr="00457F6A" w:rsidRDefault="00A64627">
      <w:pPr>
        <w:pStyle w:val="Normal1"/>
        <w:widowControl w:val="0"/>
        <w:rPr>
          <w:rFonts w:ascii="Helvetica Neue" w:hAnsi="Helvetica Neue"/>
          <w:b/>
          <w:sz w:val="24"/>
          <w:szCs w:val="24"/>
        </w:rPr>
      </w:pPr>
    </w:p>
    <w:p w14:paraId="2C505D21"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Abstract:</w:t>
      </w:r>
    </w:p>
    <w:p w14:paraId="22118BEA"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\begin{</w:t>
      </w:r>
      <w:proofErr w:type="spellStart"/>
      <w:r w:rsidRPr="00457F6A">
        <w:rPr>
          <w:rFonts w:ascii="Helvetica Neue" w:hAnsi="Helvetica Neue"/>
          <w:b/>
          <w:sz w:val="24"/>
          <w:szCs w:val="24"/>
        </w:rPr>
        <w:t>abstractbox</w:t>
      </w:r>
      <w:proofErr w:type="spellEnd"/>
      <w:r w:rsidRPr="00457F6A">
        <w:rPr>
          <w:rFonts w:ascii="Helvetica Neue" w:hAnsi="Helvetica Neue"/>
          <w:b/>
          <w:sz w:val="24"/>
          <w:szCs w:val="24"/>
        </w:rPr>
        <w:t>}</w:t>
      </w:r>
    </w:p>
    <w:p w14:paraId="16314A15" w14:textId="77777777" w:rsidR="00A64627" w:rsidRPr="00457F6A" w:rsidRDefault="00A64627">
      <w:pPr>
        <w:pStyle w:val="Normal1"/>
        <w:widowControl w:val="0"/>
        <w:rPr>
          <w:rFonts w:ascii="Helvetica Neue" w:hAnsi="Helvetica Neue"/>
          <w:b/>
          <w:sz w:val="24"/>
          <w:szCs w:val="24"/>
        </w:rPr>
      </w:pPr>
    </w:p>
    <w:p w14:paraId="7BF3B256"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\begin{abstract} % abstract</w:t>
      </w:r>
    </w:p>
    <w:p w14:paraId="4F0D7B9C"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{Background} %if any, e.g. First part title</w:t>
      </w:r>
    </w:p>
    <w:p w14:paraId="534BFEF1" w14:textId="43D96557" w:rsidR="00A64627" w:rsidRPr="00457F6A" w:rsidRDefault="00457F6A" w:rsidP="00457F6A">
      <w:pPr>
        <w:pStyle w:val="Normal1"/>
        <w:widowControl w:val="0"/>
        <w:ind w:firstLine="720"/>
        <w:rPr>
          <w:rFonts w:ascii="Helvetica Neue" w:hAnsi="Helvetica Neue"/>
          <w:sz w:val="24"/>
          <w:szCs w:val="24"/>
        </w:rPr>
      </w:pPr>
      <w:r w:rsidRPr="00457F6A">
        <w:rPr>
          <w:rFonts w:ascii="Helvetica Neue" w:hAnsi="Helvetica Neue"/>
          <w:sz w:val="24"/>
          <w:szCs w:val="24"/>
        </w:rPr>
        <w:t xml:space="preserve">In the last two decades tick-borne diseases have been increasing at the local, national, and global levels.  Researchers studying ticks and tick-borne disease need a thorough knowledge of the </w:t>
      </w:r>
      <w:r w:rsidR="00FF5AA4" w:rsidRPr="00457F6A">
        <w:rPr>
          <w:rFonts w:ascii="Helvetica Neue" w:hAnsi="Helvetica Neue"/>
          <w:sz w:val="24"/>
          <w:szCs w:val="24"/>
        </w:rPr>
        <w:t>pathogen</w:t>
      </w:r>
      <w:r w:rsidRPr="00457F6A">
        <w:rPr>
          <w:rFonts w:ascii="Helvetica Neue" w:hAnsi="Helvetica Neue"/>
          <w:sz w:val="24"/>
          <w:szCs w:val="24"/>
        </w:rPr>
        <w:t>s</w:t>
      </w:r>
      <w:r w:rsidR="00FF5AA4" w:rsidRPr="00457F6A">
        <w:rPr>
          <w:rFonts w:ascii="Helvetica Neue" w:hAnsi="Helvetica Neue"/>
          <w:sz w:val="24"/>
          <w:szCs w:val="24"/>
        </w:rPr>
        <w:t>, vector</w:t>
      </w:r>
      <w:r w:rsidRPr="00457F6A">
        <w:rPr>
          <w:rFonts w:ascii="Helvetica Neue" w:hAnsi="Helvetica Neue"/>
          <w:sz w:val="24"/>
          <w:szCs w:val="24"/>
        </w:rPr>
        <w:t>s, and epidemiology of disease spread</w:t>
      </w:r>
      <w:r w:rsidR="00FF5AA4" w:rsidRPr="00457F6A">
        <w:rPr>
          <w:rFonts w:ascii="Helvetica Neue" w:hAnsi="Helvetica Neue"/>
          <w:sz w:val="24"/>
          <w:szCs w:val="24"/>
        </w:rPr>
        <w:t xml:space="preserve">. </w:t>
      </w:r>
      <w:r w:rsidRPr="00457F6A">
        <w:rPr>
          <w:rFonts w:ascii="Helvetica Neue" w:hAnsi="Helvetica Neue"/>
          <w:sz w:val="24"/>
          <w:szCs w:val="24"/>
        </w:rPr>
        <w:t>Three surveillance approaches are commonly used to provide insight into tick-borne disease risk</w:t>
      </w:r>
      <w:r w:rsidR="00FF5AA4" w:rsidRPr="00457F6A">
        <w:rPr>
          <w:rFonts w:ascii="Helvetica Neue" w:hAnsi="Helvetica Neue"/>
          <w:sz w:val="24"/>
          <w:szCs w:val="24"/>
        </w:rPr>
        <w:t xml:space="preserve">: human disease case surveillance, active </w:t>
      </w:r>
      <w:ins w:id="8" w:author="Jason Rasgon" w:date="2018-07-10T14:45:00Z">
        <w:r w:rsidR="001B5004">
          <w:rPr>
            <w:rFonts w:ascii="Helvetica Neue" w:hAnsi="Helvetica Neue"/>
            <w:sz w:val="24"/>
            <w:szCs w:val="24"/>
          </w:rPr>
          <w:t xml:space="preserve">tick </w:t>
        </w:r>
      </w:ins>
      <w:r w:rsidR="00FF5AA4" w:rsidRPr="00457F6A">
        <w:rPr>
          <w:rFonts w:ascii="Helvetica Neue" w:hAnsi="Helvetica Neue"/>
          <w:sz w:val="24"/>
          <w:szCs w:val="24"/>
        </w:rPr>
        <w:t xml:space="preserve">surveillance, </w:t>
      </w:r>
      <w:ins w:id="9" w:author="Jason Rasgon" w:date="2018-07-03T16:04:00Z">
        <w:r w:rsidR="00340DE7">
          <w:rPr>
            <w:rFonts w:ascii="Helvetica Neue" w:hAnsi="Helvetica Neue"/>
            <w:sz w:val="24"/>
            <w:szCs w:val="24"/>
          </w:rPr>
          <w:t>and</w:t>
        </w:r>
        <w:r w:rsidR="00340DE7" w:rsidRPr="00457F6A">
          <w:rPr>
            <w:rFonts w:ascii="Helvetica Neue" w:hAnsi="Helvetica Neue"/>
            <w:sz w:val="24"/>
            <w:szCs w:val="24"/>
          </w:rPr>
          <w:t xml:space="preserve"> </w:t>
        </w:r>
      </w:ins>
      <w:r w:rsidR="00FF5AA4" w:rsidRPr="00457F6A">
        <w:rPr>
          <w:rFonts w:ascii="Helvetica Neue" w:hAnsi="Helvetica Neue"/>
          <w:sz w:val="24"/>
          <w:szCs w:val="24"/>
        </w:rPr>
        <w:t xml:space="preserve">passive </w:t>
      </w:r>
      <w:ins w:id="10" w:author="Jason Rasgon" w:date="2018-07-10T14:45:00Z">
        <w:r w:rsidR="001B5004">
          <w:rPr>
            <w:rFonts w:ascii="Helvetica Neue" w:hAnsi="Helvetica Neue"/>
            <w:sz w:val="24"/>
            <w:szCs w:val="24"/>
          </w:rPr>
          <w:t xml:space="preserve">tick </w:t>
        </w:r>
      </w:ins>
      <w:r w:rsidR="00FF5AA4" w:rsidRPr="00457F6A">
        <w:rPr>
          <w:rFonts w:ascii="Helvetica Neue" w:hAnsi="Helvetica Neue"/>
          <w:sz w:val="24"/>
          <w:szCs w:val="24"/>
        </w:rPr>
        <w:t>surveillance</w:t>
      </w:r>
      <w:commentRangeStart w:id="11"/>
      <w:r w:rsidR="00FF5AA4" w:rsidRPr="00457F6A">
        <w:rPr>
          <w:rFonts w:ascii="Helvetica Neue" w:hAnsi="Helvetica Neue"/>
          <w:sz w:val="24"/>
          <w:szCs w:val="24"/>
        </w:rPr>
        <w:t>.</w:t>
      </w:r>
      <w:del w:id="12" w:author="pak" w:date="2018-07-16T14:13:00Z">
        <w:r w:rsidR="00FF5AA4" w:rsidRPr="00457F6A" w:rsidDel="00082C5E">
          <w:rPr>
            <w:rFonts w:ascii="Helvetica Neue" w:hAnsi="Helvetica Neue"/>
            <w:sz w:val="24"/>
            <w:szCs w:val="24"/>
          </w:rPr>
          <w:delText xml:space="preserve"> We present compiled data o</w:delText>
        </w:r>
        <w:r w:rsidRPr="00457F6A" w:rsidDel="00082C5E">
          <w:rPr>
            <w:rFonts w:ascii="Helvetica Neue" w:hAnsi="Helvetica Neue"/>
            <w:sz w:val="24"/>
            <w:szCs w:val="24"/>
          </w:rPr>
          <w:delText>n Pennsylvania ticks (principally</w:delText>
        </w:r>
        <w:r w:rsidR="00FF5AA4" w:rsidRPr="00457F6A" w:rsidDel="00082C5E">
          <w:rPr>
            <w:rFonts w:ascii="Helvetica Neue" w:hAnsi="Helvetica Neue"/>
            <w:sz w:val="24"/>
            <w:szCs w:val="24"/>
          </w:rPr>
          <w:delText xml:space="preserve"> </w:delText>
        </w:r>
        <w:r w:rsidRPr="00457F6A" w:rsidDel="00082C5E">
          <w:rPr>
            <w:rFonts w:ascii="Helvetica Neue" w:hAnsi="Helvetica Neue"/>
            <w:sz w:val="24"/>
            <w:szCs w:val="24"/>
          </w:rPr>
          <w:delText>consisting of public submissions, but also including the results of active tick surveillance</w:delText>
        </w:r>
        <w:r w:rsidR="00FF5AA4" w:rsidRPr="00457F6A" w:rsidDel="00082C5E">
          <w:rPr>
            <w:rFonts w:ascii="Helvetica Neue" w:hAnsi="Helvetica Neue"/>
            <w:sz w:val="24"/>
            <w:szCs w:val="24"/>
          </w:rPr>
          <w:delText>) from 1900-2017.</w:delText>
        </w:r>
        <w:commentRangeEnd w:id="11"/>
        <w:r w:rsidR="00082C5E" w:rsidDel="00082C5E">
          <w:rPr>
            <w:rStyle w:val="CommentReference"/>
          </w:rPr>
          <w:commentReference w:id="11"/>
        </w:r>
      </w:del>
      <w:r w:rsidR="00FF5AA4" w:rsidRPr="00457F6A">
        <w:rPr>
          <w:rFonts w:ascii="Helvetica Neue" w:hAnsi="Helvetica Neue"/>
          <w:sz w:val="24"/>
          <w:szCs w:val="24"/>
        </w:rPr>
        <w:t xml:space="preserve"> </w:t>
      </w:r>
      <w:r w:rsidR="00087F6F">
        <w:rPr>
          <w:rFonts w:ascii="Helvetica Neue" w:eastAsia="Roboto" w:hAnsi="Helvetica Neue" w:cs="Roboto"/>
          <w:color w:val="333333"/>
          <w:sz w:val="24"/>
          <w:szCs w:val="24"/>
        </w:rPr>
        <w:t xml:space="preserve">Passive surveillance </w:t>
      </w:r>
      <w:ins w:id="13" w:author="J Sakamoto" w:date="2018-07-08T15:35:00Z">
        <w:r w:rsidR="00CA161A">
          <w:rPr>
            <w:rFonts w:ascii="Helvetica Neue" w:eastAsia="Roboto" w:hAnsi="Helvetica Neue" w:cs="Roboto"/>
            <w:color w:val="333333"/>
            <w:sz w:val="24"/>
            <w:szCs w:val="24"/>
          </w:rPr>
          <w:t xml:space="preserve">alone </w:t>
        </w:r>
      </w:ins>
      <w:r w:rsidR="00087F6F">
        <w:rPr>
          <w:rFonts w:ascii="Helvetica Neue" w:eastAsia="Roboto" w:hAnsi="Helvetica Neue" w:cs="Roboto"/>
          <w:color w:val="333333"/>
          <w:sz w:val="24"/>
          <w:szCs w:val="24"/>
        </w:rPr>
        <w:t>is a powerful tool for estimating tick distribution, community dynamics, and potential risk of tick bites across a wider geographic area. Long</w:t>
      </w:r>
      <w:r w:rsidR="00FF5AA4" w:rsidRPr="00457F6A">
        <w:rPr>
          <w:rFonts w:ascii="Helvetica Neue" w:eastAsia="Roboto" w:hAnsi="Helvetica Neue" w:cs="Roboto"/>
          <w:color w:val="333333"/>
          <w:sz w:val="24"/>
          <w:szCs w:val="24"/>
        </w:rPr>
        <w:t xml:space="preserve">-term passive surveillance </w:t>
      </w:r>
      <w:ins w:id="14" w:author="J Sakamoto" w:date="2018-07-08T15:35:00Z">
        <w:r w:rsidR="00CA161A">
          <w:rPr>
            <w:rFonts w:ascii="Helvetica Neue" w:eastAsia="Roboto" w:hAnsi="Helvetica Neue" w:cs="Roboto"/>
            <w:color w:val="333333"/>
            <w:sz w:val="24"/>
            <w:szCs w:val="24"/>
          </w:rPr>
          <w:t>can provide</w:t>
        </w:r>
        <w:r w:rsidR="00CA161A" w:rsidRPr="00457F6A">
          <w:rPr>
            <w:rFonts w:ascii="Helvetica Neue" w:eastAsia="Roboto" w:hAnsi="Helvetica Neue" w:cs="Roboto"/>
            <w:color w:val="333333"/>
            <w:sz w:val="24"/>
            <w:szCs w:val="24"/>
          </w:rPr>
          <w:t xml:space="preserve"> </w:t>
        </w:r>
      </w:ins>
      <w:r w:rsidR="00FF5AA4" w:rsidRPr="00457F6A">
        <w:rPr>
          <w:rFonts w:ascii="Helvetica Neue" w:eastAsia="Roboto" w:hAnsi="Helvetica Neue" w:cs="Roboto"/>
          <w:color w:val="333333"/>
          <w:sz w:val="24"/>
          <w:szCs w:val="24"/>
        </w:rPr>
        <w:t>up-to-date data on the spatial variability and temporal dynami</w:t>
      </w:r>
      <w:r w:rsidR="00087F6F">
        <w:rPr>
          <w:rFonts w:ascii="Helvetica Neue" w:eastAsia="Roboto" w:hAnsi="Helvetica Neue" w:cs="Roboto"/>
          <w:color w:val="333333"/>
          <w:sz w:val="24"/>
          <w:szCs w:val="24"/>
        </w:rPr>
        <w:t xml:space="preserve">cs of ectoparasite </w:t>
      </w:r>
      <w:proofErr w:type="spellStart"/>
      <w:r w:rsidR="00087F6F">
        <w:rPr>
          <w:rFonts w:ascii="Helvetica Neue" w:eastAsia="Roboto" w:hAnsi="Helvetica Neue" w:cs="Roboto"/>
          <w:color w:val="333333"/>
          <w:sz w:val="24"/>
          <w:szCs w:val="24"/>
        </w:rPr>
        <w:t>communities</w:t>
      </w:r>
      <w:del w:id="15" w:author="pak" w:date="2018-07-16T14:25:00Z">
        <w:r w:rsidR="00087F6F" w:rsidDel="00E01A23">
          <w:rPr>
            <w:rFonts w:ascii="Helvetica Neue" w:eastAsia="Roboto" w:hAnsi="Helvetica Neue" w:cs="Roboto"/>
            <w:color w:val="333333"/>
            <w:sz w:val="24"/>
            <w:szCs w:val="24"/>
          </w:rPr>
          <w:delText xml:space="preserve"> and </w:delText>
        </w:r>
        <w:commentRangeStart w:id="16"/>
        <w:r w:rsidR="00FF5AA4" w:rsidRPr="00457F6A" w:rsidDel="00E01A23">
          <w:rPr>
            <w:rFonts w:ascii="Helvetica Neue" w:eastAsia="Roboto" w:hAnsi="Helvetica Neue" w:cs="Roboto"/>
            <w:color w:val="333333"/>
            <w:sz w:val="24"/>
            <w:szCs w:val="24"/>
          </w:rPr>
          <w:delText>associated</w:delText>
        </w:r>
      </w:del>
      <w:commentRangeEnd w:id="16"/>
      <w:r w:rsidR="00E01A23">
        <w:rPr>
          <w:rStyle w:val="CommentReference"/>
        </w:rPr>
        <w:commentReference w:id="16"/>
      </w:r>
      <w:del w:id="17" w:author="pak" w:date="2018-07-16T14:25:00Z">
        <w:r w:rsidR="00FF5AA4" w:rsidRPr="00457F6A" w:rsidDel="00E01A23">
          <w:rPr>
            <w:rFonts w:ascii="Helvetica Neue" w:eastAsia="Roboto" w:hAnsi="Helvetica Neue" w:cs="Roboto"/>
            <w:color w:val="333333"/>
            <w:sz w:val="24"/>
            <w:szCs w:val="24"/>
          </w:rPr>
          <w:delText xml:space="preserve"> data </w:delText>
        </w:r>
        <w:r w:rsidR="00087F6F" w:rsidDel="00E01A23">
          <w:rPr>
            <w:rFonts w:ascii="Helvetica Neue" w:eastAsia="Roboto" w:hAnsi="Helvetica Neue" w:cs="Roboto"/>
            <w:color w:val="333333"/>
            <w:sz w:val="24"/>
            <w:szCs w:val="24"/>
          </w:rPr>
          <w:delText>(e.g.</w:delText>
        </w:r>
        <w:r w:rsidR="00FF5AA4" w:rsidRPr="00457F6A" w:rsidDel="00E01A23">
          <w:rPr>
            <w:rFonts w:ascii="Helvetica Neue" w:eastAsia="Roboto" w:hAnsi="Helvetica Neue" w:cs="Roboto"/>
            <w:color w:val="333333"/>
            <w:sz w:val="24"/>
            <w:szCs w:val="24"/>
          </w:rPr>
          <w:delText xml:space="preserve"> vegetation and host associations</w:delText>
        </w:r>
        <w:r w:rsidR="00087F6F" w:rsidDel="00E01A23">
          <w:rPr>
            <w:rFonts w:ascii="Helvetica Neue" w:eastAsia="Roboto" w:hAnsi="Helvetica Neue" w:cs="Roboto"/>
            <w:color w:val="333333"/>
            <w:sz w:val="24"/>
            <w:szCs w:val="24"/>
          </w:rPr>
          <w:delText>)</w:delText>
        </w:r>
      </w:del>
      <w:ins w:id="18" w:author="Jason Rasgon" w:date="2018-07-03T16:05:00Z">
        <w:del w:id="19" w:author="pak" w:date="2018-07-16T14:25:00Z">
          <w:r w:rsidR="00340DE7" w:rsidDel="00E01A23">
            <w:rPr>
              <w:rFonts w:ascii="Helvetica Neue" w:eastAsia="Roboto" w:hAnsi="Helvetica Neue" w:cs="Roboto"/>
              <w:color w:val="333333"/>
              <w:sz w:val="24"/>
              <w:szCs w:val="24"/>
            </w:rPr>
            <w:delText xml:space="preserve">, </w:delText>
          </w:r>
        </w:del>
        <w:r w:rsidR="00340DE7">
          <w:rPr>
            <w:rFonts w:ascii="Helvetica Neue" w:eastAsia="Roboto" w:hAnsi="Helvetica Neue" w:cs="Roboto"/>
            <w:color w:val="333333"/>
            <w:sz w:val="24"/>
            <w:szCs w:val="24"/>
          </w:rPr>
          <w:t>and</w:t>
        </w:r>
      </w:ins>
      <w:proofErr w:type="spellEnd"/>
      <w:r w:rsidR="00FF5AA4" w:rsidRPr="00457F6A">
        <w:rPr>
          <w:rFonts w:ascii="Helvetica Neue" w:eastAsia="Roboto" w:hAnsi="Helvetica Neue" w:cs="Roboto"/>
          <w:color w:val="333333"/>
          <w:sz w:val="24"/>
          <w:szCs w:val="24"/>
        </w:rPr>
        <w:t xml:space="preserve"> shed light </w:t>
      </w:r>
      <w:r w:rsidR="00087F6F">
        <w:rPr>
          <w:rFonts w:ascii="Helvetica Neue" w:eastAsia="Roboto" w:hAnsi="Helvetica Neue" w:cs="Roboto"/>
          <w:color w:val="333333"/>
          <w:sz w:val="24"/>
          <w:szCs w:val="24"/>
        </w:rPr>
        <w:t>into</w:t>
      </w:r>
      <w:r w:rsidR="00FF5AA4" w:rsidRPr="00457F6A">
        <w:rPr>
          <w:rFonts w:ascii="Helvetica Neue" w:eastAsia="Roboto" w:hAnsi="Helvetica Neue" w:cs="Roboto"/>
          <w:color w:val="333333"/>
          <w:sz w:val="24"/>
          <w:szCs w:val="24"/>
        </w:rPr>
        <w:t xml:space="preserve"> the ecology of rarer t</w:t>
      </w:r>
      <w:r w:rsidR="00087F6F">
        <w:rPr>
          <w:rFonts w:ascii="Helvetica Neue" w:eastAsia="Roboto" w:hAnsi="Helvetica Neue" w:cs="Roboto"/>
          <w:color w:val="333333"/>
          <w:sz w:val="24"/>
          <w:szCs w:val="24"/>
        </w:rPr>
        <w:t xml:space="preserve">ick species. </w:t>
      </w:r>
      <w:ins w:id="20" w:author="pak" w:date="2018-07-16T14:13:00Z">
        <w:r w:rsidR="00082C5E" w:rsidRPr="00457F6A">
          <w:rPr>
            <w:rFonts w:ascii="Helvetica Neue" w:hAnsi="Helvetica Neue"/>
            <w:sz w:val="24"/>
            <w:szCs w:val="24"/>
          </w:rPr>
          <w:t>We present</w:t>
        </w:r>
        <w:r w:rsidR="00082C5E">
          <w:rPr>
            <w:rFonts w:ascii="Helvetica Neue" w:hAnsi="Helvetica Neue"/>
            <w:sz w:val="24"/>
            <w:szCs w:val="24"/>
          </w:rPr>
          <w:t xml:space="preserve"> a </w:t>
        </w:r>
        <w:r w:rsidR="00082C5E">
          <w:rPr>
            <w:rFonts w:ascii="Helvetica Neue" w:eastAsia="Roboto" w:hAnsi="Helvetica Neue" w:cs="Roboto"/>
            <w:color w:val="333333"/>
            <w:sz w:val="24"/>
            <w:szCs w:val="24"/>
          </w:rPr>
          <w:t>retrospective analysis on</w:t>
        </w:r>
        <w:r w:rsidR="00082C5E">
          <w:rPr>
            <w:rFonts w:ascii="Helvetica Neue" w:hAnsi="Helvetica Neue"/>
            <w:sz w:val="24"/>
            <w:szCs w:val="24"/>
          </w:rPr>
          <w:t xml:space="preserve"> compiled data of</w:t>
        </w:r>
        <w:r w:rsidR="00082C5E" w:rsidRPr="00457F6A">
          <w:rPr>
            <w:rFonts w:ascii="Helvetica Neue" w:hAnsi="Helvetica Neue"/>
            <w:sz w:val="24"/>
            <w:szCs w:val="24"/>
          </w:rPr>
          <w:t xml:space="preserve"> Pennsylvania ticks (principally consisting of public submissions, but also including the results of active tick surveillance</w:t>
        </w:r>
        <w:r w:rsidR="00082C5E">
          <w:rPr>
            <w:rFonts w:ascii="Helvetica Neue" w:hAnsi="Helvetica Neue"/>
            <w:sz w:val="24"/>
            <w:szCs w:val="24"/>
          </w:rPr>
          <w:t>) over the last 117 years</w:t>
        </w:r>
        <w:r w:rsidR="00082C5E" w:rsidRPr="00457F6A">
          <w:rPr>
            <w:rFonts w:ascii="Helvetica Neue" w:hAnsi="Helvetica Neue"/>
            <w:sz w:val="24"/>
            <w:szCs w:val="24"/>
          </w:rPr>
          <w:t xml:space="preserve">. </w:t>
        </w:r>
      </w:ins>
      <w:del w:id="21" w:author="pak" w:date="2018-07-16T14:14:00Z">
        <w:r w:rsidR="00087F6F" w:rsidDel="00082C5E">
          <w:rPr>
            <w:rFonts w:ascii="Helvetica Neue" w:eastAsia="Roboto" w:hAnsi="Helvetica Neue" w:cs="Roboto"/>
            <w:color w:val="333333"/>
            <w:sz w:val="24"/>
            <w:szCs w:val="24"/>
          </w:rPr>
          <w:delText>We present a retrospective analysis of tick community dynamics in Pennsylvania over the last 117 years</w:delText>
        </w:r>
        <w:r w:rsidR="00FF5AA4" w:rsidRPr="00457F6A" w:rsidDel="00082C5E">
          <w:rPr>
            <w:rFonts w:ascii="Helvetica Neue" w:eastAsia="Roboto" w:hAnsi="Helvetica Neue" w:cs="Roboto"/>
            <w:color w:val="333333"/>
            <w:sz w:val="24"/>
            <w:szCs w:val="24"/>
          </w:rPr>
          <w:delText xml:space="preserve">.  </w:delText>
        </w:r>
      </w:del>
    </w:p>
    <w:p w14:paraId="25803347" w14:textId="77777777" w:rsidR="00A64627" w:rsidRPr="00457F6A" w:rsidRDefault="00A64627">
      <w:pPr>
        <w:pStyle w:val="Normal1"/>
        <w:widowControl w:val="0"/>
        <w:rPr>
          <w:rFonts w:ascii="Helvetica Neue" w:hAnsi="Helvetica Neue"/>
          <w:b/>
          <w:sz w:val="24"/>
          <w:szCs w:val="24"/>
        </w:rPr>
      </w:pPr>
    </w:p>
    <w:p w14:paraId="423BE876"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{Methods} %if any, e.g. First part title</w:t>
      </w:r>
    </w:p>
    <w:p w14:paraId="0F51BD27" w14:textId="5DE71684" w:rsidR="00A64627" w:rsidRPr="00457F6A" w:rsidRDefault="00087F6F">
      <w:pPr>
        <w:pStyle w:val="Normal1"/>
        <w:widowControl w:val="0"/>
        <w:rPr>
          <w:rFonts w:ascii="Helvetica Neue" w:hAnsi="Helvetica Neue"/>
          <w:b/>
          <w:color w:val="333333"/>
          <w:sz w:val="24"/>
          <w:szCs w:val="24"/>
        </w:rPr>
      </w:pPr>
      <w:r>
        <w:rPr>
          <w:rFonts w:ascii="Helvetica Neue" w:hAnsi="Helvetica Neue"/>
          <w:sz w:val="24"/>
          <w:szCs w:val="24"/>
        </w:rPr>
        <w:t>We compiled</w:t>
      </w:r>
      <w:r w:rsidR="00FF5AA4" w:rsidRPr="00457F6A">
        <w:rPr>
          <w:rFonts w:ascii="Helvetica Neue" w:hAnsi="Helvetica Neue"/>
          <w:sz w:val="24"/>
          <w:szCs w:val="24"/>
        </w:rPr>
        <w:t xml:space="preserve"> data from </w:t>
      </w:r>
      <w:ins w:id="22" w:author="J Sakamoto" w:date="2018-07-08T15:36:00Z">
        <w:r w:rsidR="00CA161A">
          <w:rPr>
            <w:rFonts w:ascii="Helvetica Neue" w:hAnsi="Helvetica Neue"/>
            <w:sz w:val="24"/>
            <w:szCs w:val="24"/>
          </w:rPr>
          <w:t>ticks</w:t>
        </w:r>
      </w:ins>
      <w:r w:rsidR="00FF5AA4" w:rsidRPr="00457F6A">
        <w:rPr>
          <w:rFonts w:ascii="Helvetica Neue" w:hAnsi="Helvetica Neue"/>
          <w:sz w:val="24"/>
          <w:szCs w:val="24"/>
        </w:rPr>
        <w:t xml:space="preserve"> </w:t>
      </w:r>
      <w:r>
        <w:rPr>
          <w:rFonts w:ascii="Helvetica Neue" w:hAnsi="Helvetica Neue"/>
          <w:sz w:val="24"/>
          <w:szCs w:val="24"/>
        </w:rPr>
        <w:t xml:space="preserve">collected during tick surveillance research, </w:t>
      </w:r>
      <w:ins w:id="23" w:author="Jason Rasgon" w:date="2018-07-03T16:08:00Z">
        <w:r w:rsidR="008C2A56">
          <w:rPr>
            <w:rFonts w:ascii="Helvetica Neue" w:hAnsi="Helvetica Neue"/>
            <w:sz w:val="24"/>
            <w:szCs w:val="24"/>
          </w:rPr>
          <w:t xml:space="preserve">and from </w:t>
        </w:r>
      </w:ins>
      <w:r>
        <w:rPr>
          <w:rFonts w:ascii="Helvetica Neue" w:hAnsi="Helvetica Neue"/>
          <w:sz w:val="24"/>
          <w:szCs w:val="24"/>
        </w:rPr>
        <w:t xml:space="preserve">citizen-based submissions </w:t>
      </w:r>
      <w:r w:rsidR="00FF5AA4" w:rsidRPr="00457F6A">
        <w:rPr>
          <w:rFonts w:ascii="Helvetica Neue" w:hAnsi="Helvetica Neue"/>
          <w:sz w:val="24"/>
          <w:szCs w:val="24"/>
        </w:rPr>
        <w:t>to the Penn State University Department of Entomology</w:t>
      </w:r>
      <w:r>
        <w:rPr>
          <w:rFonts w:ascii="Helvetica Neue" w:hAnsi="Helvetica Neue"/>
          <w:sz w:val="24"/>
          <w:szCs w:val="24"/>
        </w:rPr>
        <w:t xml:space="preserve"> (</w:t>
      </w:r>
      <w:proofErr w:type="spellStart"/>
      <w:r>
        <w:rPr>
          <w:rFonts w:ascii="Helvetica Neue" w:hAnsi="Helvetica Neue"/>
          <w:sz w:val="24"/>
          <w:szCs w:val="24"/>
        </w:rPr>
        <w:t>PSUEnt</w:t>
      </w:r>
      <w:proofErr w:type="spellEnd"/>
      <w:r>
        <w:rPr>
          <w:rFonts w:ascii="Helvetica Neue" w:hAnsi="Helvetica Neue"/>
          <w:sz w:val="24"/>
          <w:szCs w:val="24"/>
        </w:rPr>
        <w:t xml:space="preserve">). Specimens were housed as part of the </w:t>
      </w:r>
      <w:proofErr w:type="spellStart"/>
      <w:r>
        <w:rPr>
          <w:rFonts w:ascii="Helvetica Neue" w:hAnsi="Helvetica Neue"/>
          <w:sz w:val="24"/>
          <w:szCs w:val="24"/>
        </w:rPr>
        <w:t>PSUEnt</w:t>
      </w:r>
      <w:proofErr w:type="spellEnd"/>
      <w:r>
        <w:rPr>
          <w:rFonts w:ascii="Helvetica Neue" w:hAnsi="Helvetica Neue"/>
          <w:sz w:val="24"/>
          <w:szCs w:val="24"/>
        </w:rPr>
        <w:t xml:space="preserve"> </w:t>
      </w:r>
      <w:r w:rsidR="00FF5AA4" w:rsidRPr="00457F6A">
        <w:rPr>
          <w:rFonts w:ascii="Helvetica Neue" w:hAnsi="Helvetica Neue"/>
          <w:sz w:val="24"/>
          <w:szCs w:val="24"/>
        </w:rPr>
        <w:t xml:space="preserve">arthropod collections that eventually became The Frost Entomological Museum. We analyzed </w:t>
      </w:r>
      <w:r>
        <w:rPr>
          <w:rFonts w:ascii="Helvetica Neue" w:hAnsi="Helvetica Neue"/>
          <w:sz w:val="24"/>
          <w:szCs w:val="24"/>
        </w:rPr>
        <w:t xml:space="preserve">all data from 1900-2017 </w:t>
      </w:r>
      <w:ins w:id="24" w:author="J Sakamoto" w:date="2018-07-09T15:14:00Z">
        <w:r w:rsidR="00DD172F">
          <w:rPr>
            <w:rFonts w:ascii="Helvetica Neue" w:hAnsi="Helvetica Neue"/>
            <w:sz w:val="24"/>
            <w:szCs w:val="24"/>
          </w:rPr>
          <w:t xml:space="preserve">for </w:t>
        </w:r>
      </w:ins>
      <w:r w:rsidR="00FF5AA4" w:rsidRPr="00457F6A">
        <w:rPr>
          <w:rFonts w:ascii="Helvetica Neue" w:hAnsi="Helvetica Neue"/>
          <w:sz w:val="24"/>
          <w:szCs w:val="24"/>
        </w:rPr>
        <w:t xml:space="preserve">host associations and changes in </w:t>
      </w:r>
      <w:commentRangeStart w:id="25"/>
      <w:r w:rsidR="00FF5AA4" w:rsidRPr="00457F6A">
        <w:rPr>
          <w:rFonts w:ascii="Helvetica Neue" w:hAnsi="Helvetica Neue"/>
          <w:sz w:val="24"/>
          <w:szCs w:val="24"/>
        </w:rPr>
        <w:t xml:space="preserve">spatial and temporal </w:t>
      </w:r>
      <w:commentRangeEnd w:id="25"/>
      <w:r w:rsidR="00E01A23">
        <w:rPr>
          <w:rStyle w:val="CommentReference"/>
        </w:rPr>
        <w:commentReference w:id="25"/>
      </w:r>
      <w:r w:rsidR="00FF5AA4" w:rsidRPr="00457F6A">
        <w:rPr>
          <w:rFonts w:ascii="Helvetica Neue" w:hAnsi="Helvetica Neue"/>
          <w:sz w:val="24"/>
          <w:szCs w:val="24"/>
        </w:rPr>
        <w:t>distribution</w:t>
      </w:r>
      <w:ins w:id="26" w:author="J Sakamoto" w:date="2018-07-09T15:14:00Z">
        <w:r w:rsidR="00DD172F">
          <w:rPr>
            <w:rFonts w:ascii="Helvetica Neue" w:hAnsi="Helvetica Neue"/>
            <w:sz w:val="24"/>
            <w:szCs w:val="24"/>
          </w:rPr>
          <w:t xml:space="preserve">. </w:t>
        </w:r>
      </w:ins>
      <w:r w:rsidR="00FF5AA4" w:rsidRPr="00457F6A">
        <w:rPr>
          <w:rFonts w:ascii="Helvetica Neue" w:hAnsi="Helvetica Neue"/>
          <w:sz w:val="24"/>
          <w:szCs w:val="24"/>
        </w:rPr>
        <w:t xml:space="preserve"> </w:t>
      </w:r>
    </w:p>
    <w:p w14:paraId="4DD2432E" w14:textId="77777777" w:rsidR="00A64627" w:rsidRPr="00457F6A" w:rsidRDefault="00A64627">
      <w:pPr>
        <w:pStyle w:val="Normal1"/>
        <w:widowControl w:val="0"/>
        <w:rPr>
          <w:rFonts w:ascii="Helvetica Neue" w:hAnsi="Helvetica Neue"/>
          <w:sz w:val="24"/>
          <w:szCs w:val="24"/>
        </w:rPr>
      </w:pPr>
    </w:p>
    <w:p w14:paraId="16681687"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{Results} %if any Second part title</w:t>
      </w:r>
    </w:p>
    <w:p w14:paraId="0E6FBEFD" w14:textId="1180C2FA" w:rsidR="003D1D2A" w:rsidRDefault="003D1D2A">
      <w:pPr>
        <w:pStyle w:val="Normal1"/>
        <w:widowControl w:val="0"/>
        <w:rPr>
          <w:ins w:id="27" w:author="J Sakamoto" w:date="2018-07-04T13:28:00Z"/>
          <w:rFonts w:ascii="Helvetica Neue" w:hAnsi="Helvetica Neue"/>
          <w:sz w:val="24"/>
          <w:szCs w:val="24"/>
        </w:rPr>
      </w:pPr>
      <w:r>
        <w:rPr>
          <w:rFonts w:ascii="Helvetica Neue" w:eastAsia="Roboto" w:hAnsi="Helvetica Neue" w:cs="Roboto"/>
          <w:color w:val="333333"/>
          <w:sz w:val="24"/>
          <w:szCs w:val="24"/>
        </w:rPr>
        <w:t>In total there</w:t>
      </w:r>
      <w:r w:rsidRPr="00457F6A">
        <w:rPr>
          <w:rFonts w:ascii="Helvetica Neue" w:eastAsia="Roboto" w:hAnsi="Helvetica Neue" w:cs="Roboto"/>
          <w:color w:val="333333"/>
          <w:sz w:val="24"/>
          <w:szCs w:val="24"/>
        </w:rPr>
        <w:t xml:space="preserve"> were</w:t>
      </w:r>
      <w:r w:rsidRPr="00457F6A">
        <w:rPr>
          <w:rFonts w:ascii="Helvetica Neue" w:hAnsi="Helvetica Neue"/>
          <w:sz w:val="24"/>
          <w:szCs w:val="24"/>
        </w:rPr>
        <w:t xml:space="preserve"> 4,491 submission packets consi</w:t>
      </w:r>
      <w:r>
        <w:rPr>
          <w:rFonts w:ascii="Helvetica Neue" w:hAnsi="Helvetica Neue"/>
          <w:sz w:val="24"/>
          <w:szCs w:val="24"/>
        </w:rPr>
        <w:t xml:space="preserve">sting of 7,132 tick specimens. Twenty-four different </w:t>
      </w:r>
      <w:r w:rsidRPr="00457F6A">
        <w:rPr>
          <w:rFonts w:ascii="Helvetica Neue" w:hAnsi="Helvetica Neue"/>
          <w:sz w:val="24"/>
          <w:szCs w:val="24"/>
        </w:rPr>
        <w:t xml:space="preserve">species were identified, with the large proportion of submissions represented by five tick species </w:t>
      </w:r>
      <w:r>
        <w:rPr>
          <w:rFonts w:ascii="Helvetica Neue" w:hAnsi="Helvetica Neue"/>
          <w:sz w:val="24"/>
          <w:szCs w:val="24"/>
        </w:rPr>
        <w:t>(</w:t>
      </w:r>
      <w:r w:rsidRPr="00457F6A">
        <w:rPr>
          <w:rFonts w:ascii="Helvetica Neue" w:hAnsi="Helvetica Neue"/>
          <w:sz w:val="24"/>
          <w:szCs w:val="24"/>
        </w:rPr>
        <w:t xml:space="preserve">most notably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Pr="00457F6A">
        <w:rPr>
          <w:rFonts w:ascii="Helvetica Neue" w:hAnsi="Helvetica Neue"/>
          <w:sz w:val="24"/>
          <w:szCs w:val="24"/>
        </w:rPr>
        <w:t xml:space="preserve"> and </w:t>
      </w:r>
      <w:r w:rsidRPr="00457F6A">
        <w:rPr>
          <w:rFonts w:ascii="Helvetica Neue" w:hAnsi="Helvetica Neue"/>
          <w:i/>
          <w:sz w:val="24"/>
          <w:szCs w:val="24"/>
        </w:rPr>
        <w:t>Ixodes scapularis</w:t>
      </w:r>
      <w:r>
        <w:rPr>
          <w:rFonts w:ascii="Helvetica Neue" w:hAnsi="Helvetica Neue"/>
          <w:sz w:val="24"/>
          <w:szCs w:val="24"/>
        </w:rPr>
        <w:t>)</w:t>
      </w:r>
      <w:r w:rsidRPr="00457F6A">
        <w:rPr>
          <w:rFonts w:ascii="Helvetica Neue" w:hAnsi="Helvetica Neue"/>
          <w:sz w:val="24"/>
          <w:szCs w:val="24"/>
        </w:rPr>
        <w:t xml:space="preserve">. </w:t>
      </w:r>
      <w:ins w:id="28" w:author="J Sakamoto" w:date="2018-07-04T13:27:00Z">
        <w:r>
          <w:rPr>
            <w:rFonts w:ascii="Helvetica Neue" w:hAnsi="Helvetica Neue"/>
            <w:sz w:val="24"/>
            <w:szCs w:val="24"/>
          </w:rPr>
          <w:t xml:space="preserve">We observed a shift in tick community composition in which the dominant </w:t>
        </w:r>
        <w:r>
          <w:rPr>
            <w:rFonts w:ascii="Helvetica Neue" w:hAnsi="Helvetica Neue"/>
            <w:sz w:val="24"/>
            <w:szCs w:val="24"/>
          </w:rPr>
          <w:lastRenderedPageBreak/>
          <w:t>species of tick</w:t>
        </w:r>
      </w:ins>
      <w:ins w:id="29" w:author="J Sakamoto" w:date="2018-07-04T13:28:00Z">
        <w:r>
          <w:rPr>
            <w:rFonts w:ascii="Helvetica Neue" w:hAnsi="Helvetica Neue"/>
            <w:sz w:val="24"/>
            <w:szCs w:val="24"/>
          </w:rPr>
          <w:t xml:space="preserve"> (</w:t>
        </w:r>
        <w:r w:rsidRPr="00F72557">
          <w:rPr>
            <w:rFonts w:ascii="Helvetica Neue" w:hAnsi="Helvetica Neue"/>
            <w:i/>
            <w:sz w:val="24"/>
            <w:szCs w:val="24"/>
          </w:rPr>
          <w:t>I</w:t>
        </w:r>
      </w:ins>
      <w:ins w:id="30" w:author="J Sakamoto" w:date="2018-07-04T13:29:00Z">
        <w:r w:rsidRPr="00F72557">
          <w:rPr>
            <w:rFonts w:ascii="Helvetica Neue" w:hAnsi="Helvetica Neue"/>
            <w:i/>
            <w:sz w:val="24"/>
            <w:szCs w:val="24"/>
          </w:rPr>
          <w:t>.</w:t>
        </w:r>
      </w:ins>
      <w:ins w:id="31" w:author="J Sakamoto" w:date="2018-07-04T13:28:00Z">
        <w:r w:rsidRPr="00F72557">
          <w:rPr>
            <w:rFonts w:ascii="Helvetica Neue" w:hAnsi="Helvetica Neue"/>
            <w:i/>
            <w:sz w:val="24"/>
            <w:szCs w:val="24"/>
          </w:rPr>
          <w:t xml:space="preserve"> cookei</w:t>
        </w:r>
        <w:r>
          <w:rPr>
            <w:rFonts w:ascii="Helvetica Neue" w:hAnsi="Helvetica Neue"/>
            <w:sz w:val="24"/>
            <w:szCs w:val="24"/>
          </w:rPr>
          <w:t xml:space="preserve">) was replaced by </w:t>
        </w:r>
        <w:r w:rsidRPr="00F72557">
          <w:rPr>
            <w:rFonts w:ascii="Helvetica Neue" w:hAnsi="Helvetica Neue"/>
            <w:i/>
            <w:sz w:val="24"/>
            <w:szCs w:val="24"/>
          </w:rPr>
          <w:t>D</w:t>
        </w:r>
      </w:ins>
      <w:ins w:id="32" w:author="J Sakamoto" w:date="2018-07-04T13:29:00Z">
        <w:r w:rsidRPr="00F72557">
          <w:rPr>
            <w:rFonts w:ascii="Helvetica Neue" w:hAnsi="Helvetica Neue"/>
            <w:i/>
            <w:sz w:val="24"/>
            <w:szCs w:val="24"/>
          </w:rPr>
          <w:t>.</w:t>
        </w:r>
      </w:ins>
      <w:ins w:id="33" w:author="J Sakamoto" w:date="2018-07-04T13:28:00Z">
        <w:r w:rsidRPr="00F72557">
          <w:rPr>
            <w:rFonts w:ascii="Helvetica Neue" w:hAnsi="Helvetica Neue"/>
            <w:i/>
            <w:sz w:val="24"/>
            <w:szCs w:val="24"/>
          </w:rPr>
          <w:t xml:space="preserve"> variabilis</w:t>
        </w:r>
        <w:r>
          <w:rPr>
            <w:rFonts w:ascii="Helvetica Neue" w:hAnsi="Helvetica Neue"/>
            <w:sz w:val="24"/>
            <w:szCs w:val="24"/>
          </w:rPr>
          <w:t xml:space="preserve"> in the early 1990s, which </w:t>
        </w:r>
      </w:ins>
      <w:ins w:id="34" w:author="Jason Rasgon" w:date="2018-07-10T14:47:00Z">
        <w:r w:rsidR="001B5004">
          <w:rPr>
            <w:rFonts w:ascii="Helvetica Neue" w:hAnsi="Helvetica Neue"/>
            <w:sz w:val="24"/>
            <w:szCs w:val="24"/>
          </w:rPr>
          <w:t>was</w:t>
        </w:r>
      </w:ins>
      <w:ins w:id="35" w:author="J Sakamoto" w:date="2018-07-04T13:28:00Z">
        <w:r>
          <w:rPr>
            <w:rFonts w:ascii="Helvetica Neue" w:hAnsi="Helvetica Neue"/>
            <w:sz w:val="24"/>
            <w:szCs w:val="24"/>
          </w:rPr>
          <w:t xml:space="preserve"> </w:t>
        </w:r>
      </w:ins>
      <w:ins w:id="36" w:author="Jason Rasgon" w:date="2018-07-10T14:47:00Z">
        <w:r w:rsidR="001B5004">
          <w:rPr>
            <w:rFonts w:ascii="Helvetica Neue" w:hAnsi="Helvetica Neue"/>
            <w:sz w:val="24"/>
            <w:szCs w:val="24"/>
          </w:rPr>
          <w:t xml:space="preserve">then </w:t>
        </w:r>
      </w:ins>
      <w:ins w:id="37" w:author="J Sakamoto" w:date="2018-07-04T13:28:00Z">
        <w:r>
          <w:rPr>
            <w:rFonts w:ascii="Helvetica Neue" w:hAnsi="Helvetica Neue"/>
            <w:sz w:val="24"/>
            <w:szCs w:val="24"/>
          </w:rPr>
          <w:t xml:space="preserve">overtaken by </w:t>
        </w:r>
        <w:r w:rsidRPr="00F72557">
          <w:rPr>
            <w:rFonts w:ascii="Helvetica Neue" w:hAnsi="Helvetica Neue"/>
            <w:i/>
            <w:sz w:val="24"/>
            <w:szCs w:val="24"/>
          </w:rPr>
          <w:t>I</w:t>
        </w:r>
      </w:ins>
      <w:ins w:id="38" w:author="J Sakamoto" w:date="2018-07-04T13:29:00Z">
        <w:r w:rsidRPr="00F72557">
          <w:rPr>
            <w:rFonts w:ascii="Helvetica Neue" w:hAnsi="Helvetica Neue"/>
            <w:i/>
            <w:sz w:val="24"/>
            <w:szCs w:val="24"/>
          </w:rPr>
          <w:t>.</w:t>
        </w:r>
      </w:ins>
      <w:ins w:id="39" w:author="J Sakamoto" w:date="2018-07-04T13:28:00Z">
        <w:r w:rsidRPr="00F72557">
          <w:rPr>
            <w:rFonts w:ascii="Helvetica Neue" w:hAnsi="Helvetica Neue"/>
            <w:i/>
            <w:sz w:val="24"/>
            <w:szCs w:val="24"/>
          </w:rPr>
          <w:t xml:space="preserve"> scapularis</w:t>
        </w:r>
        <w:r>
          <w:rPr>
            <w:rFonts w:ascii="Helvetica Neue" w:hAnsi="Helvetica Neue"/>
            <w:sz w:val="24"/>
            <w:szCs w:val="24"/>
          </w:rPr>
          <w:t>.</w:t>
        </w:r>
      </w:ins>
      <w:ins w:id="40" w:author="J Sakamoto" w:date="2018-07-04T13:29:00Z">
        <w:r>
          <w:rPr>
            <w:rFonts w:ascii="Helvetica Neue" w:hAnsi="Helvetica Neue"/>
            <w:sz w:val="24"/>
            <w:szCs w:val="24"/>
          </w:rPr>
          <w:t xml:space="preserve"> </w:t>
        </w:r>
        <w:r w:rsidRPr="00F72557">
          <w:rPr>
            <w:rFonts w:ascii="Helvetica Neue" w:hAnsi="Helvetica Neue"/>
            <w:sz w:val="24"/>
            <w:szCs w:val="24"/>
            <w:highlight w:val="yellow"/>
          </w:rPr>
          <w:t xml:space="preserve">We </w:t>
        </w:r>
      </w:ins>
      <w:ins w:id="41" w:author="J Sakamoto" w:date="2018-07-04T13:31:00Z">
        <w:r w:rsidRPr="00F72557">
          <w:rPr>
            <w:rFonts w:ascii="Helvetica Neue" w:hAnsi="Helvetica Neue"/>
            <w:sz w:val="24"/>
            <w:szCs w:val="24"/>
            <w:highlight w:val="yellow"/>
          </w:rPr>
          <w:t>analyzed</w:t>
        </w:r>
      </w:ins>
      <w:ins w:id="42" w:author="J Sakamoto" w:date="2018-07-04T13:29:00Z">
        <w:r w:rsidRPr="00F72557">
          <w:rPr>
            <w:rFonts w:ascii="Helvetica Neue" w:hAnsi="Helvetica Neue"/>
            <w:sz w:val="24"/>
            <w:szCs w:val="24"/>
            <w:highlight w:val="yellow"/>
          </w:rPr>
          <w:t xml:space="preserve"> </w:t>
        </w:r>
      </w:ins>
      <w:ins w:id="43" w:author="J Sakamoto" w:date="2018-07-04T13:32:00Z">
        <w:r w:rsidRPr="00F72557">
          <w:rPr>
            <w:rFonts w:ascii="Helvetica Neue" w:hAnsi="Helvetica Neue"/>
            <w:sz w:val="24"/>
            <w:szCs w:val="24"/>
            <w:highlight w:val="yellow"/>
          </w:rPr>
          <w:t>quantitative</w:t>
        </w:r>
      </w:ins>
      <w:ins w:id="44" w:author="J Sakamoto" w:date="2018-07-04T13:29:00Z">
        <w:r w:rsidRPr="00F72557">
          <w:rPr>
            <w:rFonts w:ascii="Helvetica Neue" w:hAnsi="Helvetica Neue"/>
            <w:sz w:val="24"/>
            <w:szCs w:val="24"/>
            <w:highlight w:val="yellow"/>
          </w:rPr>
          <w:t xml:space="preserve"> host association data and </w:t>
        </w:r>
      </w:ins>
      <w:ins w:id="45" w:author="J Sakamoto" w:date="2018-07-04T13:32:00Z">
        <w:r w:rsidRPr="00F72557">
          <w:rPr>
            <w:rFonts w:ascii="Helvetica Neue" w:hAnsi="Helvetica Neue"/>
            <w:sz w:val="24"/>
            <w:szCs w:val="24"/>
            <w:highlight w:val="yellow"/>
          </w:rPr>
          <w:t xml:space="preserve">determined that there are overlaps in host range amongst </w:t>
        </w:r>
      </w:ins>
      <w:ins w:id="46" w:author="J Sakamoto" w:date="2018-07-11T00:11:00Z">
        <w:r w:rsidR="00F72557">
          <w:rPr>
            <w:rFonts w:ascii="Helvetica Neue" w:hAnsi="Helvetica Neue"/>
            <w:sz w:val="24"/>
            <w:szCs w:val="24"/>
            <w:highlight w:val="yellow"/>
          </w:rPr>
          <w:t>different</w:t>
        </w:r>
      </w:ins>
      <w:ins w:id="47" w:author="J Sakamoto" w:date="2018-07-04T13:32:00Z">
        <w:r w:rsidRPr="00F72557">
          <w:rPr>
            <w:rFonts w:ascii="Helvetica Neue" w:hAnsi="Helvetica Neue"/>
            <w:sz w:val="24"/>
            <w:szCs w:val="24"/>
            <w:highlight w:val="yellow"/>
          </w:rPr>
          <w:t xml:space="preserve">, suggesting </w:t>
        </w:r>
      </w:ins>
      <w:ins w:id="48" w:author="J Sakamoto" w:date="2018-07-09T15:15:00Z">
        <w:r w:rsidR="00B523D6">
          <w:rPr>
            <w:rFonts w:ascii="Helvetica Neue" w:hAnsi="Helvetica Neue"/>
            <w:sz w:val="24"/>
            <w:szCs w:val="24"/>
            <w:highlight w:val="yellow"/>
          </w:rPr>
          <w:t>potential hubs of</w:t>
        </w:r>
      </w:ins>
      <w:ins w:id="49" w:author="J Sakamoto" w:date="2018-07-04T13:32:00Z">
        <w:r w:rsidRPr="00F72557">
          <w:rPr>
            <w:rFonts w:ascii="Helvetica Neue" w:hAnsi="Helvetica Neue"/>
            <w:sz w:val="24"/>
            <w:szCs w:val="24"/>
            <w:highlight w:val="yellow"/>
          </w:rPr>
          <w:t xml:space="preserve"> pathogen transfer </w:t>
        </w:r>
      </w:ins>
      <w:ins w:id="50" w:author="J Sakamoto" w:date="2018-07-04T13:33:00Z">
        <w:r w:rsidRPr="00F72557">
          <w:rPr>
            <w:rFonts w:ascii="Helvetica Neue" w:hAnsi="Helvetica Neue"/>
            <w:sz w:val="24"/>
            <w:szCs w:val="24"/>
            <w:highlight w:val="yellow"/>
          </w:rPr>
          <w:t xml:space="preserve">between different tick </w:t>
        </w:r>
      </w:ins>
      <w:ins w:id="51" w:author="J Sakamoto" w:date="2018-07-04T13:34:00Z">
        <w:r w:rsidRPr="00F72557">
          <w:rPr>
            <w:rFonts w:ascii="Helvetica Neue" w:hAnsi="Helvetica Neue"/>
            <w:sz w:val="24"/>
            <w:szCs w:val="24"/>
            <w:highlight w:val="yellow"/>
          </w:rPr>
          <w:t>vector</w:t>
        </w:r>
      </w:ins>
      <w:ins w:id="52" w:author="J Sakamoto" w:date="2018-07-09T15:16:00Z">
        <w:r w:rsidR="00B523D6">
          <w:rPr>
            <w:rFonts w:ascii="Helvetica Neue" w:hAnsi="Helvetica Neue"/>
            <w:sz w:val="24"/>
            <w:szCs w:val="24"/>
            <w:highlight w:val="yellow"/>
          </w:rPr>
          <w:t>s</w:t>
        </w:r>
      </w:ins>
      <w:ins w:id="53" w:author="J Sakamoto" w:date="2018-07-04T13:34:00Z">
        <w:r w:rsidRPr="00F72557">
          <w:rPr>
            <w:rFonts w:ascii="Helvetica Neue" w:hAnsi="Helvetica Neue"/>
            <w:sz w:val="24"/>
            <w:szCs w:val="24"/>
            <w:highlight w:val="yellow"/>
          </w:rPr>
          <w:t xml:space="preserve"> </w:t>
        </w:r>
      </w:ins>
      <w:ins w:id="54" w:author="J Sakamoto" w:date="2018-07-09T15:15:00Z">
        <w:r w:rsidR="00B523D6">
          <w:rPr>
            <w:rFonts w:ascii="Helvetica Neue" w:hAnsi="Helvetica Neue"/>
            <w:sz w:val="24"/>
            <w:szCs w:val="24"/>
          </w:rPr>
          <w:t>and between different reservoir hosts.</w:t>
        </w:r>
      </w:ins>
      <w:ins w:id="55" w:author="J Sakamoto" w:date="2018-07-09T15:16:00Z">
        <w:r w:rsidR="00B523D6">
          <w:rPr>
            <w:rFonts w:ascii="Helvetica Neue" w:hAnsi="Helvetica Neue"/>
            <w:sz w:val="24"/>
            <w:szCs w:val="24"/>
          </w:rPr>
          <w:t xml:space="preserve"> </w:t>
        </w:r>
      </w:ins>
    </w:p>
    <w:p w14:paraId="343CF229" w14:textId="77777777" w:rsidR="00A64627" w:rsidRPr="00457F6A" w:rsidRDefault="00A64627">
      <w:pPr>
        <w:pStyle w:val="Normal1"/>
        <w:widowControl w:val="0"/>
        <w:rPr>
          <w:rFonts w:ascii="Helvetica Neue" w:hAnsi="Helvetica Neue"/>
          <w:b/>
          <w:sz w:val="24"/>
          <w:szCs w:val="24"/>
        </w:rPr>
      </w:pPr>
    </w:p>
    <w:p w14:paraId="2122E1FE"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{Conclusions} %</w:t>
      </w:r>
    </w:p>
    <w:p w14:paraId="5244919B" w14:textId="77777777" w:rsidR="00A64627" w:rsidRDefault="00FF5AA4">
      <w:pPr>
        <w:pStyle w:val="Normal1"/>
        <w:widowControl w:val="0"/>
        <w:rPr>
          <w:ins w:id="56" w:author="pak" w:date="2018-07-16T14:30:00Z"/>
          <w:rFonts w:ascii="Helvetica Neue" w:hAnsi="Helvetica Neue"/>
          <w:sz w:val="24"/>
          <w:szCs w:val="24"/>
        </w:rPr>
      </w:pPr>
      <w:r w:rsidRPr="00F72557">
        <w:rPr>
          <w:rFonts w:ascii="Helvetica Neue" w:hAnsi="Helvetica Neue"/>
          <w:sz w:val="24"/>
          <w:szCs w:val="24"/>
          <w:highlight w:val="yellow"/>
        </w:rPr>
        <w:t xml:space="preserve">Text for </w:t>
      </w:r>
      <w:commentRangeStart w:id="57"/>
      <w:r w:rsidRPr="00F72557">
        <w:rPr>
          <w:rFonts w:ascii="Helvetica Neue" w:hAnsi="Helvetica Neue"/>
          <w:sz w:val="24"/>
          <w:szCs w:val="24"/>
          <w:highlight w:val="yellow"/>
        </w:rPr>
        <w:t>this</w:t>
      </w:r>
      <w:commentRangeEnd w:id="57"/>
      <w:r w:rsidR="00E01A23">
        <w:rPr>
          <w:rStyle w:val="CommentReference"/>
        </w:rPr>
        <w:commentReference w:id="57"/>
      </w:r>
      <w:r w:rsidRPr="00F72557">
        <w:rPr>
          <w:rFonts w:ascii="Helvetica Neue" w:hAnsi="Helvetica Neue"/>
          <w:sz w:val="24"/>
          <w:szCs w:val="24"/>
          <w:highlight w:val="yellow"/>
        </w:rPr>
        <w:t xml:space="preserve"> section.</w:t>
      </w:r>
    </w:p>
    <w:p w14:paraId="5F8960AE" w14:textId="28486F1A" w:rsidR="00E01A23" w:rsidRDefault="004D4FB4">
      <w:pPr>
        <w:pStyle w:val="Normal1"/>
        <w:widowControl w:val="0"/>
        <w:rPr>
          <w:ins w:id="58" w:author="pak" w:date="2018-07-16T14:41:00Z"/>
          <w:rFonts w:ascii="Helvetica Neue" w:hAnsi="Helvetica Neue"/>
          <w:sz w:val="24"/>
          <w:szCs w:val="24"/>
        </w:rPr>
      </w:pPr>
      <w:ins w:id="59" w:author="pak" w:date="2018-07-17T11:29:00Z">
        <w:r>
          <w:rPr>
            <w:rFonts w:ascii="Helvetica Neue" w:hAnsi="Helvetica Neue"/>
            <w:sz w:val="24"/>
            <w:szCs w:val="24"/>
          </w:rPr>
          <w:t xml:space="preserve">We highlight the importance of </w:t>
        </w:r>
      </w:ins>
      <w:ins w:id="60" w:author="pak" w:date="2018-07-17T11:30:00Z">
        <w:r>
          <w:rPr>
            <w:rFonts w:ascii="Helvetica Neue" w:hAnsi="Helvetica Neue"/>
            <w:sz w:val="24"/>
            <w:szCs w:val="24"/>
          </w:rPr>
          <w:t>l</w:t>
        </w:r>
      </w:ins>
      <w:ins w:id="61" w:author="pak" w:date="2018-07-16T14:42:00Z">
        <w:r w:rsidR="00957CC0">
          <w:rPr>
            <w:rFonts w:ascii="Helvetica Neue" w:hAnsi="Helvetica Neue"/>
            <w:sz w:val="24"/>
            <w:szCs w:val="24"/>
          </w:rPr>
          <w:t>ong-term passive</w:t>
        </w:r>
      </w:ins>
      <w:ins w:id="62" w:author="pak" w:date="2018-07-16T14:43:00Z">
        <w:r w:rsidR="00957CC0">
          <w:rPr>
            <w:rFonts w:ascii="Helvetica Neue" w:hAnsi="Helvetica Neue"/>
            <w:sz w:val="24"/>
            <w:szCs w:val="24"/>
          </w:rPr>
          <w:t xml:space="preserve"> tick</w:t>
        </w:r>
      </w:ins>
      <w:ins w:id="63" w:author="pak" w:date="2018-07-16T14:42:00Z">
        <w:r w:rsidR="00957CC0">
          <w:rPr>
            <w:rFonts w:ascii="Helvetica Neue" w:hAnsi="Helvetica Neue"/>
            <w:sz w:val="24"/>
            <w:szCs w:val="24"/>
          </w:rPr>
          <w:t xml:space="preserve"> surveillance</w:t>
        </w:r>
      </w:ins>
      <w:ins w:id="64" w:author="pak" w:date="2018-07-16T14:43:00Z">
        <w:r w:rsidR="00523070">
          <w:rPr>
            <w:rFonts w:ascii="Helvetica Neue" w:hAnsi="Helvetica Neue"/>
            <w:sz w:val="24"/>
            <w:szCs w:val="24"/>
          </w:rPr>
          <w:t xml:space="preserve"> </w:t>
        </w:r>
      </w:ins>
      <w:ins w:id="65" w:author="pak" w:date="2018-07-17T11:30:00Z">
        <w:r>
          <w:rPr>
            <w:rFonts w:ascii="Helvetica Neue" w:hAnsi="Helvetica Neue"/>
            <w:sz w:val="24"/>
            <w:szCs w:val="24"/>
          </w:rPr>
          <w:t>in investigating</w:t>
        </w:r>
      </w:ins>
      <w:ins w:id="66" w:author="pak" w:date="2018-07-17T11:06:00Z">
        <w:r>
          <w:rPr>
            <w:rFonts w:ascii="Helvetica Neue" w:hAnsi="Helvetica Neue"/>
            <w:sz w:val="24"/>
            <w:szCs w:val="24"/>
          </w:rPr>
          <w:t xml:space="preserve"> </w:t>
        </w:r>
      </w:ins>
      <w:ins w:id="67" w:author="pak" w:date="2018-07-17T11:07:00Z">
        <w:r w:rsidR="00CB1E78">
          <w:rPr>
            <w:rFonts w:ascii="Helvetica Neue" w:hAnsi="Helvetica Neue"/>
            <w:sz w:val="24"/>
            <w:szCs w:val="24"/>
          </w:rPr>
          <w:t>the ecology of</w:t>
        </w:r>
      </w:ins>
      <w:ins w:id="68" w:author="pak" w:date="2018-07-19T17:23:00Z">
        <w:r w:rsidR="00CB1E78">
          <w:rPr>
            <w:rFonts w:ascii="Helvetica Neue" w:hAnsi="Helvetica Neue"/>
            <w:sz w:val="24"/>
            <w:szCs w:val="24"/>
          </w:rPr>
          <w:t xml:space="preserve"> both </w:t>
        </w:r>
      </w:ins>
      <w:ins w:id="69" w:author="pak" w:date="2018-07-17T11:07:00Z">
        <w:r w:rsidR="00523070">
          <w:rPr>
            <w:rFonts w:ascii="Helvetica Neue" w:hAnsi="Helvetica Neue"/>
            <w:sz w:val="24"/>
            <w:szCs w:val="24"/>
          </w:rPr>
          <w:t>common and rarer tick species</w:t>
        </w:r>
        <w:r w:rsidR="00F753FE">
          <w:rPr>
            <w:rFonts w:ascii="Helvetica Neue" w:hAnsi="Helvetica Neue"/>
            <w:sz w:val="24"/>
            <w:szCs w:val="24"/>
          </w:rPr>
          <w:t>.</w:t>
        </w:r>
      </w:ins>
      <w:ins w:id="70" w:author="pak" w:date="2018-07-17T11:35:00Z">
        <w:r>
          <w:rPr>
            <w:rFonts w:ascii="Helvetica Neue" w:hAnsi="Helvetica Neue"/>
            <w:sz w:val="24"/>
            <w:szCs w:val="24"/>
          </w:rPr>
          <w:t xml:space="preserve"> </w:t>
        </w:r>
      </w:ins>
      <w:ins w:id="71" w:author="pak" w:date="2018-07-17T11:13:00Z">
        <w:r w:rsidR="00F753FE">
          <w:rPr>
            <w:rFonts w:ascii="Helvetica Neue" w:hAnsi="Helvetica Neue"/>
            <w:sz w:val="24"/>
            <w:szCs w:val="24"/>
          </w:rPr>
          <w:t xml:space="preserve"> </w:t>
        </w:r>
      </w:ins>
      <w:ins w:id="72" w:author="pak" w:date="2018-07-17T11:37:00Z">
        <w:r w:rsidR="00E74793">
          <w:rPr>
            <w:rFonts w:ascii="Helvetica Neue" w:hAnsi="Helvetica Neue"/>
            <w:sz w:val="24"/>
            <w:szCs w:val="24"/>
          </w:rPr>
          <w:t>Information on the geographic</w:t>
        </w:r>
        <w:r w:rsidR="00CB1E78">
          <w:rPr>
            <w:rFonts w:ascii="Helvetica Neue" w:hAnsi="Helvetica Neue"/>
            <w:sz w:val="24"/>
            <w:szCs w:val="24"/>
          </w:rPr>
          <w:t xml:space="preserve"> distribution, host-association</w:t>
        </w:r>
        <w:r w:rsidR="00E74793">
          <w:rPr>
            <w:rFonts w:ascii="Helvetica Neue" w:hAnsi="Helvetica Neue"/>
            <w:sz w:val="24"/>
            <w:szCs w:val="24"/>
          </w:rPr>
          <w:t>,</w:t>
        </w:r>
      </w:ins>
      <w:ins w:id="73" w:author="pak" w:date="2018-07-17T11:34:00Z">
        <w:r w:rsidR="00CB1E78">
          <w:rPr>
            <w:rFonts w:ascii="Helvetica Neue" w:hAnsi="Helvetica Neue"/>
            <w:sz w:val="24"/>
            <w:szCs w:val="24"/>
          </w:rPr>
          <w:t xml:space="preserve"> and</w:t>
        </w:r>
      </w:ins>
      <w:ins w:id="74" w:author="pak" w:date="2018-07-19T17:25:00Z">
        <w:r w:rsidR="00CB1E78">
          <w:rPr>
            <w:rFonts w:ascii="Helvetica Neue" w:hAnsi="Helvetica Neue"/>
            <w:sz w:val="24"/>
            <w:szCs w:val="24"/>
          </w:rPr>
          <w:t xml:space="preserve"> seasonality of the </w:t>
        </w:r>
      </w:ins>
      <w:ins w:id="75" w:author="pak" w:date="2018-07-19T17:26:00Z">
        <w:r w:rsidR="00CB1E78">
          <w:rPr>
            <w:rFonts w:ascii="Helvetica Neue" w:hAnsi="Helvetica Neue"/>
            <w:sz w:val="24"/>
            <w:szCs w:val="24"/>
          </w:rPr>
          <w:t xml:space="preserve">tick community </w:t>
        </w:r>
      </w:ins>
      <w:ins w:id="76" w:author="pak" w:date="2018-07-17T11:35:00Z">
        <w:r w:rsidR="00E74793">
          <w:rPr>
            <w:rFonts w:ascii="Helvetica Neue" w:hAnsi="Helvetica Neue"/>
            <w:sz w:val="24"/>
            <w:szCs w:val="24"/>
          </w:rPr>
          <w:t>can help researchers and health-offici</w:t>
        </w:r>
        <w:r w:rsidR="00CB1E78">
          <w:rPr>
            <w:rFonts w:ascii="Helvetica Neue" w:hAnsi="Helvetica Neue"/>
            <w:sz w:val="24"/>
            <w:szCs w:val="24"/>
          </w:rPr>
          <w:t xml:space="preserve">als </w:t>
        </w:r>
      </w:ins>
      <w:ins w:id="77" w:author="pak" w:date="2018-07-19T17:26:00Z">
        <w:r w:rsidR="00CB1E78">
          <w:rPr>
            <w:rFonts w:ascii="Helvetica Neue" w:hAnsi="Helvetica Neue"/>
            <w:sz w:val="24"/>
            <w:szCs w:val="24"/>
          </w:rPr>
          <w:t xml:space="preserve">in </w:t>
        </w:r>
      </w:ins>
      <w:ins w:id="78" w:author="pak" w:date="2018-07-17T11:35:00Z">
        <w:r w:rsidR="00CB1E78">
          <w:rPr>
            <w:rFonts w:ascii="Helvetica Neue" w:hAnsi="Helvetica Neue"/>
            <w:sz w:val="24"/>
            <w:szCs w:val="24"/>
          </w:rPr>
          <w:t xml:space="preserve">identify </w:t>
        </w:r>
        <w:r w:rsidR="00E74793">
          <w:rPr>
            <w:rFonts w:ascii="Helvetica Neue" w:hAnsi="Helvetica Neue"/>
            <w:sz w:val="24"/>
            <w:szCs w:val="24"/>
          </w:rPr>
          <w:t>high-risk areas.</w:t>
        </w:r>
      </w:ins>
      <w:ins w:id="79" w:author="pak" w:date="2018-07-19T17:33:00Z">
        <w:r w:rsidR="00AD2701">
          <w:rPr>
            <w:rFonts w:ascii="Helvetica Neue" w:hAnsi="Helvetica Neue"/>
            <w:sz w:val="24"/>
            <w:szCs w:val="24"/>
          </w:rPr>
          <w:t xml:space="preserve"> Passive-surveillance is an inexpensive and effective method to monitor future trends which is pertinent with growing concerns of climate change and increased human development.   </w:t>
        </w:r>
      </w:ins>
      <w:ins w:id="80" w:author="pak" w:date="2018-07-19T17:26:00Z">
        <w:r w:rsidR="00CB1E78">
          <w:rPr>
            <w:rFonts w:ascii="Helvetica Neue" w:hAnsi="Helvetica Neue"/>
            <w:sz w:val="24"/>
            <w:szCs w:val="24"/>
          </w:rPr>
          <w:t xml:space="preserve"> </w:t>
        </w:r>
      </w:ins>
    </w:p>
    <w:p w14:paraId="21A0A130" w14:textId="77777777" w:rsidR="00957CC0" w:rsidRDefault="00957CC0">
      <w:pPr>
        <w:pStyle w:val="Normal1"/>
        <w:widowControl w:val="0"/>
        <w:rPr>
          <w:ins w:id="81" w:author="pak" w:date="2018-07-16T14:30:00Z"/>
          <w:rFonts w:ascii="Helvetica Neue" w:hAnsi="Helvetica Neue"/>
          <w:sz w:val="24"/>
          <w:szCs w:val="24"/>
        </w:rPr>
      </w:pPr>
    </w:p>
    <w:p w14:paraId="344EDB23" w14:textId="77777777" w:rsidR="00E01A23" w:rsidRPr="00457F6A" w:rsidRDefault="00E01A23">
      <w:pPr>
        <w:pStyle w:val="Normal1"/>
        <w:widowControl w:val="0"/>
        <w:rPr>
          <w:rFonts w:ascii="Helvetica Neue" w:hAnsi="Helvetica Neue"/>
          <w:sz w:val="24"/>
          <w:szCs w:val="24"/>
        </w:rPr>
      </w:pPr>
    </w:p>
    <w:p w14:paraId="2B92DA53"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\end{abstract}</w:t>
      </w:r>
    </w:p>
    <w:p w14:paraId="3BCE7506" w14:textId="77777777" w:rsidR="00A64627" w:rsidRPr="00457F6A" w:rsidRDefault="00A64627">
      <w:pPr>
        <w:pStyle w:val="Normal1"/>
        <w:widowControl w:val="0"/>
        <w:rPr>
          <w:rFonts w:ascii="Helvetica Neue" w:hAnsi="Helvetica Neue"/>
          <w:b/>
          <w:sz w:val="24"/>
          <w:szCs w:val="24"/>
        </w:rPr>
      </w:pPr>
    </w:p>
    <w:p w14:paraId="7A6C3CF8" w14:textId="77777777" w:rsidR="00A64627" w:rsidRPr="00457F6A" w:rsidRDefault="00A64627">
      <w:pPr>
        <w:pStyle w:val="Normal1"/>
        <w:widowControl w:val="0"/>
        <w:rPr>
          <w:rFonts w:ascii="Helvetica Neue" w:hAnsi="Helvetica Neue"/>
          <w:b/>
          <w:sz w:val="24"/>
          <w:szCs w:val="24"/>
        </w:rPr>
      </w:pPr>
    </w:p>
    <w:p w14:paraId="256BF579" w14:textId="77777777" w:rsidR="00A64627" w:rsidRPr="00457F6A" w:rsidRDefault="00A64627">
      <w:pPr>
        <w:pStyle w:val="Normal1"/>
        <w:widowControl w:val="0"/>
        <w:rPr>
          <w:rFonts w:ascii="Helvetica Neue" w:hAnsi="Helvetica Neue"/>
          <w:b/>
          <w:sz w:val="24"/>
          <w:szCs w:val="24"/>
        </w:rPr>
      </w:pPr>
    </w:p>
    <w:p w14:paraId="39B4F4B4"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Keywords</w:t>
      </w:r>
    </w:p>
    <w:p w14:paraId="6E1C7DBF" w14:textId="77777777" w:rsidR="00A64627" w:rsidRPr="00457F6A" w:rsidRDefault="00A64627">
      <w:pPr>
        <w:pStyle w:val="Normal1"/>
        <w:widowControl w:val="0"/>
        <w:rPr>
          <w:rFonts w:ascii="Helvetica Neue" w:hAnsi="Helvetica Neue"/>
          <w:b/>
          <w:sz w:val="24"/>
          <w:szCs w:val="24"/>
        </w:rPr>
      </w:pPr>
    </w:p>
    <w:p w14:paraId="5610F8DA"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Author Contributions</w:t>
      </w:r>
    </w:p>
    <w:p w14:paraId="6427B5C2"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i/>
          <w:sz w:val="24"/>
          <w:szCs w:val="24"/>
        </w:rPr>
        <w:t>Damie Pak</w:t>
      </w:r>
      <w:r w:rsidRPr="00457F6A">
        <w:rPr>
          <w:rFonts w:ascii="Helvetica Neue" w:hAnsi="Helvetica Neue"/>
          <w:sz w:val="24"/>
          <w:szCs w:val="24"/>
        </w:rPr>
        <w:t>:   Data visualization, analysis, writing</w:t>
      </w:r>
    </w:p>
    <w:p w14:paraId="6274C943" w14:textId="77777777" w:rsidR="00A64627" w:rsidRPr="00457F6A" w:rsidRDefault="00A64627">
      <w:pPr>
        <w:pStyle w:val="Normal1"/>
        <w:widowControl w:val="0"/>
        <w:rPr>
          <w:rFonts w:ascii="Helvetica Neue" w:hAnsi="Helvetica Neue"/>
          <w:sz w:val="24"/>
          <w:szCs w:val="24"/>
        </w:rPr>
      </w:pPr>
    </w:p>
    <w:p w14:paraId="3559FDDC"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i/>
          <w:sz w:val="24"/>
          <w:szCs w:val="24"/>
        </w:rPr>
        <w:t>Joyce Sakamoto</w:t>
      </w:r>
      <w:r w:rsidRPr="00457F6A">
        <w:rPr>
          <w:rFonts w:ascii="Helvetica Neue" w:hAnsi="Helvetica Neue"/>
          <w:sz w:val="24"/>
          <w:szCs w:val="24"/>
        </w:rPr>
        <w:t xml:space="preserve">:  </w:t>
      </w:r>
      <w:r w:rsidR="00457F6A">
        <w:rPr>
          <w:rFonts w:ascii="Helvetica Neue" w:hAnsi="Helvetica Neue"/>
          <w:sz w:val="24"/>
          <w:szCs w:val="24"/>
        </w:rPr>
        <w:t>D</w:t>
      </w:r>
      <w:r w:rsidR="00457F6A" w:rsidRPr="00457F6A">
        <w:rPr>
          <w:rFonts w:ascii="Helvetica Neue" w:hAnsi="Helvetica Neue"/>
          <w:sz w:val="24"/>
          <w:szCs w:val="24"/>
        </w:rPr>
        <w:t xml:space="preserve">ata </w:t>
      </w:r>
      <w:r w:rsidR="00457F6A">
        <w:rPr>
          <w:rFonts w:ascii="Helvetica Neue" w:hAnsi="Helvetica Neue"/>
          <w:sz w:val="24"/>
          <w:szCs w:val="24"/>
        </w:rPr>
        <w:t>organization, analysis, writing.</w:t>
      </w:r>
    </w:p>
    <w:p w14:paraId="586CB7B0" w14:textId="77777777" w:rsidR="00A64627" w:rsidRPr="00457F6A" w:rsidRDefault="00A64627">
      <w:pPr>
        <w:pStyle w:val="Normal1"/>
        <w:widowControl w:val="0"/>
        <w:rPr>
          <w:rFonts w:ascii="Helvetica Neue" w:hAnsi="Helvetica Neue"/>
          <w:i/>
          <w:sz w:val="24"/>
          <w:szCs w:val="24"/>
        </w:rPr>
      </w:pPr>
    </w:p>
    <w:p w14:paraId="5DCFC1D0"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i/>
          <w:sz w:val="24"/>
          <w:szCs w:val="24"/>
        </w:rPr>
        <w:t>Steve Jacobs</w:t>
      </w:r>
      <w:r w:rsidRPr="00457F6A">
        <w:rPr>
          <w:rFonts w:ascii="Helvetica Neue" w:hAnsi="Helvetica Neue"/>
          <w:sz w:val="24"/>
          <w:szCs w:val="24"/>
        </w:rPr>
        <w:t>: Database creation, metadata collection, and tick identification</w:t>
      </w:r>
    </w:p>
    <w:p w14:paraId="064B3177" w14:textId="77777777" w:rsidR="00A64627" w:rsidRPr="00457F6A" w:rsidRDefault="00A64627">
      <w:pPr>
        <w:pStyle w:val="Normal1"/>
        <w:widowControl w:val="0"/>
        <w:rPr>
          <w:rFonts w:ascii="Helvetica Neue" w:hAnsi="Helvetica Neue"/>
          <w:b/>
          <w:sz w:val="24"/>
          <w:szCs w:val="24"/>
        </w:rPr>
      </w:pPr>
    </w:p>
    <w:p w14:paraId="0DB56119" w14:textId="77777777" w:rsidR="00A64627" w:rsidRPr="00457F6A" w:rsidRDefault="00A64627">
      <w:pPr>
        <w:pStyle w:val="Normal1"/>
        <w:widowControl w:val="0"/>
        <w:rPr>
          <w:rFonts w:ascii="Helvetica Neue" w:hAnsi="Helvetica Neue"/>
          <w:sz w:val="24"/>
          <w:szCs w:val="24"/>
        </w:rPr>
      </w:pPr>
    </w:p>
    <w:p w14:paraId="025ABEC6" w14:textId="77777777" w:rsidR="00A64627" w:rsidRPr="00457F6A" w:rsidRDefault="00A64627">
      <w:pPr>
        <w:pStyle w:val="Normal1"/>
        <w:widowControl w:val="0"/>
        <w:rPr>
          <w:rFonts w:ascii="Helvetica Neue" w:hAnsi="Helvetica Neue"/>
          <w:sz w:val="24"/>
          <w:szCs w:val="24"/>
        </w:rPr>
      </w:pPr>
    </w:p>
    <w:p w14:paraId="6E55585E" w14:textId="77777777" w:rsidR="00A64627" w:rsidRPr="00457F6A" w:rsidRDefault="00A64627">
      <w:pPr>
        <w:pStyle w:val="Normal1"/>
        <w:widowControl w:val="0"/>
        <w:rPr>
          <w:rFonts w:ascii="Helvetica Neue" w:hAnsi="Helvetica Neue"/>
          <w:sz w:val="24"/>
          <w:szCs w:val="24"/>
        </w:rPr>
      </w:pPr>
    </w:p>
    <w:p w14:paraId="5B2BEEF5"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b/>
          <w:sz w:val="24"/>
          <w:szCs w:val="24"/>
        </w:rPr>
        <w:t>I . Introduction</w:t>
      </w:r>
    </w:p>
    <w:p w14:paraId="3F7B11A2" w14:textId="77777777" w:rsidR="00A64627" w:rsidRPr="00457F6A" w:rsidRDefault="00A64627">
      <w:pPr>
        <w:pStyle w:val="Normal1"/>
        <w:widowControl w:val="0"/>
        <w:ind w:firstLine="720"/>
        <w:rPr>
          <w:rFonts w:ascii="Helvetica Neue" w:hAnsi="Helvetica Neue"/>
          <w:sz w:val="24"/>
          <w:szCs w:val="24"/>
        </w:rPr>
      </w:pPr>
    </w:p>
    <w:p w14:paraId="2C5312F3" w14:textId="46D29059" w:rsidR="007118AF" w:rsidRDefault="00CA161A">
      <w:pPr>
        <w:pStyle w:val="Normal1"/>
        <w:widowControl w:val="0"/>
        <w:ind w:firstLine="720"/>
        <w:rPr>
          <w:ins w:id="82" w:author="J Sakamoto" w:date="2018-07-09T21:29:00Z"/>
          <w:rFonts w:ascii="Helvetica Neue" w:eastAsia="Helvetica Neue" w:hAnsi="Helvetica Neue" w:cs="Helvetica Neue"/>
          <w:sz w:val="24"/>
          <w:szCs w:val="24"/>
        </w:rPr>
      </w:pPr>
      <w:r w:rsidRPr="00457F6A">
        <w:rPr>
          <w:rFonts w:ascii="Helvetica Neue" w:eastAsia="Helvetica Neue" w:hAnsi="Helvetica Neue" w:cs="Helvetica Neue"/>
          <w:sz w:val="24"/>
          <w:szCs w:val="24"/>
        </w:rPr>
        <w:t>The Centers for Disease Control recently reported an increase in vector-borne diseases</w:t>
      </w:r>
      <w:ins w:id="83" w:author="Jason Rasgon" w:date="2018-07-10T14:48:00Z">
        <w:r w:rsidR="001B5004">
          <w:rPr>
            <w:rFonts w:ascii="Helvetica Neue" w:eastAsia="Helvetica Neue" w:hAnsi="Helvetica Neue" w:cs="Helvetica Neue"/>
            <w:sz w:val="24"/>
            <w:szCs w:val="24"/>
          </w:rPr>
          <w:t xml:space="preserve"> </w:t>
        </w:r>
        <w:commentRangeStart w:id="84"/>
        <w:r w:rsidR="001B5004" w:rsidRPr="00D3601F">
          <w:rPr>
            <w:rFonts w:ascii="Helvetica Neue" w:eastAsia="Helvetica Neue" w:hAnsi="Helvetica Neue" w:cs="Helvetica Neue"/>
            <w:sz w:val="24"/>
            <w:szCs w:val="24"/>
            <w:highlight w:val="yellow"/>
          </w:rPr>
          <w:t>in the USA</w:t>
        </w:r>
      </w:ins>
      <w:r w:rsidRPr="00D3601F">
        <w:rPr>
          <w:rFonts w:ascii="Helvetica Neue" w:eastAsia="Helvetica Neue" w:hAnsi="Helvetica Neue" w:cs="Helvetica Neue"/>
          <w:sz w:val="24"/>
          <w:szCs w:val="24"/>
          <w:highlight w:val="yellow"/>
        </w:rPr>
        <w:t xml:space="preserve">, </w:t>
      </w:r>
      <w:commentRangeEnd w:id="84"/>
      <w:r w:rsidR="001B5004" w:rsidRPr="00D3601F">
        <w:rPr>
          <w:rStyle w:val="CommentReference"/>
          <w:highlight w:val="yellow"/>
        </w:rPr>
        <w:commentReference w:id="84"/>
      </w:r>
      <w:r w:rsidRPr="00D3601F">
        <w:rPr>
          <w:rFonts w:ascii="Helvetica Neue" w:eastAsia="Helvetica Neue" w:hAnsi="Helvetica Neue" w:cs="Helvetica Neue"/>
          <w:sz w:val="24"/>
          <w:szCs w:val="24"/>
          <w:highlight w:val="yellow"/>
        </w:rPr>
        <w:t>80% of which are transmitted by ticks (Rosenberg et al., 2018).</w:t>
      </w:r>
      <w:r w:rsidRPr="00457F6A">
        <w:rPr>
          <w:rFonts w:ascii="Helvetica Neue" w:eastAsia="Helvetica Neue" w:hAnsi="Helvetica Neue" w:cs="Helvetica Neue"/>
          <w:sz w:val="24"/>
          <w:szCs w:val="24"/>
        </w:rPr>
        <w:t xml:space="preserve"> Although there are </w:t>
      </w:r>
      <w:ins w:id="85" w:author="Jason Rasgon" w:date="2018-07-10T14:49:00Z">
        <w:r w:rsidR="001B5004">
          <w:rPr>
            <w:rFonts w:ascii="Helvetica Neue" w:eastAsia="Helvetica Neue" w:hAnsi="Helvetica Neue" w:cs="Helvetica Neue"/>
            <w:sz w:val="24"/>
            <w:szCs w:val="24"/>
          </w:rPr>
          <w:t>multiple</w:t>
        </w:r>
        <w:r w:rsidR="001B5004" w:rsidRPr="00457F6A">
          <w:rPr>
            <w:rFonts w:ascii="Helvetica Neue" w:eastAsia="Helvetica Neue" w:hAnsi="Helvetica Neue" w:cs="Helvetica Neue"/>
            <w:sz w:val="24"/>
            <w:szCs w:val="24"/>
          </w:rPr>
          <w:t xml:space="preserve"> </w:t>
        </w:r>
      </w:ins>
      <w:r w:rsidRPr="00457F6A">
        <w:rPr>
          <w:rFonts w:ascii="Helvetica Neue" w:eastAsia="Helvetica Neue" w:hAnsi="Helvetica Neue" w:cs="Helvetica Neue"/>
          <w:sz w:val="24"/>
          <w:szCs w:val="24"/>
        </w:rPr>
        <w:t xml:space="preserve">serious tick-borne pathogens, the vast majority of tick-borne disease cases are caused by </w:t>
      </w:r>
      <w:r w:rsidRPr="00457F6A">
        <w:rPr>
          <w:rFonts w:ascii="Helvetica Neue" w:eastAsia="Helvetica Neue" w:hAnsi="Helvetica Neue" w:cs="Helvetica Neue"/>
          <w:i/>
          <w:sz w:val="24"/>
          <w:szCs w:val="24"/>
        </w:rPr>
        <w:t>Borrelia burgdorferi</w:t>
      </w:r>
      <w:r w:rsidRPr="00457F6A">
        <w:rPr>
          <w:rFonts w:ascii="Helvetica Neue" w:eastAsia="Helvetica Neue" w:hAnsi="Helvetica Neue" w:cs="Helvetica Neue"/>
          <w:sz w:val="24"/>
          <w:szCs w:val="24"/>
        </w:rPr>
        <w:t>, the main causal agent of Lyme Disease in the US</w:t>
      </w:r>
      <w:ins w:id="86" w:author="Jason Rasgon" w:date="2018-07-10T14:49:00Z">
        <w:r w:rsidR="001B5004">
          <w:rPr>
            <w:rFonts w:ascii="Helvetica Neue" w:eastAsia="Helvetica Neue" w:hAnsi="Helvetica Neue" w:cs="Helvetica Neue"/>
            <w:sz w:val="24"/>
            <w:szCs w:val="24"/>
          </w:rPr>
          <w:t>A</w:t>
        </w:r>
      </w:ins>
      <w:r w:rsidRPr="00457F6A">
        <w:rPr>
          <w:rFonts w:ascii="Helvetica Neue" w:eastAsia="Helvetica Neue" w:hAnsi="Helvetica Neue" w:cs="Helvetica Neue"/>
          <w:sz w:val="24"/>
          <w:szCs w:val="24"/>
        </w:rPr>
        <w:t xml:space="preserve">. Pennsylvania has had the highest number of total Lyme disease cases since 2000, with increasing numbers of cases across several counties (Figure 1). </w:t>
      </w:r>
    </w:p>
    <w:p w14:paraId="00E80C54" w14:textId="7DDB0325" w:rsidR="007118AF" w:rsidRDefault="007118AF">
      <w:pPr>
        <w:pStyle w:val="Normal1"/>
        <w:widowControl w:val="0"/>
        <w:ind w:firstLine="720"/>
        <w:rPr>
          <w:ins w:id="87" w:author="J Sakamoto" w:date="2018-07-09T21:33:00Z"/>
          <w:rFonts w:ascii="Helvetica Neue" w:hAnsi="Helvetica Neue"/>
          <w:sz w:val="24"/>
          <w:szCs w:val="24"/>
        </w:rPr>
      </w:pPr>
      <w:ins w:id="88" w:author="J Sakamoto" w:date="2018-07-09T21:29:00Z">
        <w:r>
          <w:rPr>
            <w:rFonts w:ascii="Helvetica Neue" w:hAnsi="Helvetica Neue"/>
            <w:sz w:val="24"/>
            <w:szCs w:val="24"/>
          </w:rPr>
          <w:lastRenderedPageBreak/>
          <w:t>The increase in tick-borne disease is attributed to multiple</w:t>
        </w:r>
      </w:ins>
      <w:ins w:id="89" w:author="pak" w:date="2018-07-17T11:59:00Z">
        <w:r w:rsidR="00F9617E">
          <w:rPr>
            <w:rFonts w:ascii="Helvetica Neue" w:hAnsi="Helvetica Neue"/>
            <w:sz w:val="24"/>
            <w:szCs w:val="24"/>
          </w:rPr>
          <w:t xml:space="preserve"> abiotic and biotic</w:t>
        </w:r>
      </w:ins>
      <w:ins w:id="90" w:author="J Sakamoto" w:date="2018-07-09T21:29:00Z">
        <w:r>
          <w:rPr>
            <w:rFonts w:ascii="Helvetica Neue" w:hAnsi="Helvetica Neue"/>
            <w:sz w:val="24"/>
            <w:szCs w:val="24"/>
          </w:rPr>
          <w:t xml:space="preserve"> </w:t>
        </w:r>
      </w:ins>
      <w:ins w:id="91" w:author="pak" w:date="2018-07-17T12:00:00Z">
        <w:r w:rsidR="00F9617E">
          <w:rPr>
            <w:rFonts w:ascii="Helvetica Neue" w:hAnsi="Helvetica Neue"/>
            <w:sz w:val="24"/>
            <w:szCs w:val="24"/>
          </w:rPr>
          <w:t xml:space="preserve">factors </w:t>
        </w:r>
      </w:ins>
      <w:ins w:id="92" w:author="J Sakamoto" w:date="2018-07-09T21:29:00Z">
        <w:del w:id="93" w:author="pak" w:date="2018-07-17T12:00:00Z">
          <w:r w:rsidDel="00F9617E">
            <w:rPr>
              <w:rFonts w:ascii="Helvetica Neue" w:hAnsi="Helvetica Neue"/>
              <w:sz w:val="24"/>
              <w:szCs w:val="24"/>
            </w:rPr>
            <w:delText>causes</w:delText>
          </w:r>
        </w:del>
        <w:r>
          <w:rPr>
            <w:rFonts w:ascii="Helvetica Neue" w:hAnsi="Helvetica Neue"/>
            <w:sz w:val="24"/>
            <w:szCs w:val="24"/>
          </w:rPr>
          <w:t>.</w:t>
        </w:r>
      </w:ins>
      <w:ins w:id="94" w:author="J Sakamoto" w:date="2018-07-09T21:30:00Z">
        <w:r w:rsidRPr="007118AF">
          <w:rPr>
            <w:rFonts w:ascii="Helvetica Neue" w:hAnsi="Helvetica Neue"/>
            <w:sz w:val="24"/>
            <w:szCs w:val="24"/>
          </w:rPr>
          <w:t xml:space="preserve"> </w:t>
        </w:r>
      </w:ins>
      <w:r w:rsidRPr="00457F6A">
        <w:rPr>
          <w:rFonts w:ascii="Helvetica Neue" w:hAnsi="Helvetica Neue"/>
          <w:sz w:val="24"/>
          <w:szCs w:val="24"/>
        </w:rPr>
        <w:t>Changes in</w:t>
      </w:r>
      <w:r w:rsidRPr="00457F6A">
        <w:rPr>
          <w:rFonts w:ascii="Helvetica Neue" w:eastAsia="Helvetica Neue" w:hAnsi="Helvetica Neue" w:cs="Helvetica Neue"/>
          <w:sz w:val="24"/>
          <w:szCs w:val="24"/>
        </w:rPr>
        <w:t xml:space="preserve"> geographic variability and the temporal dynamics of tick species may influence tick-borne disease outcomes.</w:t>
      </w:r>
      <w:ins w:id="95" w:author="J Sakamoto" w:date="2018-07-09T21:30:00Z">
        <w:r>
          <w:rPr>
            <w:rFonts w:ascii="Helvetica Neue" w:eastAsia="Helvetica Neue" w:hAnsi="Helvetica Neue" w:cs="Helvetica Neue"/>
            <w:sz w:val="24"/>
            <w:szCs w:val="24"/>
          </w:rPr>
          <w:t xml:space="preserve"> </w:t>
        </w:r>
      </w:ins>
      <w:ins w:id="96" w:author="J Sakamoto" w:date="2018-07-09T21:29:00Z">
        <w:r>
          <w:rPr>
            <w:rFonts w:ascii="Helvetica Neue" w:hAnsi="Helvetica Neue"/>
            <w:sz w:val="24"/>
            <w:szCs w:val="24"/>
          </w:rPr>
          <w:t>S</w:t>
        </w:r>
      </w:ins>
      <w:r w:rsidR="00FF5AA4" w:rsidRPr="00457F6A">
        <w:rPr>
          <w:rFonts w:ascii="Helvetica Neue" w:hAnsi="Helvetica Neue"/>
          <w:sz w:val="24"/>
          <w:szCs w:val="24"/>
        </w:rPr>
        <w:t xml:space="preserve">everal tick species have been </w:t>
      </w:r>
      <w:ins w:id="97" w:author="J Sakamoto" w:date="2018-07-08T15:37:00Z">
        <w:r w:rsidR="00CA161A">
          <w:rPr>
            <w:rFonts w:ascii="Helvetica Neue" w:hAnsi="Helvetica Neue"/>
            <w:sz w:val="24"/>
            <w:szCs w:val="24"/>
          </w:rPr>
          <w:t>expanding into</w:t>
        </w:r>
        <w:r w:rsidR="00CA161A" w:rsidRPr="00457F6A">
          <w:rPr>
            <w:rFonts w:ascii="Helvetica Neue" w:hAnsi="Helvetica Neue"/>
            <w:sz w:val="24"/>
            <w:szCs w:val="24"/>
          </w:rPr>
          <w:t xml:space="preserve"> </w:t>
        </w:r>
      </w:ins>
      <w:r w:rsidR="00FF5AA4" w:rsidRPr="00457F6A">
        <w:rPr>
          <w:rFonts w:ascii="Helvetica Neue" w:hAnsi="Helvetica Neue"/>
          <w:sz w:val="24"/>
          <w:szCs w:val="24"/>
        </w:rPr>
        <w:t>new habitats across the North American continent</w:t>
      </w:r>
      <w:ins w:id="98" w:author="pak" w:date="2018-07-17T12:10:00Z">
        <w:r w:rsidR="007F0AB5">
          <w:rPr>
            <w:rFonts w:ascii="Helvetica Neue" w:hAnsi="Helvetica Neue"/>
            <w:sz w:val="24"/>
            <w:szCs w:val="24"/>
          </w:rPr>
          <w:t xml:space="preserve"> and</w:t>
        </w:r>
      </w:ins>
      <w:del w:id="99" w:author="pak" w:date="2018-07-17T12:10:00Z">
        <w:r w:rsidR="00FF5AA4" w:rsidRPr="00457F6A" w:rsidDel="007F0AB5">
          <w:rPr>
            <w:rFonts w:ascii="Helvetica Neue" w:hAnsi="Helvetica Neue"/>
            <w:sz w:val="24"/>
            <w:szCs w:val="24"/>
          </w:rPr>
          <w:delText>,</w:delText>
        </w:r>
      </w:del>
      <w:r w:rsidR="00FF5AA4" w:rsidRPr="00457F6A">
        <w:rPr>
          <w:rFonts w:ascii="Helvetica Neue" w:hAnsi="Helvetica Neue"/>
          <w:sz w:val="24"/>
          <w:szCs w:val="24"/>
        </w:rPr>
        <w:t xml:space="preserve"> pos</w:t>
      </w:r>
      <w:ins w:id="100" w:author="pak" w:date="2018-07-17T12:10:00Z">
        <w:r w:rsidR="007F0AB5">
          <w:rPr>
            <w:rFonts w:ascii="Helvetica Neue" w:hAnsi="Helvetica Neue"/>
            <w:sz w:val="24"/>
            <w:szCs w:val="24"/>
          </w:rPr>
          <w:t>e</w:t>
        </w:r>
      </w:ins>
      <w:del w:id="101" w:author="pak" w:date="2018-07-17T12:10:00Z">
        <w:r w:rsidR="00FF5AA4" w:rsidRPr="00457F6A" w:rsidDel="007F0AB5">
          <w:rPr>
            <w:rFonts w:ascii="Helvetica Neue" w:hAnsi="Helvetica Neue"/>
            <w:sz w:val="24"/>
            <w:szCs w:val="24"/>
          </w:rPr>
          <w:delText>ing</w:delText>
        </w:r>
      </w:del>
      <w:r w:rsidR="00FF5AA4" w:rsidRPr="00457F6A">
        <w:rPr>
          <w:rFonts w:ascii="Helvetica Neue" w:hAnsi="Helvetica Neue"/>
          <w:sz w:val="24"/>
          <w:szCs w:val="24"/>
        </w:rPr>
        <w:t xml:space="preserve"> novel risk</w:t>
      </w:r>
      <w:ins w:id="102" w:author="pak" w:date="2018-07-17T12:10:00Z">
        <w:r w:rsidR="007F0AB5">
          <w:rPr>
            <w:rFonts w:ascii="Helvetica Neue" w:hAnsi="Helvetica Neue"/>
            <w:sz w:val="24"/>
            <w:szCs w:val="24"/>
          </w:rPr>
          <w:t>s</w:t>
        </w:r>
      </w:ins>
      <w:r w:rsidR="00FF5AA4" w:rsidRPr="00457F6A">
        <w:rPr>
          <w:rFonts w:ascii="Helvetica Neue" w:hAnsi="Helvetica Neue"/>
          <w:sz w:val="24"/>
          <w:szCs w:val="24"/>
        </w:rPr>
        <w:t xml:space="preserve"> to local communities</w:t>
      </w:r>
      <w:ins w:id="103" w:author="J Sakamoto" w:date="2018-07-09T21:30:00Z">
        <w:r>
          <w:rPr>
            <w:rFonts w:ascii="Helvetica Neue" w:hAnsi="Helvetica Neue"/>
            <w:sz w:val="24"/>
            <w:szCs w:val="24"/>
          </w:rPr>
          <w:t xml:space="preserve"> </w:t>
        </w:r>
      </w:ins>
      <w:r w:rsidR="00FF5AA4" w:rsidRPr="00457F6A">
        <w:rPr>
          <w:rFonts w:ascii="Helvetica Neue" w:hAnsi="Helvetica Neue"/>
          <w:sz w:val="24"/>
          <w:szCs w:val="24"/>
        </w:rPr>
        <w:t>(</w:t>
      </w:r>
      <w:proofErr w:type="spellStart"/>
      <w:r w:rsidR="00FF5AA4" w:rsidRPr="00457F6A">
        <w:rPr>
          <w:rFonts w:ascii="Helvetica Neue" w:hAnsi="Helvetica Neue"/>
          <w:sz w:val="24"/>
          <w:szCs w:val="24"/>
        </w:rPr>
        <w:t>Sonenshine</w:t>
      </w:r>
      <w:proofErr w:type="spellEnd"/>
      <w:r w:rsidR="00FF5AA4" w:rsidRPr="00457F6A">
        <w:rPr>
          <w:rFonts w:ascii="Helvetica Neue" w:hAnsi="Helvetica Neue"/>
          <w:sz w:val="24"/>
          <w:szCs w:val="24"/>
        </w:rPr>
        <w:t xml:space="preserve">, 2018). </w:t>
      </w:r>
      <w:ins w:id="104" w:author="pak" w:date="2018-07-17T12:10:00Z">
        <w:r w:rsidR="007F0AB5">
          <w:rPr>
            <w:rFonts w:ascii="Helvetica Neue" w:hAnsi="Helvetica Neue"/>
            <w:sz w:val="24"/>
            <w:szCs w:val="24"/>
          </w:rPr>
          <w:t xml:space="preserve">While </w:t>
        </w:r>
      </w:ins>
      <w:ins w:id="105" w:author="pak" w:date="2018-07-17T12:11:00Z">
        <w:r w:rsidR="007F0AB5">
          <w:rPr>
            <w:rFonts w:ascii="Helvetica Neue" w:hAnsi="Helvetica Neue"/>
            <w:sz w:val="24"/>
            <w:szCs w:val="24"/>
          </w:rPr>
          <w:t>t</w:t>
        </w:r>
      </w:ins>
      <w:ins w:id="106" w:author="J Sakamoto" w:date="2018-07-09T21:30:00Z">
        <w:del w:id="107" w:author="pak" w:date="2018-07-17T12:11:00Z">
          <w:r w:rsidDel="007F0AB5">
            <w:rPr>
              <w:rFonts w:ascii="Helvetica Neue" w:hAnsi="Helvetica Neue"/>
              <w:sz w:val="24"/>
              <w:szCs w:val="24"/>
            </w:rPr>
            <w:delText>T</w:delText>
          </w:r>
        </w:del>
        <w:r>
          <w:rPr>
            <w:rFonts w:ascii="Helvetica Neue" w:hAnsi="Helvetica Neue"/>
            <w:sz w:val="24"/>
            <w:szCs w:val="24"/>
          </w:rPr>
          <w:t xml:space="preserve">ick species can be introduced </w:t>
        </w:r>
      </w:ins>
      <w:ins w:id="108" w:author="pak" w:date="2018-07-17T12:11:00Z">
        <w:r w:rsidR="007F0AB5">
          <w:rPr>
            <w:rFonts w:ascii="Helvetica Neue" w:hAnsi="Helvetica Neue"/>
            <w:sz w:val="24"/>
            <w:szCs w:val="24"/>
          </w:rPr>
          <w:t xml:space="preserve">through </w:t>
        </w:r>
      </w:ins>
      <w:ins w:id="109" w:author="J Sakamoto" w:date="2018-07-09T21:31:00Z">
        <w:del w:id="110" w:author="pak" w:date="2018-07-17T12:11:00Z">
          <w:r w:rsidDel="007F0AB5">
            <w:rPr>
              <w:rFonts w:ascii="Helvetica Neue" w:hAnsi="Helvetica Neue"/>
              <w:sz w:val="24"/>
              <w:szCs w:val="24"/>
            </w:rPr>
            <w:delText>on</w:delText>
          </w:r>
        </w:del>
      </w:ins>
      <w:ins w:id="111" w:author="J Sakamoto" w:date="2018-07-09T21:30:00Z">
        <w:r>
          <w:rPr>
            <w:rFonts w:ascii="Helvetica Neue" w:hAnsi="Helvetica Neue"/>
            <w:sz w:val="24"/>
            <w:szCs w:val="24"/>
          </w:rPr>
          <w:t xml:space="preserve"> migrating </w:t>
        </w:r>
      </w:ins>
      <w:ins w:id="112" w:author="J Sakamoto" w:date="2018-07-09T21:31:00Z">
        <w:r>
          <w:rPr>
            <w:rFonts w:ascii="Helvetica Neue" w:hAnsi="Helvetica Neue"/>
            <w:sz w:val="24"/>
            <w:szCs w:val="24"/>
          </w:rPr>
          <w:t>birds</w:t>
        </w:r>
        <w:del w:id="113" w:author="pak" w:date="2018-07-17T12:11:00Z">
          <w:r w:rsidDel="007F0AB5">
            <w:rPr>
              <w:rFonts w:ascii="Helvetica Neue" w:hAnsi="Helvetica Neue"/>
              <w:sz w:val="24"/>
              <w:szCs w:val="24"/>
            </w:rPr>
            <w:delText>,</w:delText>
          </w:r>
        </w:del>
        <w:r>
          <w:rPr>
            <w:rFonts w:ascii="Helvetica Neue" w:hAnsi="Helvetica Neue"/>
            <w:sz w:val="24"/>
            <w:szCs w:val="24"/>
          </w:rPr>
          <w:t xml:space="preserve"> or through </w:t>
        </w:r>
        <w:del w:id="114" w:author="pak" w:date="2018-07-17T12:16:00Z">
          <w:r w:rsidDel="007F0AB5">
            <w:rPr>
              <w:rFonts w:ascii="Helvetica Neue" w:hAnsi="Helvetica Neue"/>
              <w:sz w:val="24"/>
              <w:szCs w:val="24"/>
            </w:rPr>
            <w:delText xml:space="preserve">various </w:delText>
          </w:r>
        </w:del>
        <w:r>
          <w:rPr>
            <w:rFonts w:ascii="Helvetica Neue" w:hAnsi="Helvetica Neue"/>
            <w:sz w:val="24"/>
            <w:szCs w:val="24"/>
          </w:rPr>
          <w:t>human activitie</w:t>
        </w:r>
      </w:ins>
      <w:ins w:id="115" w:author="pak" w:date="2018-07-17T12:16:00Z">
        <w:r w:rsidR="007F0AB5">
          <w:rPr>
            <w:rFonts w:ascii="Helvetica Neue" w:hAnsi="Helvetica Neue"/>
            <w:sz w:val="24"/>
            <w:szCs w:val="24"/>
          </w:rPr>
          <w:t xml:space="preserve">s, </w:t>
        </w:r>
      </w:ins>
      <w:ins w:id="116" w:author="J Sakamoto" w:date="2018-07-09T21:31:00Z">
        <w:del w:id="117" w:author="pak" w:date="2018-07-17T12:16:00Z">
          <w:r w:rsidDel="007F0AB5">
            <w:rPr>
              <w:rFonts w:ascii="Helvetica Neue" w:hAnsi="Helvetica Neue"/>
              <w:sz w:val="24"/>
              <w:szCs w:val="24"/>
            </w:rPr>
            <w:delText xml:space="preserve">s. However, </w:delText>
          </w:r>
        </w:del>
      </w:ins>
      <w:ins w:id="118" w:author="J Sakamoto" w:date="2018-07-09T21:32:00Z">
        <w:r>
          <w:rPr>
            <w:rFonts w:ascii="Helvetica Neue" w:hAnsi="Helvetica Neue"/>
            <w:sz w:val="24"/>
            <w:szCs w:val="24"/>
          </w:rPr>
          <w:t xml:space="preserve">recent surveillance reports suggest </w:t>
        </w:r>
      </w:ins>
      <w:ins w:id="119" w:author="J Sakamoto" w:date="2018-07-09T21:33:00Z">
        <w:r>
          <w:rPr>
            <w:rFonts w:ascii="Helvetica Neue" w:hAnsi="Helvetica Neue"/>
            <w:sz w:val="24"/>
            <w:szCs w:val="24"/>
          </w:rPr>
          <w:t>that some particularly invasive species</w:t>
        </w:r>
      </w:ins>
      <w:ins w:id="120" w:author="J Sakamoto" w:date="2018-07-09T21:32:00Z">
        <w:r>
          <w:rPr>
            <w:rFonts w:ascii="Helvetica Neue" w:hAnsi="Helvetica Neue"/>
            <w:sz w:val="24"/>
            <w:szCs w:val="24"/>
          </w:rPr>
          <w:t xml:space="preserve"> are establishing breeding colonies.</w:t>
        </w:r>
      </w:ins>
    </w:p>
    <w:p w14:paraId="318798F4" w14:textId="77777777" w:rsidR="007118AF" w:rsidRDefault="007118AF">
      <w:pPr>
        <w:pStyle w:val="Normal1"/>
        <w:widowControl w:val="0"/>
        <w:ind w:firstLine="720"/>
        <w:rPr>
          <w:ins w:id="121" w:author="J Sakamoto" w:date="2018-07-09T21:33:00Z"/>
          <w:rFonts w:ascii="Helvetica Neue" w:hAnsi="Helvetica Neue"/>
          <w:sz w:val="24"/>
          <w:szCs w:val="24"/>
        </w:rPr>
      </w:pPr>
    </w:p>
    <w:p w14:paraId="5C3DF4B9" w14:textId="77777777" w:rsidR="00A64627" w:rsidRPr="00457F6A" w:rsidRDefault="00A64627">
      <w:pPr>
        <w:pStyle w:val="Normal1"/>
        <w:widowControl w:val="0"/>
        <w:ind w:firstLine="720"/>
        <w:rPr>
          <w:rFonts w:ascii="Helvetica Neue" w:hAnsi="Helvetica Neue"/>
          <w:sz w:val="24"/>
          <w:szCs w:val="24"/>
        </w:rPr>
      </w:pPr>
    </w:p>
    <w:p w14:paraId="4FE23B17" w14:textId="77777777" w:rsidR="00A64627" w:rsidRPr="00457F6A" w:rsidRDefault="00FF5AA4">
      <w:pPr>
        <w:pStyle w:val="Normal1"/>
        <w:widowControl w:val="0"/>
        <w:ind w:firstLine="720"/>
        <w:rPr>
          <w:rFonts w:ascii="Helvetica Neue" w:eastAsia="Helvetica Neue" w:hAnsi="Helvetica Neue" w:cs="Helvetica Neue"/>
          <w:color w:val="263238"/>
          <w:sz w:val="24"/>
          <w:szCs w:val="24"/>
        </w:rPr>
      </w:pPr>
      <w:r w:rsidRPr="00457F6A">
        <w:rPr>
          <w:rFonts w:ascii="Helvetica Neue" w:eastAsia="Helvetica Neue" w:hAnsi="Helvetica Neue" w:cs="Helvetica Neue"/>
          <w:b/>
          <w:color w:val="263238"/>
          <w:sz w:val="24"/>
          <w:szCs w:val="24"/>
        </w:rPr>
        <w:t>Figure 1</w:t>
      </w:r>
      <w:r w:rsidRPr="00457F6A">
        <w:rPr>
          <w:rFonts w:ascii="Helvetica Neue" w:eastAsia="Helvetica Neue" w:hAnsi="Helvetica Neue" w:cs="Helvetica Neue"/>
          <w:color w:val="263238"/>
          <w:sz w:val="24"/>
          <w:szCs w:val="24"/>
        </w:rPr>
        <w:t>: Annual reported cases of Lyme disease by state from 2006-2017 (Left) and the annual reported cases of Lyme diseases by counties in Pennsylvania from 2006-2017. Public data from the Center of Infectious Disease.</w:t>
      </w:r>
    </w:p>
    <w:p w14:paraId="21E3F765" w14:textId="77777777" w:rsidR="00A64627" w:rsidRPr="00457F6A" w:rsidRDefault="00A64627">
      <w:pPr>
        <w:pStyle w:val="Normal1"/>
        <w:widowControl w:val="0"/>
        <w:rPr>
          <w:rFonts w:ascii="Helvetica Neue" w:eastAsia="Helvetica Neue" w:hAnsi="Helvetica Neue" w:cs="Helvetica Neue"/>
          <w:color w:val="263238"/>
          <w:sz w:val="24"/>
          <w:szCs w:val="24"/>
        </w:rPr>
      </w:pPr>
    </w:p>
    <w:p w14:paraId="419699C9" w14:textId="66403D39" w:rsidR="00A64627" w:rsidRPr="00D3601F" w:rsidRDefault="007118AF">
      <w:pPr>
        <w:pStyle w:val="Normal1"/>
        <w:widowControl w:val="0"/>
        <w:ind w:firstLine="720"/>
        <w:rPr>
          <w:rFonts w:ascii="Helvetica Neue" w:eastAsia="Helvetica Neue" w:hAnsi="Helvetica Neue" w:cs="Helvetica Neue"/>
          <w:sz w:val="24"/>
          <w:szCs w:val="24"/>
        </w:rPr>
      </w:pPr>
      <w:ins w:id="122" w:author="J Sakamoto" w:date="2018-07-09T21:34:00Z">
        <w:r>
          <w:rPr>
            <w:rFonts w:ascii="Helvetica Neue" w:hAnsi="Helvetica Neue"/>
            <w:sz w:val="24"/>
            <w:szCs w:val="24"/>
          </w:rPr>
          <w:t xml:space="preserve">One of the strategies </w:t>
        </w:r>
      </w:ins>
      <w:ins w:id="123" w:author="J Sakamoto" w:date="2018-07-09T21:35:00Z">
        <w:r>
          <w:rPr>
            <w:rFonts w:ascii="Helvetica Neue" w:hAnsi="Helvetica Neue"/>
            <w:sz w:val="24"/>
            <w:szCs w:val="24"/>
          </w:rPr>
          <w:t>employed by vector biologists to detect</w:t>
        </w:r>
      </w:ins>
      <w:ins w:id="124" w:author="J Sakamoto" w:date="2018-07-09T21:34:00Z">
        <w:r>
          <w:rPr>
            <w:rFonts w:ascii="Helvetica Neue" w:hAnsi="Helvetica Neue"/>
            <w:sz w:val="24"/>
            <w:szCs w:val="24"/>
          </w:rPr>
          <w:t xml:space="preserve"> introduced vector species is vector surveillance.  </w:t>
        </w:r>
        <w:r>
          <w:rPr>
            <w:rFonts w:ascii="Helvetica Neue" w:eastAsia="Helvetica Neue" w:hAnsi="Helvetica Neue" w:cs="Helvetica Neue"/>
            <w:color w:val="263238"/>
            <w:sz w:val="24"/>
            <w:szCs w:val="24"/>
          </w:rPr>
          <w:t>Arthropod vector</w:t>
        </w:r>
      </w:ins>
      <w:r w:rsidR="00FF5AA4" w:rsidRPr="00457F6A">
        <w:rPr>
          <w:rFonts w:ascii="Helvetica Neue" w:eastAsia="Helvetica Neue" w:hAnsi="Helvetica Neue" w:cs="Helvetica Neue"/>
          <w:color w:val="263238"/>
          <w:sz w:val="24"/>
          <w:szCs w:val="24"/>
        </w:rPr>
        <w:t xml:space="preserve"> surveillance can be a powerful tool for the detection of introduced species (transient or established), emergent arthropod-borne pathogens, and disease risks due to increases or changes in vector population composition. </w:t>
      </w:r>
      <w:r w:rsidR="00FF5AA4" w:rsidRPr="00457F6A">
        <w:rPr>
          <w:rFonts w:ascii="Helvetica Neue" w:hAnsi="Helvetica Neue"/>
          <w:sz w:val="24"/>
          <w:szCs w:val="24"/>
        </w:rPr>
        <w:t xml:space="preserve">Active tick surveillance approaches such as dragging or flagging, or live animal capture, can be very effective for assessing tick load by habitat (Bouchard et al., 2013; </w:t>
      </w:r>
      <w:proofErr w:type="spellStart"/>
      <w:r w:rsidR="00FF5AA4" w:rsidRPr="00457F6A">
        <w:rPr>
          <w:rFonts w:ascii="Helvetica Neue" w:hAnsi="Helvetica Neue"/>
          <w:sz w:val="24"/>
          <w:szCs w:val="24"/>
        </w:rPr>
        <w:t>Kollars</w:t>
      </w:r>
      <w:proofErr w:type="spellEnd"/>
      <w:r w:rsidR="00FF5AA4" w:rsidRPr="00457F6A">
        <w:rPr>
          <w:rFonts w:ascii="Helvetica Neue" w:hAnsi="Helvetica Neue"/>
          <w:sz w:val="24"/>
          <w:szCs w:val="24"/>
        </w:rPr>
        <w:t xml:space="preserve"> &amp; Oliver, 2003). However, active surveillance is labor-intensive, costly, and difficult to implement over a wide geographic area. Passive surveillance, in which citizens submit ticks for identification and/or pathogen testing, </w:t>
      </w:r>
      <w:ins w:id="125" w:author="J Sakamoto" w:date="2018-07-09T21:36:00Z">
        <w:r>
          <w:rPr>
            <w:rFonts w:ascii="Helvetica Neue" w:hAnsi="Helvetica Neue"/>
            <w:sz w:val="24"/>
            <w:szCs w:val="24"/>
          </w:rPr>
          <w:t>can be</w:t>
        </w:r>
      </w:ins>
      <w:r w:rsidR="00FF5AA4" w:rsidRPr="00457F6A">
        <w:rPr>
          <w:rFonts w:ascii="Helvetica Neue" w:hAnsi="Helvetica Neue"/>
          <w:sz w:val="24"/>
          <w:szCs w:val="24"/>
        </w:rPr>
        <w:t xml:space="preserve"> more cost-effective and less labor-intensive</w:t>
      </w:r>
      <w:ins w:id="126" w:author="J Sakamoto" w:date="2018-07-09T21:36:00Z">
        <w:r>
          <w:rPr>
            <w:rFonts w:ascii="Helvetica Neue" w:hAnsi="Helvetica Neue"/>
            <w:sz w:val="24"/>
            <w:szCs w:val="24"/>
          </w:rPr>
          <w:t xml:space="preserve">, providing </w:t>
        </w:r>
      </w:ins>
      <w:r w:rsidR="00FF5AA4" w:rsidRPr="00457F6A">
        <w:rPr>
          <w:rFonts w:ascii="Helvetica Neue" w:hAnsi="Helvetica Neue"/>
          <w:sz w:val="24"/>
          <w:szCs w:val="24"/>
        </w:rPr>
        <w:t xml:space="preserve">data on ectoparasite abundance, host associations, or habitat associations across a wider geographic area (Oliver, Bennett, </w:t>
      </w:r>
      <w:proofErr w:type="spellStart"/>
      <w:r w:rsidR="00FF5AA4" w:rsidRPr="00457F6A">
        <w:rPr>
          <w:rFonts w:ascii="Helvetica Neue" w:hAnsi="Helvetica Neue"/>
          <w:sz w:val="24"/>
          <w:szCs w:val="24"/>
        </w:rPr>
        <w:t>Beati</w:t>
      </w:r>
      <w:proofErr w:type="spellEnd"/>
      <w:r w:rsidR="00FF5AA4" w:rsidRPr="00457F6A">
        <w:rPr>
          <w:rFonts w:ascii="Helvetica Neue" w:hAnsi="Helvetica Neue"/>
          <w:sz w:val="24"/>
          <w:szCs w:val="24"/>
        </w:rPr>
        <w:t xml:space="preserve">, &amp; Bartholomay, 2017). Although tick samples may be in less-than-ideal conditions (e.g. missing taxonomically diagnostic </w:t>
      </w:r>
      <w:ins w:id="127" w:author="Jason Rasgon" w:date="2018-07-10T14:50:00Z">
        <w:r w:rsidR="001B5004">
          <w:rPr>
            <w:rFonts w:ascii="Helvetica Neue" w:hAnsi="Helvetica Neue"/>
            <w:sz w:val="24"/>
            <w:szCs w:val="24"/>
          </w:rPr>
          <w:t>parts</w:t>
        </w:r>
      </w:ins>
      <w:r w:rsidR="00FF5AA4" w:rsidRPr="00457F6A">
        <w:rPr>
          <w:rFonts w:ascii="Helvetica Neue" w:hAnsi="Helvetica Neue"/>
          <w:sz w:val="24"/>
          <w:szCs w:val="24"/>
        </w:rPr>
        <w:t xml:space="preserve">), or </w:t>
      </w:r>
      <w:ins w:id="128" w:author="J Sakamoto" w:date="2018-07-09T21:36:00Z">
        <w:r>
          <w:rPr>
            <w:rFonts w:ascii="Helvetica Neue" w:hAnsi="Helvetica Neue"/>
            <w:sz w:val="24"/>
            <w:szCs w:val="24"/>
          </w:rPr>
          <w:t>accompanied by</w:t>
        </w:r>
        <w:r w:rsidRPr="007118AF">
          <w:rPr>
            <w:rFonts w:ascii="Helvetica Neue" w:hAnsi="Helvetica Neue"/>
            <w:sz w:val="24"/>
            <w:szCs w:val="24"/>
          </w:rPr>
          <w:t xml:space="preserve"> </w:t>
        </w:r>
        <w:r w:rsidRPr="00457F6A">
          <w:rPr>
            <w:rFonts w:ascii="Helvetica Neue" w:hAnsi="Helvetica Neue"/>
            <w:sz w:val="24"/>
            <w:szCs w:val="24"/>
          </w:rPr>
          <w:t xml:space="preserve">incomplete </w:t>
        </w:r>
      </w:ins>
      <w:ins w:id="129" w:author="Jason Rasgon" w:date="2018-07-10T14:50:00Z">
        <w:r w:rsidR="001B5004">
          <w:rPr>
            <w:rFonts w:ascii="Helvetica Neue" w:hAnsi="Helvetica Neue"/>
            <w:sz w:val="24"/>
            <w:szCs w:val="24"/>
          </w:rPr>
          <w:t>meta</w:t>
        </w:r>
      </w:ins>
      <w:r w:rsidR="00FF5AA4" w:rsidRPr="00457F6A">
        <w:rPr>
          <w:rFonts w:ascii="Helvetica Neue" w:hAnsi="Helvetica Neue"/>
          <w:sz w:val="24"/>
          <w:szCs w:val="24"/>
        </w:rPr>
        <w:t>data, citizen-submitted tick</w:t>
      </w:r>
      <w:ins w:id="130" w:author="J Sakamoto" w:date="2018-07-09T21:37:00Z">
        <w:r>
          <w:rPr>
            <w:rFonts w:ascii="Helvetica Neue" w:hAnsi="Helvetica Neue"/>
            <w:sz w:val="24"/>
            <w:szCs w:val="24"/>
          </w:rPr>
          <w:t xml:space="preserve"> data </w:t>
        </w:r>
      </w:ins>
      <w:r w:rsidR="00FF5AA4" w:rsidRPr="00457F6A">
        <w:rPr>
          <w:rFonts w:ascii="Helvetica Neue" w:hAnsi="Helvetica Neue"/>
          <w:sz w:val="24"/>
          <w:szCs w:val="24"/>
        </w:rPr>
        <w:t>can accurately represent tick encounter frequency and potential risk of tick-borne disease exposure (</w:t>
      </w:r>
      <w:proofErr w:type="spellStart"/>
      <w:r w:rsidR="00FF5AA4" w:rsidRPr="00457F6A">
        <w:rPr>
          <w:rFonts w:ascii="Helvetica Neue" w:hAnsi="Helvetica Neue"/>
          <w:sz w:val="24"/>
          <w:szCs w:val="24"/>
        </w:rPr>
        <w:t>Ripoche</w:t>
      </w:r>
      <w:proofErr w:type="spellEnd"/>
      <w:r w:rsidR="00FF5AA4" w:rsidRPr="00457F6A">
        <w:rPr>
          <w:rFonts w:ascii="Helvetica Neue" w:hAnsi="Helvetica Neue"/>
          <w:sz w:val="24"/>
          <w:szCs w:val="24"/>
        </w:rPr>
        <w:t xml:space="preserve"> et al., 2018). </w:t>
      </w:r>
    </w:p>
    <w:p w14:paraId="4996816C" w14:textId="77777777" w:rsidR="00A64627" w:rsidRPr="00457F6A" w:rsidRDefault="00A64627">
      <w:pPr>
        <w:pStyle w:val="Normal1"/>
        <w:widowControl w:val="0"/>
        <w:rPr>
          <w:rFonts w:ascii="Helvetica Neue" w:hAnsi="Helvetica Neue"/>
          <w:sz w:val="24"/>
          <w:szCs w:val="24"/>
        </w:rPr>
      </w:pPr>
    </w:p>
    <w:p w14:paraId="6540B0C2" w14:textId="3BA23ED1" w:rsidR="00A64627" w:rsidRPr="00457F6A" w:rsidRDefault="00FF5AA4" w:rsidP="00D3601F">
      <w:pPr>
        <w:pStyle w:val="Normal1"/>
        <w:widowControl w:val="0"/>
        <w:ind w:firstLine="720"/>
        <w:rPr>
          <w:rFonts w:ascii="Helvetica Neue" w:hAnsi="Helvetica Neue"/>
          <w:color w:val="FF0000"/>
          <w:sz w:val="24"/>
          <w:szCs w:val="24"/>
        </w:rPr>
      </w:pPr>
      <w:r w:rsidRPr="00457F6A">
        <w:rPr>
          <w:rFonts w:ascii="Helvetica Neue" w:hAnsi="Helvetica Neue"/>
          <w:sz w:val="24"/>
          <w:szCs w:val="24"/>
        </w:rPr>
        <w:t xml:space="preserve">Passive surveillance data collected over decades may reveal </w:t>
      </w:r>
      <w:proofErr w:type="spellStart"/>
      <w:r w:rsidRPr="00457F6A">
        <w:rPr>
          <w:rFonts w:ascii="Helvetica Neue" w:hAnsi="Helvetica Neue"/>
          <w:sz w:val="24"/>
          <w:szCs w:val="24"/>
        </w:rPr>
        <w:t>spatio</w:t>
      </w:r>
      <w:proofErr w:type="spellEnd"/>
      <w:r w:rsidRPr="00457F6A">
        <w:rPr>
          <w:rFonts w:ascii="Helvetica Neue" w:hAnsi="Helvetica Neue"/>
          <w:sz w:val="24"/>
          <w:szCs w:val="24"/>
        </w:rPr>
        <w:t>-temporal changes in ectoparasite communities.  Data such as spatial distribution and occurrence of both abundant and rare species of ticks can be correlated with land</w:t>
      </w:r>
      <w:ins w:id="131" w:author="pak" w:date="2018-07-17T12:19:00Z">
        <w:r w:rsidR="007F0AB5">
          <w:rPr>
            <w:rFonts w:ascii="Helvetica Neue" w:hAnsi="Helvetica Neue"/>
            <w:sz w:val="24"/>
            <w:szCs w:val="24"/>
          </w:rPr>
          <w:t>-</w:t>
        </w:r>
      </w:ins>
      <w:del w:id="132" w:author="pak" w:date="2018-07-17T12:19:00Z">
        <w:r w:rsidRPr="00457F6A" w:rsidDel="007F0AB5">
          <w:rPr>
            <w:rFonts w:ascii="Helvetica Neue" w:hAnsi="Helvetica Neue"/>
            <w:sz w:val="24"/>
            <w:szCs w:val="24"/>
          </w:rPr>
          <w:delText xml:space="preserve"> </w:delText>
        </w:r>
      </w:del>
      <w:r w:rsidRPr="00457F6A">
        <w:rPr>
          <w:rFonts w:ascii="Helvetica Neue" w:hAnsi="Helvetica Neue"/>
          <w:sz w:val="24"/>
          <w:szCs w:val="24"/>
        </w:rPr>
        <w:t>use (e.g. habitat loss, fragmentation, management), fluctuating environmental conditions, or changes in human or animal behavior (e.g. encroachment may bring reservoir hosts such as groundhogs in closer proximity). Additionally, long-term surveillance data can also reveal shifts in temporal dynamics of tick populations and communities (</w:t>
      </w:r>
      <w:proofErr w:type="spellStart"/>
      <w:r w:rsidRPr="00457F6A">
        <w:rPr>
          <w:rFonts w:ascii="Helvetica Neue" w:hAnsi="Helvetica Neue"/>
          <w:sz w:val="24"/>
          <w:szCs w:val="24"/>
        </w:rPr>
        <w:t>Sonenshine</w:t>
      </w:r>
      <w:proofErr w:type="spellEnd"/>
      <w:r w:rsidRPr="00457F6A">
        <w:rPr>
          <w:rFonts w:ascii="Helvetica Neue" w:hAnsi="Helvetica Neue"/>
          <w:sz w:val="24"/>
          <w:szCs w:val="24"/>
        </w:rPr>
        <w:t xml:space="preserve">, 2018). While the </w:t>
      </w:r>
      <w:proofErr w:type="spellStart"/>
      <w:r w:rsidRPr="00457F6A">
        <w:rPr>
          <w:rFonts w:ascii="Helvetica Neue" w:hAnsi="Helvetica Neue"/>
          <w:sz w:val="24"/>
          <w:szCs w:val="24"/>
        </w:rPr>
        <w:t>seasonalities</w:t>
      </w:r>
      <w:proofErr w:type="spellEnd"/>
      <w:r w:rsidRPr="00457F6A">
        <w:rPr>
          <w:rFonts w:ascii="Helvetica Neue" w:hAnsi="Helvetica Neue"/>
          <w:sz w:val="24"/>
          <w:szCs w:val="24"/>
        </w:rPr>
        <w:t xml:space="preserve"> of the major tick species have already been described, year-to-year distribution of tick species may be influenced by inter-annual variability </w:t>
      </w:r>
      <w:del w:id="133" w:author="pak" w:date="2018-07-17T15:50:00Z">
        <w:r w:rsidRPr="00457F6A" w:rsidDel="00D332DF">
          <w:rPr>
            <w:rFonts w:ascii="Helvetica Neue" w:hAnsi="Helvetica Neue"/>
            <w:sz w:val="24"/>
            <w:szCs w:val="24"/>
          </w:rPr>
          <w:delText>in  abiotic</w:delText>
        </w:r>
      </w:del>
      <w:ins w:id="134" w:author="pak" w:date="2018-07-17T15:50:00Z">
        <w:r w:rsidR="00D332DF" w:rsidRPr="00457F6A">
          <w:rPr>
            <w:rFonts w:ascii="Helvetica Neue" w:hAnsi="Helvetica Neue"/>
            <w:sz w:val="24"/>
            <w:szCs w:val="24"/>
          </w:rPr>
          <w:t>in abiotic</w:t>
        </w:r>
      </w:ins>
      <w:r w:rsidRPr="00457F6A">
        <w:rPr>
          <w:rFonts w:ascii="Helvetica Neue" w:hAnsi="Helvetica Neue"/>
          <w:sz w:val="24"/>
          <w:szCs w:val="24"/>
        </w:rPr>
        <w:t xml:space="preserve"> (example: temperature and precipitation) and biotic factors (local </w:t>
      </w:r>
      <w:r w:rsidRPr="00457F6A">
        <w:rPr>
          <w:rFonts w:ascii="Helvetica Neue" w:hAnsi="Helvetica Neue"/>
          <w:sz w:val="24"/>
          <w:szCs w:val="24"/>
        </w:rPr>
        <w:lastRenderedPageBreak/>
        <w:t xml:space="preserve">reservoir species abundance). To create predictive models that accurately measures risks of tick-borne diseases, passive-surveillance provides a plethora of invaluable ecological data. </w:t>
      </w:r>
    </w:p>
    <w:p w14:paraId="7DC9DF3C" w14:textId="77777777" w:rsidR="00A64627" w:rsidRPr="00457F6A" w:rsidRDefault="00A64627">
      <w:pPr>
        <w:pStyle w:val="Normal1"/>
        <w:widowControl w:val="0"/>
        <w:rPr>
          <w:rFonts w:ascii="Helvetica Neue" w:hAnsi="Helvetica Neue"/>
          <w:sz w:val="24"/>
          <w:szCs w:val="24"/>
        </w:rPr>
      </w:pPr>
    </w:p>
    <w:p w14:paraId="4485FC0E" w14:textId="1BB107C2" w:rsidR="00A64627" w:rsidRPr="00457F6A" w:rsidRDefault="00CA161A">
      <w:pPr>
        <w:pStyle w:val="Normal1"/>
        <w:widowControl w:val="0"/>
        <w:ind w:firstLine="720"/>
        <w:rPr>
          <w:rFonts w:ascii="Helvetica Neue" w:hAnsi="Helvetica Neue"/>
          <w:sz w:val="24"/>
          <w:szCs w:val="24"/>
        </w:rPr>
      </w:pPr>
      <w:ins w:id="135" w:author="J Sakamoto" w:date="2018-07-08T15:38:00Z">
        <w:r>
          <w:rPr>
            <w:rFonts w:ascii="Helvetica Neue" w:hAnsi="Helvetica Neue"/>
            <w:sz w:val="24"/>
            <w:szCs w:val="24"/>
          </w:rPr>
          <w:t>We</w:t>
        </w:r>
      </w:ins>
      <w:r w:rsidR="00FF5AA4" w:rsidRPr="00457F6A">
        <w:rPr>
          <w:rFonts w:ascii="Helvetica Neue" w:eastAsia="Helvetica Neue" w:hAnsi="Helvetica Neue" w:cs="Helvetica Neue"/>
          <w:sz w:val="24"/>
          <w:szCs w:val="24"/>
        </w:rPr>
        <w:t xml:space="preserve"> </w:t>
      </w:r>
      <w:ins w:id="136" w:author="J Sakamoto" w:date="2018-07-08T15:38:00Z">
        <w:r>
          <w:rPr>
            <w:rFonts w:ascii="Helvetica Neue" w:eastAsia="Helvetica Neue" w:hAnsi="Helvetica Neue" w:cs="Helvetica Neue"/>
            <w:sz w:val="24"/>
            <w:szCs w:val="24"/>
          </w:rPr>
          <w:t>present a</w:t>
        </w:r>
        <w:r w:rsidRPr="00457F6A">
          <w:rPr>
            <w:rFonts w:ascii="Helvetica Neue" w:eastAsia="Helvetica Neue" w:hAnsi="Helvetica Neue" w:cs="Helvetica Neue"/>
            <w:sz w:val="24"/>
            <w:szCs w:val="24"/>
          </w:rPr>
          <w:t xml:space="preserve"> </w:t>
        </w:r>
      </w:ins>
      <w:r w:rsidR="00FF5AA4" w:rsidRPr="00457F6A">
        <w:rPr>
          <w:rFonts w:ascii="Helvetica Neue" w:eastAsia="Helvetica Neue" w:hAnsi="Helvetica Neue" w:cs="Helvetica Neue"/>
          <w:sz w:val="24"/>
          <w:szCs w:val="24"/>
        </w:rPr>
        <w:t>retrospective analys</w:t>
      </w:r>
      <w:ins w:id="137" w:author="J Sakamoto" w:date="2018-07-08T15:38:00Z">
        <w:r>
          <w:rPr>
            <w:rFonts w:ascii="Helvetica Neue" w:eastAsia="Helvetica Neue" w:hAnsi="Helvetica Neue" w:cs="Helvetica Neue"/>
            <w:sz w:val="24"/>
            <w:szCs w:val="24"/>
          </w:rPr>
          <w:t>i</w:t>
        </w:r>
      </w:ins>
      <w:r w:rsidR="00FF5AA4" w:rsidRPr="00457F6A">
        <w:rPr>
          <w:rFonts w:ascii="Helvetica Neue" w:eastAsia="Helvetica Neue" w:hAnsi="Helvetica Neue" w:cs="Helvetica Neue"/>
          <w:sz w:val="24"/>
          <w:szCs w:val="24"/>
        </w:rPr>
        <w:t xml:space="preserve">s of tick </w:t>
      </w:r>
      <w:ins w:id="138" w:author="Jason Rasgon" w:date="2018-07-10T14:51:00Z">
        <w:r w:rsidR="00282794">
          <w:rPr>
            <w:rFonts w:ascii="Helvetica Neue" w:eastAsia="Helvetica Neue" w:hAnsi="Helvetica Neue" w:cs="Helvetica Neue"/>
            <w:sz w:val="24"/>
            <w:szCs w:val="24"/>
          </w:rPr>
          <w:t xml:space="preserve">collection </w:t>
        </w:r>
      </w:ins>
      <w:r w:rsidR="00FF5AA4" w:rsidRPr="00457F6A">
        <w:rPr>
          <w:rFonts w:ascii="Helvetica Neue" w:eastAsia="Helvetica Neue" w:hAnsi="Helvetica Neue" w:cs="Helvetica Neue"/>
          <w:sz w:val="24"/>
          <w:szCs w:val="24"/>
        </w:rPr>
        <w:t xml:space="preserve">data </w:t>
      </w:r>
      <w:ins w:id="139" w:author="J Sakamoto" w:date="2018-07-09T21:38:00Z">
        <w:r w:rsidR="007118AF">
          <w:rPr>
            <w:rFonts w:ascii="Helvetica Neue" w:eastAsia="Helvetica Neue" w:hAnsi="Helvetica Neue" w:cs="Helvetica Neue"/>
            <w:sz w:val="24"/>
            <w:szCs w:val="24"/>
          </w:rPr>
          <w:t>from the early 1900s to June of 2017. Samples were</w:t>
        </w:r>
      </w:ins>
      <w:r w:rsidR="00FF5AA4" w:rsidRPr="00457F6A">
        <w:rPr>
          <w:rFonts w:ascii="Helvetica Neue" w:eastAsia="Helvetica Neue" w:hAnsi="Helvetica Neue" w:cs="Helvetica Neue"/>
          <w:sz w:val="24"/>
          <w:szCs w:val="24"/>
        </w:rPr>
        <w:t xml:space="preserve"> submitted </w:t>
      </w:r>
      <w:ins w:id="140" w:author="J Sakamoto" w:date="2018-07-09T21:37:00Z">
        <w:r w:rsidR="007118AF">
          <w:rPr>
            <w:rFonts w:ascii="Helvetica Neue" w:eastAsia="Helvetica Neue" w:hAnsi="Helvetica Neue" w:cs="Helvetica Neue"/>
            <w:sz w:val="24"/>
            <w:szCs w:val="24"/>
          </w:rPr>
          <w:t xml:space="preserve">to the </w:t>
        </w:r>
      </w:ins>
      <w:ins w:id="141" w:author="J Sakamoto" w:date="2018-07-09T21:38:00Z">
        <w:r w:rsidR="007118AF" w:rsidRPr="00457F6A">
          <w:rPr>
            <w:rFonts w:ascii="Helvetica Neue" w:eastAsia="Helvetica Neue" w:hAnsi="Helvetica Neue" w:cs="Helvetica Neue"/>
            <w:sz w:val="24"/>
            <w:szCs w:val="24"/>
          </w:rPr>
          <w:t>Penn State University</w:t>
        </w:r>
        <w:r w:rsidR="007118AF" w:rsidRPr="00457F6A" w:rsidDel="007118AF">
          <w:rPr>
            <w:rFonts w:ascii="Helvetica Neue" w:eastAsia="Helvetica Neue" w:hAnsi="Helvetica Neue" w:cs="Helvetica Neue"/>
            <w:sz w:val="24"/>
            <w:szCs w:val="24"/>
          </w:rPr>
          <w:t xml:space="preserve"> </w:t>
        </w:r>
      </w:ins>
      <w:r w:rsidR="00FF5AA4" w:rsidRPr="00457F6A">
        <w:rPr>
          <w:rFonts w:ascii="Helvetica Neue" w:eastAsia="Helvetica Neue" w:hAnsi="Helvetica Neue" w:cs="Helvetica Neue"/>
          <w:sz w:val="24"/>
          <w:szCs w:val="24"/>
        </w:rPr>
        <w:t>Department of Entomology</w:t>
      </w:r>
      <w:ins w:id="142" w:author="J Sakamoto" w:date="2018-07-09T21:38:00Z">
        <w:r w:rsidR="007118AF">
          <w:rPr>
            <w:rFonts w:ascii="Helvetica Neue" w:eastAsia="Helvetica Neue" w:hAnsi="Helvetica Neue" w:cs="Helvetica Neue"/>
            <w:sz w:val="24"/>
            <w:szCs w:val="24"/>
          </w:rPr>
          <w:t xml:space="preserve"> </w:t>
        </w:r>
      </w:ins>
      <w:ins w:id="143" w:author="J Sakamoto" w:date="2018-07-09T21:37:00Z">
        <w:r w:rsidR="007118AF">
          <w:rPr>
            <w:rFonts w:ascii="Helvetica Neue" w:eastAsia="Helvetica Neue" w:hAnsi="Helvetica Neue" w:cs="Helvetica Neue"/>
            <w:sz w:val="24"/>
            <w:szCs w:val="24"/>
          </w:rPr>
          <w:t xml:space="preserve">and </w:t>
        </w:r>
      </w:ins>
      <w:ins w:id="144" w:author="J Sakamoto" w:date="2018-07-09T21:39:00Z">
        <w:r w:rsidR="007118AF">
          <w:rPr>
            <w:rFonts w:ascii="Helvetica Neue" w:eastAsia="Helvetica Neue" w:hAnsi="Helvetica Neue" w:cs="Helvetica Neue"/>
            <w:sz w:val="24"/>
            <w:szCs w:val="24"/>
          </w:rPr>
          <w:t>much of the collection was</w:t>
        </w:r>
      </w:ins>
      <w:ins w:id="145" w:author="J Sakamoto" w:date="2018-07-09T21:37:00Z">
        <w:r w:rsidR="007118AF">
          <w:rPr>
            <w:rFonts w:ascii="Helvetica Neue" w:eastAsia="Helvetica Neue" w:hAnsi="Helvetica Neue" w:cs="Helvetica Neue"/>
            <w:sz w:val="24"/>
            <w:szCs w:val="24"/>
          </w:rPr>
          <w:t xml:space="preserve"> later</w:t>
        </w:r>
      </w:ins>
      <w:ins w:id="146" w:author="J Sakamoto" w:date="2018-07-09T21:38:00Z">
        <w:r w:rsidR="007118AF">
          <w:rPr>
            <w:rFonts w:ascii="Helvetica Neue" w:eastAsia="Helvetica Neue" w:hAnsi="Helvetica Neue" w:cs="Helvetica Neue"/>
            <w:sz w:val="24"/>
            <w:szCs w:val="24"/>
          </w:rPr>
          <w:t xml:space="preserve"> </w:t>
        </w:r>
      </w:ins>
      <w:ins w:id="147" w:author="J Sakamoto" w:date="2018-07-09T21:37:00Z">
        <w:r w:rsidR="007118AF">
          <w:rPr>
            <w:rFonts w:ascii="Helvetica Neue" w:eastAsia="Helvetica Neue" w:hAnsi="Helvetica Neue" w:cs="Helvetica Neue"/>
            <w:sz w:val="24"/>
            <w:szCs w:val="24"/>
          </w:rPr>
          <w:t>housed in the Frost Entomological</w:t>
        </w:r>
      </w:ins>
      <w:ins w:id="148" w:author="J Sakamoto" w:date="2018-07-09T21:39:00Z">
        <w:r w:rsidR="007118AF">
          <w:rPr>
            <w:rFonts w:ascii="Helvetica Neue" w:eastAsia="Helvetica Neue" w:hAnsi="Helvetica Neue" w:cs="Helvetica Neue"/>
            <w:sz w:val="24"/>
            <w:szCs w:val="24"/>
          </w:rPr>
          <w:t xml:space="preserve"> Museum</w:t>
        </w:r>
      </w:ins>
      <w:r w:rsidR="00FF5AA4" w:rsidRPr="00457F6A">
        <w:rPr>
          <w:rFonts w:ascii="Helvetica Neue" w:hAnsi="Helvetica Neue"/>
          <w:sz w:val="24"/>
          <w:szCs w:val="24"/>
        </w:rPr>
        <w:t xml:space="preserve">. </w:t>
      </w:r>
      <w:ins w:id="149" w:author="J Sakamoto" w:date="2018-07-09T21:39:00Z">
        <w:r w:rsidR="007118AF">
          <w:rPr>
            <w:rFonts w:ascii="Helvetica Neue" w:hAnsi="Helvetica Neue"/>
            <w:sz w:val="24"/>
            <w:szCs w:val="24"/>
          </w:rPr>
          <w:t xml:space="preserve">Specimens submitted prior to 1960 </w:t>
        </w:r>
      </w:ins>
      <w:r w:rsidR="00FF5AA4" w:rsidRPr="00457F6A">
        <w:rPr>
          <w:rFonts w:ascii="Helvetica Neue" w:hAnsi="Helvetica Neue"/>
          <w:sz w:val="24"/>
          <w:szCs w:val="24"/>
        </w:rPr>
        <w:t xml:space="preserve">reflect </w:t>
      </w:r>
      <w:r w:rsidR="007118AF">
        <w:rPr>
          <w:rFonts w:ascii="Helvetica Neue" w:hAnsi="Helvetica Neue"/>
          <w:sz w:val="24"/>
          <w:szCs w:val="24"/>
        </w:rPr>
        <w:t>the sporadic nature of citizen-based submissions</w:t>
      </w:r>
      <w:r w:rsidR="00FF5AA4" w:rsidRPr="00457F6A">
        <w:rPr>
          <w:rFonts w:ascii="Helvetica Neue" w:hAnsi="Helvetica Neue"/>
          <w:sz w:val="24"/>
          <w:szCs w:val="24"/>
        </w:rPr>
        <w:t xml:space="preserve">. </w:t>
      </w:r>
      <w:r w:rsidR="008D1076">
        <w:rPr>
          <w:rFonts w:ascii="Helvetica Neue" w:hAnsi="Helvetica Neue"/>
          <w:sz w:val="24"/>
          <w:szCs w:val="24"/>
        </w:rPr>
        <w:t>An active advertisement campaign was used to enlist the help of citizens in the 1960s and again in the</w:t>
      </w:r>
      <w:r w:rsidR="00FF5AA4" w:rsidRPr="00457F6A">
        <w:rPr>
          <w:rFonts w:ascii="Helvetica Neue" w:hAnsi="Helvetica Neue"/>
          <w:sz w:val="24"/>
          <w:szCs w:val="24"/>
        </w:rPr>
        <w:t xml:space="preserve"> early 1990s. Subsequently, post-funding submission</w:t>
      </w:r>
      <w:r w:rsidR="008D1076">
        <w:rPr>
          <w:rFonts w:ascii="Helvetica Neue" w:hAnsi="Helvetica Neue"/>
          <w:sz w:val="24"/>
          <w:szCs w:val="24"/>
        </w:rPr>
        <w:t xml:space="preserve"> rates </w:t>
      </w:r>
      <w:r w:rsidR="00FF5AA4" w:rsidRPr="00457F6A">
        <w:rPr>
          <w:rFonts w:ascii="Helvetica Neue" w:hAnsi="Helvetica Neue"/>
          <w:sz w:val="24"/>
          <w:szCs w:val="24"/>
        </w:rPr>
        <w:t xml:space="preserve">decreased in volume, but tick submissions are still received regularly by PSU Entomology for identification. This database provided information about the prevalence of the most commonly encountered tick species by host, relative species abundance over time, occurrence by county, and (for some dates) vegetation associated with tick acquisition.  </w:t>
      </w:r>
      <w:r w:rsidR="008D1076">
        <w:rPr>
          <w:rFonts w:ascii="Helvetica Neue" w:hAnsi="Helvetica Neue"/>
          <w:sz w:val="24"/>
          <w:szCs w:val="24"/>
        </w:rPr>
        <w:t>We used this dataset to</w:t>
      </w:r>
    </w:p>
    <w:p w14:paraId="63237748" w14:textId="77777777"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 </w:t>
      </w:r>
    </w:p>
    <w:p w14:paraId="62A3E8F5" w14:textId="71836687"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1) map the distribution of major tick species in PA at the county-level</w:t>
      </w:r>
    </w:p>
    <w:p w14:paraId="452CFD1C" w14:textId="59014D11"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 2) investigat</w:t>
      </w:r>
      <w:ins w:id="150" w:author="Jason Rasgon" w:date="2018-07-10T14:52:00Z">
        <w:r w:rsidR="00282794">
          <w:rPr>
            <w:rFonts w:ascii="Helvetica Neue" w:hAnsi="Helvetica Neue"/>
            <w:sz w:val="24"/>
            <w:szCs w:val="24"/>
          </w:rPr>
          <w:t>e</w:t>
        </w:r>
      </w:ins>
      <w:r w:rsidRPr="00457F6A">
        <w:rPr>
          <w:rFonts w:ascii="Helvetica Neue" w:hAnsi="Helvetica Neue"/>
          <w:sz w:val="24"/>
          <w:szCs w:val="24"/>
        </w:rPr>
        <w:t xml:space="preserve"> tick community dynamics and seasonality over time, and </w:t>
      </w:r>
    </w:p>
    <w:p w14:paraId="69F6E98B" w14:textId="729437E9"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 3)</w:t>
      </w:r>
      <w:ins w:id="151" w:author="pak" w:date="2018-07-17T15:24:00Z">
        <w:r w:rsidR="00F07319">
          <w:rPr>
            <w:rFonts w:ascii="Helvetica Neue" w:hAnsi="Helvetica Neue"/>
            <w:sz w:val="24"/>
            <w:szCs w:val="24"/>
          </w:rPr>
          <w:t xml:space="preserve"> utilize accompanying metadata to explore</w:t>
        </w:r>
      </w:ins>
      <w:del w:id="152" w:author="pak" w:date="2018-07-17T15:24:00Z">
        <w:r w:rsidRPr="00457F6A" w:rsidDel="00F07319">
          <w:rPr>
            <w:rFonts w:ascii="Helvetica Neue" w:hAnsi="Helvetica Neue"/>
            <w:sz w:val="24"/>
            <w:szCs w:val="24"/>
          </w:rPr>
          <w:delText xml:space="preserve"> explore</w:delText>
        </w:r>
      </w:del>
      <w:r w:rsidRPr="00457F6A">
        <w:rPr>
          <w:rFonts w:ascii="Helvetica Neue" w:hAnsi="Helvetica Neue"/>
          <w:sz w:val="24"/>
          <w:szCs w:val="24"/>
        </w:rPr>
        <w:t xml:space="preserve"> tick-host associations</w:t>
      </w:r>
      <w:ins w:id="153" w:author="pak" w:date="2018-07-17T15:25:00Z">
        <w:r w:rsidR="00F07319">
          <w:rPr>
            <w:rFonts w:ascii="Helvetica Neue" w:hAnsi="Helvetica Neue"/>
            <w:sz w:val="24"/>
            <w:szCs w:val="24"/>
          </w:rPr>
          <w:t xml:space="preserve"> and</w:t>
        </w:r>
      </w:ins>
      <w:ins w:id="154" w:author="pak" w:date="2018-07-19T17:36:00Z">
        <w:r w:rsidR="00AD2701">
          <w:rPr>
            <w:rFonts w:ascii="Helvetica Neue" w:hAnsi="Helvetica Neue"/>
            <w:sz w:val="24"/>
            <w:szCs w:val="24"/>
          </w:rPr>
          <w:t xml:space="preserve"> the effect of</w:t>
        </w:r>
      </w:ins>
      <w:ins w:id="155" w:author="pak" w:date="2018-07-17T15:25:00Z">
        <w:r w:rsidR="00F07319">
          <w:rPr>
            <w:rFonts w:ascii="Helvetica Neue" w:hAnsi="Helvetica Neue"/>
            <w:sz w:val="24"/>
            <w:szCs w:val="24"/>
          </w:rPr>
          <w:t xml:space="preserve"> vegetation</w:t>
        </w:r>
      </w:ins>
      <w:ins w:id="156" w:author="pak" w:date="2018-07-19T17:36:00Z">
        <w:r w:rsidR="00AD2701">
          <w:rPr>
            <w:rFonts w:ascii="Helvetica Neue" w:hAnsi="Helvetica Neue"/>
            <w:sz w:val="24"/>
            <w:szCs w:val="24"/>
          </w:rPr>
          <w:t xml:space="preserve"> on tick species</w:t>
        </w:r>
      </w:ins>
      <w:r w:rsidRPr="00457F6A">
        <w:rPr>
          <w:rFonts w:ascii="Helvetica Neue" w:hAnsi="Helvetica Neue"/>
          <w:sz w:val="24"/>
          <w:szCs w:val="24"/>
        </w:rPr>
        <w:t>.</w:t>
      </w:r>
    </w:p>
    <w:p w14:paraId="406A798D" w14:textId="77777777" w:rsidR="00A64627" w:rsidRPr="00457F6A" w:rsidRDefault="00A64627">
      <w:pPr>
        <w:pStyle w:val="Normal1"/>
        <w:widowControl w:val="0"/>
        <w:rPr>
          <w:rFonts w:ascii="Helvetica Neue" w:hAnsi="Helvetica Neue"/>
          <w:sz w:val="24"/>
          <w:szCs w:val="24"/>
        </w:rPr>
      </w:pPr>
    </w:p>
    <w:p w14:paraId="7345D3B0" w14:textId="77777777" w:rsidR="00A64627" w:rsidRPr="00457F6A" w:rsidRDefault="00FF5AA4" w:rsidP="00D3601F">
      <w:pPr>
        <w:pStyle w:val="Normal1"/>
        <w:widowControl w:val="0"/>
        <w:rPr>
          <w:rFonts w:ascii="Helvetica Neue" w:hAnsi="Helvetica Neue"/>
          <w:b/>
          <w:sz w:val="24"/>
          <w:szCs w:val="24"/>
        </w:rPr>
      </w:pPr>
      <w:r w:rsidRPr="00457F6A">
        <w:rPr>
          <w:rFonts w:ascii="Helvetica Neue" w:hAnsi="Helvetica Neue"/>
          <w:b/>
          <w:sz w:val="24"/>
          <w:szCs w:val="24"/>
        </w:rPr>
        <w:t>Methods</w:t>
      </w:r>
    </w:p>
    <w:p w14:paraId="58D7003F" w14:textId="77777777" w:rsidR="00A64627" w:rsidRPr="00457F6A" w:rsidRDefault="00A64627">
      <w:pPr>
        <w:pStyle w:val="Normal1"/>
        <w:rPr>
          <w:rFonts w:ascii="Helvetica Neue" w:hAnsi="Helvetica Neue"/>
          <w:b/>
          <w:sz w:val="24"/>
          <w:szCs w:val="24"/>
        </w:rPr>
      </w:pPr>
    </w:p>
    <w:p w14:paraId="4B314DB9"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Study locations </w:t>
      </w:r>
    </w:p>
    <w:p w14:paraId="3D7F8E12" w14:textId="77777777" w:rsidR="00A64627" w:rsidRPr="00457F6A" w:rsidRDefault="00A64627">
      <w:pPr>
        <w:pStyle w:val="Normal1"/>
        <w:rPr>
          <w:rFonts w:ascii="Helvetica Neue" w:hAnsi="Helvetica Neue"/>
          <w:sz w:val="24"/>
          <w:szCs w:val="24"/>
        </w:rPr>
      </w:pPr>
    </w:p>
    <w:p w14:paraId="617A168A" w14:textId="1FC613D9" w:rsidR="00A64627" w:rsidRPr="00457F6A" w:rsidRDefault="00FF5AA4">
      <w:pPr>
        <w:pStyle w:val="Normal1"/>
        <w:ind w:firstLine="720"/>
        <w:rPr>
          <w:rFonts w:ascii="Helvetica Neue" w:hAnsi="Helvetica Neue"/>
          <w:sz w:val="24"/>
          <w:szCs w:val="24"/>
        </w:rPr>
      </w:pPr>
      <w:r w:rsidRPr="00457F6A">
        <w:rPr>
          <w:rFonts w:ascii="Helvetica Neue" w:hAnsi="Helvetica Neue"/>
          <w:sz w:val="24"/>
          <w:szCs w:val="24"/>
        </w:rPr>
        <w:t>The state of Pennsylvania is located in the mid-Atlantic region of the United States (</w:t>
      </w:r>
      <w:del w:id="157" w:author="pak" w:date="2018-07-17T12:23:00Z">
        <w:r w:rsidRPr="00457F6A" w:rsidDel="00051C0D">
          <w:rPr>
            <w:rFonts w:ascii="Helvetica Neue" w:hAnsi="Helvetica Neue"/>
            <w:sz w:val="24"/>
            <w:szCs w:val="24"/>
          </w:rPr>
          <w:delText>Latitude</w:delText>
        </w:r>
      </w:del>
      <w:ins w:id="158" w:author="pak" w:date="2018-07-17T12:23:00Z">
        <w:r w:rsidR="00051C0D">
          <w:rPr>
            <w:rFonts w:ascii="Helvetica Neue" w:hAnsi="Helvetica Neue"/>
            <w:sz w:val="24"/>
            <w:szCs w:val="24"/>
          </w:rPr>
          <w:t>l</w:t>
        </w:r>
        <w:r w:rsidR="00051C0D" w:rsidRPr="00457F6A">
          <w:rPr>
            <w:rFonts w:ascii="Helvetica Neue" w:hAnsi="Helvetica Neue"/>
            <w:sz w:val="24"/>
            <w:szCs w:val="24"/>
          </w:rPr>
          <w:t>atitude</w:t>
        </w:r>
      </w:ins>
      <w:r w:rsidRPr="00457F6A">
        <w:rPr>
          <w:rFonts w:ascii="Helvetica Neue" w:hAnsi="Helvetica Neue"/>
          <w:sz w:val="24"/>
          <w:szCs w:val="24"/>
        </w:rPr>
        <w:t>: 39° to 42°</w:t>
      </w:r>
      <w:proofErr w:type="gramStart"/>
      <w:r w:rsidRPr="00457F6A">
        <w:rPr>
          <w:rFonts w:ascii="Helvetica Neue" w:hAnsi="Helvetica Neue"/>
          <w:sz w:val="24"/>
          <w:szCs w:val="24"/>
        </w:rPr>
        <w:t>N  and</w:t>
      </w:r>
      <w:proofErr w:type="gramEnd"/>
      <w:r w:rsidRPr="00457F6A">
        <w:rPr>
          <w:rFonts w:ascii="Helvetica Neue" w:hAnsi="Helvetica Neue"/>
          <w:sz w:val="24"/>
          <w:szCs w:val="24"/>
        </w:rPr>
        <w:t xml:space="preserve"> </w:t>
      </w:r>
      <w:del w:id="159" w:author="pak" w:date="2018-07-17T12:23:00Z">
        <w:r w:rsidRPr="00457F6A" w:rsidDel="00051C0D">
          <w:rPr>
            <w:rFonts w:ascii="Helvetica Neue" w:hAnsi="Helvetica Neue"/>
            <w:sz w:val="24"/>
            <w:szCs w:val="24"/>
          </w:rPr>
          <w:delText>Longitude</w:delText>
        </w:r>
      </w:del>
      <w:ins w:id="160" w:author="pak" w:date="2018-07-17T12:23:00Z">
        <w:r w:rsidR="00051C0D">
          <w:rPr>
            <w:rFonts w:ascii="Helvetica Neue" w:hAnsi="Helvetica Neue"/>
            <w:sz w:val="24"/>
            <w:szCs w:val="24"/>
          </w:rPr>
          <w:t>l</w:t>
        </w:r>
        <w:r w:rsidR="00051C0D" w:rsidRPr="00457F6A">
          <w:rPr>
            <w:rFonts w:ascii="Helvetica Neue" w:hAnsi="Helvetica Neue"/>
            <w:sz w:val="24"/>
            <w:szCs w:val="24"/>
          </w:rPr>
          <w:t>ongitude</w:t>
        </w:r>
      </w:ins>
      <w:r w:rsidRPr="00457F6A">
        <w:rPr>
          <w:rFonts w:ascii="Helvetica Neue" w:hAnsi="Helvetica Neue"/>
          <w:sz w:val="24"/>
          <w:szCs w:val="24"/>
        </w:rPr>
        <w:t>: -80° to -74°</w:t>
      </w:r>
      <w:ins w:id="161" w:author="pak" w:date="2018-07-17T12:23:00Z">
        <w:r w:rsidR="00051C0D">
          <w:rPr>
            <w:rFonts w:ascii="Helvetica Neue" w:hAnsi="Helvetica Neue"/>
            <w:sz w:val="24"/>
            <w:szCs w:val="24"/>
          </w:rPr>
          <w:t xml:space="preserve"> W</w:t>
        </w:r>
      </w:ins>
      <w:r w:rsidRPr="00457F6A">
        <w:rPr>
          <w:rFonts w:ascii="Helvetica Neue" w:hAnsi="Helvetica Neue"/>
          <w:sz w:val="24"/>
          <w:szCs w:val="24"/>
        </w:rPr>
        <w:t>). The climate varies across Pennsylvania depending on the region and altitude, but it typically consists of hot, humid summers and winters with heavy snowfalls in certain areas.  The majority of Pennsylvania’s land use is dedicated to agriculture (both croplands and pastures), forestland, and dense urban areas.</w:t>
      </w:r>
      <w:ins w:id="162" w:author="pak" w:date="2018-07-19T16:01:00Z">
        <w:r w:rsidR="005A787F">
          <w:rPr>
            <w:rFonts w:ascii="Helvetica Neue" w:hAnsi="Helvetica Neue"/>
            <w:sz w:val="24"/>
            <w:szCs w:val="24"/>
          </w:rPr>
          <w:t xml:space="preserve"> While there have </w:t>
        </w:r>
      </w:ins>
      <w:ins w:id="163" w:author="pak" w:date="2018-07-19T17:37:00Z">
        <w:r w:rsidR="00AD2701">
          <w:rPr>
            <w:rFonts w:ascii="Helvetica Neue" w:hAnsi="Helvetica Neue"/>
            <w:sz w:val="24"/>
            <w:szCs w:val="24"/>
          </w:rPr>
          <w:t xml:space="preserve">significant changes </w:t>
        </w:r>
      </w:ins>
      <w:ins w:id="164" w:author="pak" w:date="2018-07-19T16:01:00Z">
        <w:r w:rsidR="005A787F">
          <w:rPr>
            <w:rFonts w:ascii="Helvetica Neue" w:hAnsi="Helvetica Neue"/>
            <w:sz w:val="24"/>
            <w:szCs w:val="24"/>
          </w:rPr>
          <w:t>in Pennsylvania</w:t>
        </w:r>
      </w:ins>
      <w:ins w:id="165" w:author="pak" w:date="2018-07-19T17:37:00Z">
        <w:r w:rsidR="00AD2701">
          <w:rPr>
            <w:rFonts w:ascii="Helvetica Neue" w:hAnsi="Helvetica Neue"/>
            <w:sz w:val="24"/>
            <w:szCs w:val="24"/>
          </w:rPr>
          <w:t>’s population from 1960 to 2010,</w:t>
        </w:r>
      </w:ins>
      <w:ins w:id="166" w:author="pak" w:date="2018-07-19T16:01:00Z">
        <w:r w:rsidR="005A787F">
          <w:rPr>
            <w:rFonts w:ascii="Helvetica Neue" w:hAnsi="Helvetica Neue"/>
            <w:sz w:val="24"/>
            <w:szCs w:val="24"/>
          </w:rPr>
          <w:t xml:space="preserve"> </w:t>
        </w:r>
      </w:ins>
      <w:ins w:id="167" w:author="pak" w:date="2018-07-19T17:37:00Z">
        <w:r w:rsidR="00AD2701">
          <w:rPr>
            <w:rFonts w:ascii="Helvetica Neue" w:hAnsi="Helvetica Neue"/>
            <w:sz w:val="24"/>
            <w:szCs w:val="24"/>
          </w:rPr>
          <w:t>a</w:t>
        </w:r>
      </w:ins>
      <w:del w:id="168" w:author="pak" w:date="2018-07-19T17:37:00Z">
        <w:r w:rsidRPr="00457F6A" w:rsidDel="00AD2701">
          <w:rPr>
            <w:rFonts w:ascii="Helvetica Neue" w:hAnsi="Helvetica Neue"/>
            <w:sz w:val="24"/>
            <w:szCs w:val="24"/>
          </w:rPr>
          <w:delText xml:space="preserve"> A</w:delText>
        </w:r>
      </w:del>
      <w:r w:rsidRPr="00457F6A">
        <w:rPr>
          <w:rFonts w:ascii="Helvetica Neue" w:hAnsi="Helvetica Neue"/>
          <w:sz w:val="24"/>
          <w:szCs w:val="24"/>
        </w:rPr>
        <w:t xml:space="preserve"> large proportion of the Pennsylvanian population is heavily clustered around two major urban areas, Philadelphia and Pittsburgh, which are located in the south-east corner and in the south-west of Pennsylvania, respectively. (Figure 2). While most specimens were collected within the boundaries of the state of Pennsylvania, a few were declared from people either visiting or returning from visiting other states. There were also some tick specimens identified as species that are not commonly found in Pennsylvania and are presumed to have been </w:t>
      </w:r>
      <w:del w:id="169" w:author="pak" w:date="2018-07-17T12:24:00Z">
        <w:r w:rsidRPr="00457F6A" w:rsidDel="00051C0D">
          <w:rPr>
            <w:rFonts w:ascii="Helvetica Neue" w:hAnsi="Helvetica Neue"/>
            <w:sz w:val="24"/>
            <w:szCs w:val="24"/>
          </w:rPr>
          <w:delText>imports</w:delText>
        </w:r>
      </w:del>
      <w:ins w:id="170" w:author="pak" w:date="2018-07-17T12:24:00Z">
        <w:r w:rsidR="00051C0D" w:rsidRPr="00457F6A">
          <w:rPr>
            <w:rFonts w:ascii="Helvetica Neue" w:hAnsi="Helvetica Neue"/>
            <w:sz w:val="24"/>
            <w:szCs w:val="24"/>
          </w:rPr>
          <w:t>import</w:t>
        </w:r>
        <w:r w:rsidR="00051C0D">
          <w:rPr>
            <w:rFonts w:ascii="Helvetica Neue" w:hAnsi="Helvetica Neue"/>
            <w:sz w:val="24"/>
            <w:szCs w:val="24"/>
          </w:rPr>
          <w:t>ed</w:t>
        </w:r>
      </w:ins>
      <w:r w:rsidRPr="00457F6A">
        <w:rPr>
          <w:rFonts w:ascii="Helvetica Neue" w:hAnsi="Helvetica Neue"/>
          <w:sz w:val="24"/>
          <w:szCs w:val="24"/>
        </w:rPr>
        <w:t>. These non-PA data were not included in state-wide analyses</w:t>
      </w:r>
      <w:ins w:id="171" w:author="pak" w:date="2018-07-17T12:24:00Z">
        <w:r w:rsidR="00051C0D">
          <w:rPr>
            <w:rFonts w:ascii="Helvetica Neue" w:hAnsi="Helvetica Neue"/>
            <w:sz w:val="24"/>
            <w:szCs w:val="24"/>
          </w:rPr>
          <w:t xml:space="preserve"> but were included in the supplements</w:t>
        </w:r>
      </w:ins>
      <w:r w:rsidRPr="00457F6A">
        <w:rPr>
          <w:rFonts w:ascii="Helvetica Neue" w:hAnsi="Helvetica Neue"/>
          <w:sz w:val="24"/>
          <w:szCs w:val="24"/>
        </w:rPr>
        <w:t xml:space="preserve"> (Table S1).</w:t>
      </w:r>
    </w:p>
    <w:p w14:paraId="23BF8958" w14:textId="77777777" w:rsidR="00A64627" w:rsidRPr="00457F6A" w:rsidRDefault="00A64627">
      <w:pPr>
        <w:pStyle w:val="Normal1"/>
        <w:rPr>
          <w:rFonts w:ascii="Helvetica Neue" w:hAnsi="Helvetica Neue"/>
          <w:sz w:val="24"/>
          <w:szCs w:val="24"/>
        </w:rPr>
      </w:pPr>
    </w:p>
    <w:p w14:paraId="0604CD50" w14:textId="10783C4D"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Figure 2: Total population </w:t>
      </w:r>
      <w:del w:id="172" w:author="pak" w:date="2018-07-19T17:37:00Z">
        <w:r w:rsidRPr="00457F6A" w:rsidDel="00AD2701">
          <w:rPr>
            <w:rFonts w:ascii="Helvetica Neue" w:hAnsi="Helvetica Neue"/>
            <w:sz w:val="24"/>
            <w:szCs w:val="24"/>
          </w:rPr>
          <w:delText>(Log-transformed)</w:delText>
        </w:r>
      </w:del>
      <w:r w:rsidRPr="00457F6A">
        <w:rPr>
          <w:rFonts w:ascii="Helvetica Neue" w:hAnsi="Helvetica Neue"/>
          <w:sz w:val="24"/>
          <w:szCs w:val="24"/>
        </w:rPr>
        <w:t xml:space="preserve"> in Pennsylvania</w:t>
      </w:r>
      <w:ins w:id="173" w:author="pak" w:date="2018-07-19T17:37:00Z">
        <w:r w:rsidR="00AD2701">
          <w:rPr>
            <w:rFonts w:ascii="Helvetica Neue" w:hAnsi="Helvetica Neue"/>
            <w:sz w:val="24"/>
            <w:szCs w:val="24"/>
          </w:rPr>
          <w:t xml:space="preserve"> counties </w:t>
        </w:r>
      </w:ins>
      <w:del w:id="174" w:author="pak" w:date="2018-07-19T17:37:00Z">
        <w:r w:rsidRPr="00457F6A" w:rsidDel="00AD2701">
          <w:rPr>
            <w:rFonts w:ascii="Helvetica Neue" w:hAnsi="Helvetica Neue"/>
            <w:sz w:val="24"/>
            <w:szCs w:val="24"/>
          </w:rPr>
          <w:delText xml:space="preserve"> Counties in 2010</w:delText>
        </w:r>
      </w:del>
      <w:ins w:id="175" w:author="pak" w:date="2018-07-19T17:37:00Z">
        <w:r w:rsidR="00AD2701">
          <w:rPr>
            <w:rFonts w:ascii="Helvetica Neue" w:hAnsi="Helvetica Neue"/>
            <w:sz w:val="24"/>
            <w:szCs w:val="24"/>
          </w:rPr>
          <w:t xml:space="preserve"> from 1960, 1990, 2000, and 2010. </w:t>
        </w:r>
      </w:ins>
      <w:del w:id="176" w:author="pak" w:date="2018-07-19T17:37:00Z">
        <w:r w:rsidRPr="00457F6A" w:rsidDel="00AD2701">
          <w:rPr>
            <w:rFonts w:ascii="Helvetica Neue" w:hAnsi="Helvetica Neue"/>
            <w:sz w:val="24"/>
            <w:szCs w:val="24"/>
          </w:rPr>
          <w:delText xml:space="preserve">. </w:delText>
        </w:r>
      </w:del>
      <w:r w:rsidRPr="00457F6A">
        <w:rPr>
          <w:rFonts w:ascii="Helvetica Neue" w:hAnsi="Helvetica Neue"/>
          <w:sz w:val="24"/>
          <w:szCs w:val="24"/>
        </w:rPr>
        <w:br/>
      </w:r>
      <w:r w:rsidRPr="00457F6A">
        <w:rPr>
          <w:rFonts w:ascii="Helvetica Neue" w:hAnsi="Helvetica Neue"/>
          <w:sz w:val="24"/>
          <w:szCs w:val="24"/>
        </w:rPr>
        <w:br/>
        <w:t xml:space="preserve">Table S1: Tick submissions from outside Pennsylvania. </w:t>
      </w:r>
    </w:p>
    <w:p w14:paraId="01452F76" w14:textId="77777777" w:rsidR="00A64627" w:rsidRPr="00457F6A" w:rsidRDefault="00A64627">
      <w:pPr>
        <w:pStyle w:val="Normal1"/>
        <w:rPr>
          <w:rFonts w:ascii="Helvetica Neue" w:hAnsi="Helvetica Neue"/>
          <w:sz w:val="24"/>
          <w:szCs w:val="24"/>
        </w:rPr>
      </w:pPr>
    </w:p>
    <w:p w14:paraId="1E45A6C8"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Submissions </w:t>
      </w:r>
    </w:p>
    <w:p w14:paraId="711C00B9" w14:textId="77777777" w:rsidR="00A64627" w:rsidRPr="00457F6A" w:rsidRDefault="00A64627">
      <w:pPr>
        <w:pStyle w:val="Normal1"/>
        <w:rPr>
          <w:rFonts w:ascii="Helvetica Neue" w:hAnsi="Helvetica Neue"/>
          <w:sz w:val="24"/>
          <w:szCs w:val="24"/>
        </w:rPr>
      </w:pPr>
    </w:p>
    <w:p w14:paraId="5A54B0A4" w14:textId="39397975" w:rsidR="00A64627" w:rsidRPr="00457F6A" w:rsidRDefault="00FF5AA4">
      <w:pPr>
        <w:pStyle w:val="Normal1"/>
        <w:ind w:firstLine="720"/>
        <w:rPr>
          <w:rFonts w:ascii="Helvetica Neue" w:hAnsi="Helvetica Neue"/>
          <w:sz w:val="24"/>
          <w:szCs w:val="24"/>
        </w:rPr>
      </w:pPr>
      <w:r w:rsidRPr="00457F6A">
        <w:rPr>
          <w:rFonts w:ascii="Helvetica Neue" w:hAnsi="Helvetica Neue"/>
          <w:sz w:val="24"/>
          <w:szCs w:val="24"/>
        </w:rPr>
        <w:t>The PSU Frost Entomological Museum houses arthropod samples collected by researchers, teaching collections, and samples submitted by the public for identification. Although some of these samples date as far back as the late 1800s, we only present our analysis of the tick specimens from 1900</w:t>
      </w:r>
      <w:ins w:id="177" w:author="pak" w:date="2018-07-17T13:24:00Z">
        <w:r w:rsidR="00E876B4">
          <w:rPr>
            <w:rFonts w:ascii="Helvetica Neue" w:hAnsi="Helvetica Neue"/>
            <w:sz w:val="24"/>
            <w:szCs w:val="24"/>
          </w:rPr>
          <w:t xml:space="preserve"> to </w:t>
        </w:r>
      </w:ins>
      <w:del w:id="178" w:author="pak" w:date="2018-07-17T13:24:00Z">
        <w:r w:rsidRPr="00457F6A" w:rsidDel="00E876B4">
          <w:rPr>
            <w:rFonts w:ascii="Helvetica Neue" w:hAnsi="Helvetica Neue"/>
            <w:sz w:val="24"/>
            <w:szCs w:val="24"/>
          </w:rPr>
          <w:delText>-</w:delText>
        </w:r>
      </w:del>
      <w:r w:rsidRPr="00457F6A">
        <w:rPr>
          <w:rFonts w:ascii="Helvetica Neue" w:hAnsi="Helvetica Neue"/>
          <w:sz w:val="24"/>
          <w:szCs w:val="24"/>
        </w:rPr>
        <w:t xml:space="preserve">June 2017. Because tick samples were submitted to the Frost Museum over a period of 117 years, they represent multiple collection/submission periods (early 1900-1959, 1960s, 1970-1988, Tick Research Lab [TRL] submissions from 1990-1993, and 1995-present). </w:t>
      </w:r>
    </w:p>
    <w:p w14:paraId="7E097218" w14:textId="77777777" w:rsidR="00A64627" w:rsidRPr="00457F6A" w:rsidRDefault="00A64627">
      <w:pPr>
        <w:pStyle w:val="Normal1"/>
        <w:ind w:firstLine="720"/>
        <w:rPr>
          <w:rFonts w:ascii="Helvetica Neue" w:hAnsi="Helvetica Neue"/>
          <w:sz w:val="24"/>
          <w:szCs w:val="24"/>
        </w:rPr>
      </w:pPr>
    </w:p>
    <w:p w14:paraId="4B6AFFD9" w14:textId="6AE84270" w:rsidR="00A64627" w:rsidRPr="00457F6A" w:rsidDel="00AD2701" w:rsidRDefault="00FF5AA4">
      <w:pPr>
        <w:pStyle w:val="Normal1"/>
        <w:ind w:firstLine="720"/>
        <w:rPr>
          <w:del w:id="179" w:author="pak" w:date="2018-07-19T17:41:00Z"/>
          <w:rFonts w:ascii="Helvetica Neue" w:hAnsi="Helvetica Neue"/>
          <w:sz w:val="24"/>
          <w:szCs w:val="24"/>
        </w:rPr>
      </w:pPr>
      <w:commentRangeStart w:id="180"/>
      <w:del w:id="181" w:author="pak" w:date="2018-07-19T17:41:00Z">
        <w:r w:rsidRPr="00457F6A" w:rsidDel="00AD2701">
          <w:rPr>
            <w:rFonts w:ascii="Helvetica Neue" w:hAnsi="Helvetica Neue"/>
            <w:sz w:val="24"/>
            <w:szCs w:val="24"/>
          </w:rPr>
          <w:delText xml:space="preserve">The abundance between each collection period varied, but spiked during two tick surveillance campaigns. The first was between 1963-1967, in which Dr. Robert Snetsinger used both active tick surveillance approaches and public solicitations for tick specimens [1].  Dr. Snetsinger collected approximately 500 ticks using a combination of dragging, sweeping, live animal trapping, and roadkill examinations of mammals and birds to assess tick abundance in localized areas (Snetsinger, 1968). He enlisted the help of the public through advertisements in radio, television, and newspapers to obtain 700 additional specimens (Snetsinger, 1968). In the early 1990s, a second funded campaign dedicated to estimating tick abundance and species diversity was launched by </w:delText>
        </w:r>
      </w:del>
      <w:ins w:id="182" w:author="J Sakamoto" w:date="2018-07-08T22:52:00Z">
        <w:del w:id="183" w:author="pak" w:date="2018-07-19T17:41:00Z">
          <w:r w:rsidR="00F96155" w:rsidDel="00AD2701">
            <w:rPr>
              <w:rFonts w:ascii="Helvetica Neue" w:hAnsi="Helvetica Neue"/>
              <w:sz w:val="24"/>
              <w:szCs w:val="24"/>
            </w:rPr>
            <w:delText>Steven Jacobs (2</w:delText>
          </w:r>
          <w:r w:rsidR="00F96155" w:rsidRPr="008D25E6" w:rsidDel="00AD2701">
            <w:rPr>
              <w:rFonts w:ascii="Helvetica Neue" w:hAnsi="Helvetica Neue"/>
              <w:sz w:val="24"/>
              <w:szCs w:val="24"/>
              <w:vertAlign w:val="superscript"/>
            </w:rPr>
            <w:delText>nd</w:delText>
          </w:r>
          <w:r w:rsidR="00F96155" w:rsidDel="00AD2701">
            <w:rPr>
              <w:rFonts w:ascii="Helvetica Neue" w:hAnsi="Helvetica Neue"/>
              <w:sz w:val="24"/>
              <w:szCs w:val="24"/>
            </w:rPr>
            <w:delText xml:space="preserve"> author)</w:delText>
          </w:r>
        </w:del>
      </w:ins>
      <w:del w:id="184" w:author="pak" w:date="2018-07-19T17:41:00Z">
        <w:r w:rsidRPr="00457F6A" w:rsidDel="00AD2701">
          <w:rPr>
            <w:rFonts w:ascii="Helvetica Neue" w:hAnsi="Helvetica Neue"/>
            <w:sz w:val="24"/>
            <w:szCs w:val="24"/>
          </w:rPr>
          <w:delText xml:space="preserve">, in which 1357 submissions encompassing 3561 tick specimens were contributed by members of the public. </w:delText>
        </w:r>
        <w:commentRangeEnd w:id="180"/>
        <w:r w:rsidR="00AD2701" w:rsidDel="00AD2701">
          <w:rPr>
            <w:rStyle w:val="CommentReference"/>
          </w:rPr>
          <w:commentReference w:id="180"/>
        </w:r>
      </w:del>
    </w:p>
    <w:p w14:paraId="62E60EDB" w14:textId="77777777" w:rsidR="00A64627" w:rsidRPr="00457F6A" w:rsidRDefault="00A64627">
      <w:pPr>
        <w:pStyle w:val="Normal1"/>
        <w:ind w:firstLine="720"/>
        <w:rPr>
          <w:rFonts w:ascii="Helvetica Neue" w:hAnsi="Helvetica Neue"/>
          <w:sz w:val="24"/>
          <w:szCs w:val="24"/>
        </w:rPr>
      </w:pPr>
    </w:p>
    <w:p w14:paraId="2ED4DE65" w14:textId="6C1AAFF3" w:rsidR="00A64627" w:rsidRPr="00457F6A" w:rsidRDefault="00FF5AA4">
      <w:pPr>
        <w:pStyle w:val="Normal1"/>
        <w:ind w:firstLine="720"/>
        <w:rPr>
          <w:rFonts w:ascii="Helvetica Neue" w:hAnsi="Helvetica Neue"/>
          <w:sz w:val="24"/>
          <w:szCs w:val="24"/>
          <w:u w:val="single"/>
        </w:rPr>
      </w:pPr>
      <w:r w:rsidRPr="00457F6A">
        <w:rPr>
          <w:rFonts w:ascii="Helvetica Neue" w:hAnsi="Helvetica Neue"/>
          <w:sz w:val="24"/>
          <w:szCs w:val="24"/>
        </w:rPr>
        <w:t xml:space="preserve">Data from the ticks submitted prior to 1989 were identified by museum staff and stored in alcohol at the Frost Museum. Subsequent submissions from private citizens or by county extension officials from 1989 until June of 2017 (“Tick Research Lab” [TRL] submissions) were identified by SBJ and stored in alcohol. All data were combined into a single dataset for our analyses.  We compiled these data to identify how species abundance have changed over the years. We defined submissions as a vial or packet containing one or more ticks from a given individual.  For analysis of host-association, we used “submissions” versus total tick counts by host.  We chose to use this more conservative measure rather than the </w:t>
      </w:r>
      <w:commentRangeStart w:id="185"/>
      <w:commentRangeStart w:id="186"/>
      <w:r w:rsidRPr="00457F6A">
        <w:rPr>
          <w:rFonts w:ascii="Helvetica Neue" w:hAnsi="Helvetica Neue"/>
          <w:sz w:val="24"/>
          <w:szCs w:val="24"/>
        </w:rPr>
        <w:t>actual numbers of ticks submitted</w:t>
      </w:r>
      <w:commentRangeEnd w:id="185"/>
      <w:r w:rsidRPr="00457F6A">
        <w:rPr>
          <w:rFonts w:ascii="Helvetica Neue" w:hAnsi="Helvetica Neue"/>
        </w:rPr>
        <w:commentReference w:id="185"/>
      </w:r>
      <w:commentRangeEnd w:id="186"/>
      <w:r w:rsidR="00E876B4">
        <w:rPr>
          <w:rStyle w:val="CommentReference"/>
        </w:rPr>
        <w:commentReference w:id="186"/>
      </w:r>
      <w:r w:rsidRPr="00457F6A">
        <w:rPr>
          <w:rFonts w:ascii="Helvetica Neue" w:hAnsi="Helvetica Neue"/>
          <w:sz w:val="24"/>
          <w:szCs w:val="24"/>
        </w:rPr>
        <w:t xml:space="preserve"> to avoid a skew in abundance by host. For example, a single submission of 1 tick versus 50 ticks from a host were both treated as a single submission. For distribution of tick species over time, we used total tick counts. </w:t>
      </w:r>
    </w:p>
    <w:p w14:paraId="3764A5AE" w14:textId="77777777" w:rsidR="00A64627" w:rsidRPr="00457F6A" w:rsidRDefault="00A64627">
      <w:pPr>
        <w:pStyle w:val="Normal1"/>
        <w:widowControl w:val="0"/>
        <w:rPr>
          <w:rFonts w:ascii="Helvetica Neue" w:hAnsi="Helvetica Neue"/>
          <w:sz w:val="24"/>
          <w:szCs w:val="24"/>
        </w:rPr>
      </w:pPr>
    </w:p>
    <w:p w14:paraId="2B34C7A6" w14:textId="7165C7AA" w:rsidR="00A64627" w:rsidRPr="00457F6A" w:rsidRDefault="00FF5AA4">
      <w:pPr>
        <w:pStyle w:val="Normal1"/>
        <w:widowControl w:val="0"/>
        <w:rPr>
          <w:rFonts w:ascii="Helvetica Neue" w:hAnsi="Helvetica Neue"/>
          <w:sz w:val="24"/>
          <w:szCs w:val="24"/>
        </w:rPr>
      </w:pPr>
      <w:r w:rsidRPr="00457F6A">
        <w:rPr>
          <w:rFonts w:ascii="Helvetica Neue" w:hAnsi="Helvetica Neue"/>
          <w:b/>
          <w:sz w:val="24"/>
          <w:szCs w:val="24"/>
        </w:rPr>
        <w:t xml:space="preserve">Associated data </w:t>
      </w:r>
      <w:r w:rsidRPr="00457F6A">
        <w:rPr>
          <w:rFonts w:ascii="Helvetica Neue" w:hAnsi="Helvetica Neue"/>
          <w:sz w:val="24"/>
          <w:szCs w:val="24"/>
        </w:rPr>
        <w:t xml:space="preserve"> </w:t>
      </w:r>
    </w:p>
    <w:p w14:paraId="22DBF111" w14:textId="68A9A736" w:rsidR="00A64627" w:rsidRPr="00457F6A" w:rsidRDefault="00A64627">
      <w:pPr>
        <w:pStyle w:val="Normal1"/>
        <w:widowControl w:val="0"/>
        <w:rPr>
          <w:rFonts w:ascii="Helvetica Neue" w:hAnsi="Helvetica Neue"/>
          <w:sz w:val="24"/>
          <w:szCs w:val="24"/>
        </w:rPr>
      </w:pPr>
    </w:p>
    <w:p w14:paraId="6E1946FB" w14:textId="1F5A07F7" w:rsidR="00A64627" w:rsidRPr="00457F6A" w:rsidDel="00AD2701" w:rsidRDefault="00FF5AA4">
      <w:pPr>
        <w:pStyle w:val="Normal1"/>
        <w:widowControl w:val="0"/>
        <w:ind w:firstLine="720"/>
        <w:rPr>
          <w:del w:id="187" w:author="pak" w:date="2018-07-19T17:40:00Z"/>
          <w:rFonts w:ascii="Helvetica Neue" w:hAnsi="Helvetica Neue"/>
          <w:sz w:val="24"/>
          <w:szCs w:val="24"/>
        </w:rPr>
        <w:pPrChange w:id="188" w:author="Jason Rasgon" w:date="2018-07-10T15:19:00Z">
          <w:pPr>
            <w:pStyle w:val="Normal1"/>
          </w:pPr>
        </w:pPrChange>
      </w:pPr>
      <w:del w:id="189" w:author="pak" w:date="2018-07-19T17:40:00Z">
        <w:r w:rsidRPr="00457F6A" w:rsidDel="00AD2701">
          <w:rPr>
            <w:rFonts w:ascii="Helvetica Neue" w:hAnsi="Helvetica Neue"/>
            <w:sz w:val="24"/>
            <w:szCs w:val="24"/>
          </w:rPr>
          <w:delText xml:space="preserve">Where available, we utilized host-association data for our analyses.  Submissions generally included when and </w:delText>
        </w:r>
        <w:commentRangeStart w:id="190"/>
        <w:r w:rsidRPr="00457F6A" w:rsidDel="00AD2701">
          <w:rPr>
            <w:rFonts w:ascii="Helvetica Neue" w:hAnsi="Helvetica Neue"/>
            <w:sz w:val="24"/>
            <w:szCs w:val="24"/>
          </w:rPr>
          <w:delText>where</w:delText>
        </w:r>
        <w:commentRangeEnd w:id="190"/>
        <w:r w:rsidR="00AD2701" w:rsidDel="00AD2701">
          <w:rPr>
            <w:rStyle w:val="CommentReference"/>
          </w:rPr>
          <w:commentReference w:id="190"/>
        </w:r>
        <w:r w:rsidRPr="00457F6A" w:rsidDel="00AD2701">
          <w:rPr>
            <w:rFonts w:ascii="Helvetica Neue" w:hAnsi="Helvetica Neue"/>
            <w:sz w:val="24"/>
            <w:szCs w:val="24"/>
          </w:rPr>
          <w:delText xml:space="preserve"> the tick was encountered, from what vertebrate the tick was collected, and any additional comments that might provide further insight. For a small subset of these data (1989-1990, TRL) the vegetation associated with the tick encounter were also recorded. We defined the vegetation </w:delText>
        </w:r>
        <w:commentRangeStart w:id="191"/>
        <w:commentRangeStart w:id="192"/>
        <w:r w:rsidRPr="00457F6A" w:rsidDel="00AD2701">
          <w:rPr>
            <w:rFonts w:ascii="Helvetica Neue" w:hAnsi="Helvetica Neue"/>
            <w:sz w:val="24"/>
            <w:szCs w:val="24"/>
          </w:rPr>
          <w:delText>types</w:delText>
        </w:r>
        <w:commentRangeEnd w:id="191"/>
        <w:r w:rsidRPr="00457F6A" w:rsidDel="00AD2701">
          <w:rPr>
            <w:rFonts w:ascii="Helvetica Neue" w:hAnsi="Helvetica Neue"/>
          </w:rPr>
          <w:commentReference w:id="191"/>
        </w:r>
        <w:commentRangeEnd w:id="192"/>
        <w:r w:rsidR="00F96155" w:rsidDel="00AD2701">
          <w:rPr>
            <w:rStyle w:val="CommentReference"/>
          </w:rPr>
          <w:commentReference w:id="192"/>
        </w:r>
        <w:r w:rsidRPr="00457F6A" w:rsidDel="00AD2701">
          <w:rPr>
            <w:rFonts w:ascii="Helvetica Neue" w:hAnsi="Helvetica Neue"/>
            <w:sz w:val="24"/>
            <w:szCs w:val="24"/>
          </w:rPr>
          <w:delText xml:space="preserve"> as brush, ecotone, forest, managed, and pasture</w:delText>
        </w:r>
      </w:del>
      <w:ins w:id="193" w:author="Jason Rasgon" w:date="2018-07-10T15:19:00Z">
        <w:del w:id="194" w:author="pak" w:date="2018-07-19T17:40:00Z">
          <w:r w:rsidR="001607DE" w:rsidDel="00AD2701">
            <w:rPr>
              <w:rFonts w:ascii="Helvetica Neue" w:hAnsi="Helvetica Neue"/>
              <w:sz w:val="24"/>
              <w:szCs w:val="24"/>
            </w:rPr>
            <w:delText>.</w:delText>
          </w:r>
        </w:del>
      </w:ins>
    </w:p>
    <w:p w14:paraId="5AC4EE03" w14:textId="77777777" w:rsidR="00A64627" w:rsidRPr="00457F6A" w:rsidRDefault="00A64627">
      <w:pPr>
        <w:pStyle w:val="Normal1"/>
        <w:widowControl w:val="0"/>
        <w:rPr>
          <w:rFonts w:ascii="Helvetica Neue" w:hAnsi="Helvetica Neue"/>
          <w:sz w:val="24"/>
          <w:szCs w:val="24"/>
        </w:rPr>
      </w:pPr>
    </w:p>
    <w:p w14:paraId="4FEBD968" w14:textId="77777777" w:rsidR="00A64627" w:rsidRPr="00457F6A" w:rsidRDefault="00A64627">
      <w:pPr>
        <w:pStyle w:val="Normal1"/>
        <w:widowControl w:val="0"/>
        <w:rPr>
          <w:rFonts w:ascii="Helvetica Neue" w:hAnsi="Helvetica Neue"/>
          <w:sz w:val="24"/>
          <w:szCs w:val="24"/>
        </w:rPr>
      </w:pPr>
    </w:p>
    <w:p w14:paraId="26004F56"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b/>
          <w:sz w:val="24"/>
          <w:szCs w:val="24"/>
        </w:rPr>
        <w:t>Identification</w:t>
      </w:r>
      <w:r w:rsidRPr="00457F6A">
        <w:rPr>
          <w:rFonts w:ascii="Helvetica Neue" w:hAnsi="Helvetica Neue"/>
          <w:sz w:val="24"/>
          <w:szCs w:val="24"/>
        </w:rPr>
        <w:t xml:space="preserve"> </w:t>
      </w:r>
    </w:p>
    <w:p w14:paraId="74F066F0" w14:textId="77777777" w:rsidR="00A64627" w:rsidRPr="00457F6A" w:rsidRDefault="00A64627">
      <w:pPr>
        <w:pStyle w:val="Normal1"/>
        <w:widowControl w:val="0"/>
        <w:rPr>
          <w:rFonts w:ascii="Helvetica Neue" w:hAnsi="Helvetica Neue"/>
          <w:sz w:val="24"/>
          <w:szCs w:val="24"/>
        </w:rPr>
      </w:pPr>
    </w:p>
    <w:p w14:paraId="45A9F714" w14:textId="25A82EF7"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Ticks were morphologically identified to species and life stage using the following taxonomic keys: Ixodidae East of the Mississippi (</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and </w:t>
      </w:r>
      <w:proofErr w:type="spellStart"/>
      <w:r w:rsidRPr="00457F6A">
        <w:rPr>
          <w:rFonts w:ascii="Helvetica Neue" w:hAnsi="Helvetica Neue"/>
          <w:sz w:val="24"/>
          <w:szCs w:val="24"/>
        </w:rPr>
        <w:t>Litwak</w:t>
      </w:r>
      <w:proofErr w:type="spellEnd"/>
      <w:r w:rsidRPr="00457F6A">
        <w:rPr>
          <w:rFonts w:ascii="Helvetica Neue" w:hAnsi="Helvetica Neue"/>
          <w:sz w:val="24"/>
          <w:szCs w:val="24"/>
        </w:rPr>
        <w:t xml:space="preserve">, 1989), </w:t>
      </w:r>
      <w:proofErr w:type="spellStart"/>
      <w:r w:rsidRPr="00457F6A">
        <w:rPr>
          <w:rFonts w:ascii="Helvetica Neue" w:hAnsi="Helvetica Neue"/>
          <w:sz w:val="24"/>
          <w:szCs w:val="24"/>
        </w:rPr>
        <w:t>Argasidae</w:t>
      </w:r>
      <w:proofErr w:type="spellEnd"/>
      <w:r w:rsidRPr="00457F6A">
        <w:rPr>
          <w:rFonts w:ascii="Helvetica Neue" w:hAnsi="Helvetica Neue"/>
          <w:sz w:val="24"/>
          <w:szCs w:val="24"/>
        </w:rPr>
        <w:t xml:space="preserve"> (</w:t>
      </w:r>
      <w:ins w:id="195" w:author="J Sakamoto" w:date="2018-07-08T22:54:00Z">
        <w:r w:rsidR="00F96155">
          <w:rPr>
            <w:rFonts w:ascii="Helvetica Neue" w:hAnsi="Helvetica Neue"/>
            <w:sz w:val="24"/>
            <w:szCs w:val="24"/>
          </w:rPr>
          <w:fldChar w:fldCharType="begin"/>
        </w:r>
        <w:r w:rsidR="00F96155">
          <w:rPr>
            <w:rFonts w:ascii="Helvetica Neue" w:hAnsi="Helvetica Neue"/>
            <w:sz w:val="24"/>
            <w:szCs w:val="24"/>
          </w:rPr>
          <w:instrText xml:space="preserve"> ADDIN ZOTERO_TEMP </w:instrText>
        </w:r>
      </w:ins>
      <w:r w:rsidR="00F96155">
        <w:rPr>
          <w:rFonts w:ascii="Helvetica Neue" w:hAnsi="Helvetica Neue"/>
          <w:sz w:val="24"/>
          <w:szCs w:val="24"/>
        </w:rPr>
        <w:fldChar w:fldCharType="end"/>
      </w:r>
      <w:r w:rsidRPr="00457F6A">
        <w:rPr>
          <w:rFonts w:ascii="Helvetica Neue" w:hAnsi="Helvetica Neue"/>
          <w:sz w:val="24"/>
          <w:szCs w:val="24"/>
        </w:rPr>
        <w:t xml:space="preserve">Cooley and Kohls, 1944), </w:t>
      </w:r>
      <w:r w:rsidRPr="00457F6A">
        <w:rPr>
          <w:rFonts w:ascii="Helvetica Neue" w:hAnsi="Helvetica Neue"/>
          <w:i/>
          <w:sz w:val="24"/>
          <w:szCs w:val="24"/>
        </w:rPr>
        <w:t xml:space="preserve">Ixodes </w:t>
      </w:r>
      <w:r w:rsidRPr="00457F6A">
        <w:rPr>
          <w:rFonts w:ascii="Helvetica Neue" w:hAnsi="Helvetica Neue"/>
          <w:sz w:val="24"/>
          <w:szCs w:val="24"/>
        </w:rPr>
        <w:t>(</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and Clifford, 1978), </w:t>
      </w:r>
      <w:proofErr w:type="spellStart"/>
      <w:r w:rsidRPr="00457F6A">
        <w:rPr>
          <w:rFonts w:ascii="Helvetica Neue" w:hAnsi="Helvetica Neue"/>
          <w:i/>
          <w:sz w:val="24"/>
          <w:szCs w:val="24"/>
        </w:rPr>
        <w:t>Dermacentor</w:t>
      </w:r>
      <w:proofErr w:type="spellEnd"/>
      <w:r w:rsidRPr="00457F6A">
        <w:rPr>
          <w:rFonts w:ascii="Helvetica Neue" w:hAnsi="Helvetica Neue"/>
          <w:sz w:val="24"/>
          <w:szCs w:val="24"/>
        </w:rPr>
        <w:t xml:space="preserve"> (</w:t>
      </w:r>
      <w:proofErr w:type="spellStart"/>
      <w:r w:rsidRPr="00457F6A">
        <w:rPr>
          <w:rFonts w:ascii="Helvetica Neue" w:hAnsi="Helvetica Neue"/>
          <w:sz w:val="24"/>
          <w:szCs w:val="24"/>
        </w:rPr>
        <w:t>Yunker</w:t>
      </w:r>
      <w:proofErr w:type="spellEnd"/>
      <w:r w:rsidRPr="00457F6A">
        <w:rPr>
          <w:rFonts w:ascii="Helvetica Neue" w:hAnsi="Helvetica Neue"/>
          <w:sz w:val="24"/>
          <w:szCs w:val="24"/>
        </w:rPr>
        <w:t xml:space="preserve"> et al., 1986), </w:t>
      </w:r>
      <w:proofErr w:type="spellStart"/>
      <w:r w:rsidRPr="00457F6A">
        <w:rPr>
          <w:rFonts w:ascii="Helvetica Neue" w:hAnsi="Helvetica Neue"/>
          <w:sz w:val="24"/>
          <w:szCs w:val="24"/>
        </w:rPr>
        <w:t>nymphal</w:t>
      </w:r>
      <w:proofErr w:type="spellEnd"/>
      <w:r w:rsidRPr="00457F6A">
        <w:rPr>
          <w:rFonts w:ascii="Helvetica Neue" w:hAnsi="Helvetica Neue"/>
          <w:sz w:val="24"/>
          <w:szCs w:val="24"/>
        </w:rPr>
        <w:t xml:space="preserve"> </w:t>
      </w:r>
      <w:r w:rsidRPr="00457F6A">
        <w:rPr>
          <w:rFonts w:ascii="Helvetica Neue" w:hAnsi="Helvetica Neue"/>
          <w:i/>
          <w:sz w:val="24"/>
          <w:szCs w:val="24"/>
        </w:rPr>
        <w:t>Ixodes</w:t>
      </w:r>
      <w:r w:rsidRPr="00457F6A">
        <w:rPr>
          <w:rFonts w:ascii="Helvetica Neue" w:hAnsi="Helvetica Neue"/>
          <w:sz w:val="24"/>
          <w:szCs w:val="24"/>
        </w:rPr>
        <w:t xml:space="preserve"> (Durden and </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1996), and nymphs of </w:t>
      </w:r>
      <w:proofErr w:type="spellStart"/>
      <w:r w:rsidRPr="00457F6A">
        <w:rPr>
          <w:rFonts w:ascii="Helvetica Neue" w:hAnsi="Helvetica Neue"/>
          <w:i/>
          <w:sz w:val="24"/>
          <w:szCs w:val="24"/>
        </w:rPr>
        <w:t>Amblyomma</w:t>
      </w:r>
      <w:proofErr w:type="spellEnd"/>
      <w:r w:rsidRPr="00457F6A">
        <w:rPr>
          <w:rFonts w:ascii="Helvetica Neue" w:hAnsi="Helvetica Neue"/>
          <w:sz w:val="24"/>
          <w:szCs w:val="24"/>
        </w:rPr>
        <w:t xml:space="preserve"> (</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and Durden, 1998). Identification of samples to species is crucial since at least 3 </w:t>
      </w:r>
      <w:proofErr w:type="spellStart"/>
      <w:r w:rsidRPr="00457F6A">
        <w:rPr>
          <w:rFonts w:ascii="Helvetica Neue" w:hAnsi="Helvetica Neue"/>
          <w:sz w:val="24"/>
          <w:szCs w:val="24"/>
        </w:rPr>
        <w:t>Dermacentor</w:t>
      </w:r>
      <w:proofErr w:type="spellEnd"/>
      <w:r w:rsidRPr="00457F6A">
        <w:rPr>
          <w:rFonts w:ascii="Helvetica Neue" w:hAnsi="Helvetica Neue"/>
          <w:sz w:val="24"/>
          <w:szCs w:val="24"/>
        </w:rPr>
        <w:t xml:space="preserve"> species, 3 species of </w:t>
      </w:r>
      <w:proofErr w:type="spellStart"/>
      <w:r w:rsidRPr="00457F6A">
        <w:rPr>
          <w:rFonts w:ascii="Helvetica Neue" w:hAnsi="Helvetica Neue"/>
          <w:sz w:val="24"/>
          <w:szCs w:val="24"/>
        </w:rPr>
        <w:t>Amblyomma</w:t>
      </w:r>
      <w:proofErr w:type="spellEnd"/>
      <w:r w:rsidRPr="00457F6A">
        <w:rPr>
          <w:rFonts w:ascii="Helvetica Neue" w:hAnsi="Helvetica Neue"/>
          <w:sz w:val="24"/>
          <w:szCs w:val="24"/>
        </w:rPr>
        <w:t xml:space="preserve">, and 9 different </w:t>
      </w:r>
      <w:r w:rsidRPr="00457F6A">
        <w:rPr>
          <w:rFonts w:ascii="Helvetica Neue" w:hAnsi="Helvetica Neue"/>
          <w:i/>
          <w:sz w:val="24"/>
          <w:szCs w:val="24"/>
        </w:rPr>
        <w:t>Ixodes</w:t>
      </w:r>
      <w:r w:rsidRPr="00457F6A">
        <w:rPr>
          <w:rFonts w:ascii="Helvetica Neue" w:hAnsi="Helvetica Neue"/>
          <w:sz w:val="24"/>
          <w:szCs w:val="24"/>
        </w:rPr>
        <w:t xml:space="preserve"> species have been reported in Pennsylvania</w:t>
      </w:r>
      <w:del w:id="196" w:author="pak" w:date="2018-07-17T13:32:00Z">
        <w:r w:rsidRPr="00457F6A" w:rsidDel="00E876B4">
          <w:rPr>
            <w:rFonts w:ascii="Helvetica Neue" w:hAnsi="Helvetica Neue"/>
            <w:i/>
            <w:sz w:val="24"/>
            <w:szCs w:val="24"/>
          </w:rPr>
          <w:delText>)</w:delText>
        </w:r>
      </w:del>
      <w:r w:rsidRPr="00457F6A">
        <w:rPr>
          <w:rFonts w:ascii="Helvetica Neue" w:hAnsi="Helvetica Neue"/>
          <w:sz w:val="24"/>
          <w:szCs w:val="24"/>
        </w:rPr>
        <w:t xml:space="preserve">. If morphologically important characteristics were missing due to damage to the sample, the next level of taxonomic identification was used (e.g. samples with missing mouthparts that were clearly </w:t>
      </w:r>
      <w:proofErr w:type="spellStart"/>
      <w:r w:rsidRPr="00457F6A">
        <w:rPr>
          <w:rFonts w:ascii="Helvetica Neue" w:hAnsi="Helvetica Neue"/>
          <w:sz w:val="24"/>
          <w:szCs w:val="24"/>
        </w:rPr>
        <w:t>Prostriata</w:t>
      </w:r>
      <w:proofErr w:type="spellEnd"/>
      <w:r w:rsidRPr="00457F6A">
        <w:rPr>
          <w:rFonts w:ascii="Helvetica Neue" w:hAnsi="Helvetica Neue"/>
          <w:sz w:val="24"/>
          <w:szCs w:val="24"/>
        </w:rPr>
        <w:t xml:space="preserve"> were identified as “</w:t>
      </w:r>
      <w:r w:rsidRPr="00457F6A">
        <w:rPr>
          <w:rFonts w:ascii="Helvetica Neue" w:hAnsi="Helvetica Neue"/>
          <w:i/>
          <w:sz w:val="24"/>
          <w:szCs w:val="24"/>
        </w:rPr>
        <w:t>Ixodes</w:t>
      </w:r>
      <w:r w:rsidRPr="00457F6A">
        <w:rPr>
          <w:rFonts w:ascii="Helvetica Neue" w:hAnsi="Helvetica Neue"/>
          <w:sz w:val="24"/>
          <w:szCs w:val="24"/>
        </w:rPr>
        <w:t xml:space="preserve"> spp.”). In a few cases, samples were not able to be identified beyond “tick” and were designated “Ixodidae” or “</w:t>
      </w:r>
      <w:proofErr w:type="spellStart"/>
      <w:r w:rsidRPr="00457F6A">
        <w:rPr>
          <w:rFonts w:ascii="Helvetica Neue" w:hAnsi="Helvetica Neue"/>
          <w:sz w:val="24"/>
          <w:szCs w:val="24"/>
        </w:rPr>
        <w:t>Argasidae</w:t>
      </w:r>
      <w:proofErr w:type="spellEnd"/>
      <w:r w:rsidRPr="00457F6A">
        <w:rPr>
          <w:rFonts w:ascii="Helvetica Neue" w:hAnsi="Helvetica Neue"/>
          <w:sz w:val="24"/>
          <w:szCs w:val="24"/>
        </w:rPr>
        <w:t>”. Vouchers, difficult-to-identify, or unusual specimens were submitted to the National Tick Collection</w:t>
      </w:r>
      <w:ins w:id="197" w:author="Jason Rasgon" w:date="2018-07-03T16:33:00Z">
        <w:r w:rsidR="00933F61">
          <w:rPr>
            <w:rFonts w:ascii="Helvetica Neue" w:hAnsi="Helvetica Neue"/>
            <w:sz w:val="24"/>
            <w:szCs w:val="24"/>
          </w:rPr>
          <w:t xml:space="preserve">, </w:t>
        </w:r>
      </w:ins>
      <w:r w:rsidRPr="00457F6A">
        <w:rPr>
          <w:rFonts w:ascii="Helvetica Neue" w:hAnsi="Helvetica Neue"/>
          <w:sz w:val="24"/>
          <w:szCs w:val="24"/>
        </w:rPr>
        <w:t xml:space="preserve">Georgia Southern University for confirmation (by Dr. James Oliver at the time of confirmation). </w:t>
      </w:r>
    </w:p>
    <w:p w14:paraId="247897B4" w14:textId="77777777" w:rsidR="00A64627" w:rsidRDefault="00A64627">
      <w:pPr>
        <w:pStyle w:val="Normal1"/>
        <w:rPr>
          <w:ins w:id="198" w:author="pak" w:date="2018-07-19T17:41:00Z"/>
          <w:rFonts w:ascii="Helvetica Neue" w:hAnsi="Helvetica Neue"/>
          <w:sz w:val="24"/>
          <w:szCs w:val="24"/>
        </w:rPr>
      </w:pPr>
    </w:p>
    <w:p w14:paraId="6B49BE51" w14:textId="77777777" w:rsidR="00AD2701" w:rsidRDefault="00AD2701">
      <w:pPr>
        <w:pStyle w:val="Normal1"/>
        <w:rPr>
          <w:ins w:id="199" w:author="pak" w:date="2018-07-19T17:41:00Z"/>
          <w:rFonts w:ascii="Helvetica Neue" w:hAnsi="Helvetica Neue"/>
          <w:sz w:val="24"/>
          <w:szCs w:val="24"/>
        </w:rPr>
      </w:pPr>
    </w:p>
    <w:p w14:paraId="07171E8B" w14:textId="77777777" w:rsidR="00AD2701" w:rsidRDefault="00AD2701">
      <w:pPr>
        <w:pStyle w:val="Normal1"/>
        <w:rPr>
          <w:ins w:id="200" w:author="pak" w:date="2018-07-19T17:41:00Z"/>
          <w:rFonts w:ascii="Helvetica Neue" w:hAnsi="Helvetica Neue"/>
          <w:sz w:val="24"/>
          <w:szCs w:val="24"/>
        </w:rPr>
      </w:pPr>
    </w:p>
    <w:p w14:paraId="1CFB6A61" w14:textId="77777777" w:rsidR="00AD2701" w:rsidRPr="00457F6A" w:rsidRDefault="00AD2701">
      <w:pPr>
        <w:pStyle w:val="Normal1"/>
        <w:rPr>
          <w:rFonts w:ascii="Helvetica Neue" w:hAnsi="Helvetica Neue"/>
          <w:sz w:val="24"/>
          <w:szCs w:val="24"/>
        </w:rPr>
      </w:pPr>
    </w:p>
    <w:p w14:paraId="41609B46" w14:textId="1C92D3B6" w:rsidR="00A64627" w:rsidRPr="00457F6A" w:rsidDel="00D61519" w:rsidRDefault="00FF5AA4">
      <w:pPr>
        <w:pStyle w:val="Normal1"/>
        <w:rPr>
          <w:del w:id="201" w:author="Damie" w:date="2018-07-19T19:48:00Z"/>
          <w:rFonts w:ascii="Helvetica Neue" w:hAnsi="Helvetica Neue"/>
          <w:b/>
          <w:sz w:val="24"/>
          <w:szCs w:val="24"/>
        </w:rPr>
      </w:pPr>
      <w:del w:id="202" w:author="Damie" w:date="2018-07-19T19:48:00Z">
        <w:r w:rsidRPr="00457F6A" w:rsidDel="00D61519">
          <w:rPr>
            <w:rFonts w:ascii="Helvetica Neue" w:hAnsi="Helvetica Neue"/>
            <w:b/>
            <w:sz w:val="24"/>
            <w:szCs w:val="24"/>
          </w:rPr>
          <w:delText>Descriptive analysis</w:delText>
        </w:r>
      </w:del>
    </w:p>
    <w:p w14:paraId="32319FD3" w14:textId="47D0BAAB" w:rsidR="00A64627" w:rsidRPr="00457F6A" w:rsidDel="00D61519" w:rsidRDefault="00A64627">
      <w:pPr>
        <w:pStyle w:val="Normal1"/>
        <w:rPr>
          <w:del w:id="203" w:author="Damie" w:date="2018-07-19T19:48:00Z"/>
          <w:rFonts w:ascii="Helvetica Neue" w:hAnsi="Helvetica Neue"/>
          <w:sz w:val="24"/>
          <w:szCs w:val="24"/>
        </w:rPr>
      </w:pPr>
    </w:p>
    <w:p w14:paraId="34CD41DC" w14:textId="22C0C297" w:rsidR="00A64627" w:rsidRPr="00457F6A" w:rsidRDefault="00FF5AA4">
      <w:pPr>
        <w:pStyle w:val="Normal1"/>
        <w:rPr>
          <w:rFonts w:ascii="Helvetica Neue" w:hAnsi="Helvetica Neue"/>
          <w:sz w:val="24"/>
          <w:szCs w:val="24"/>
        </w:rPr>
      </w:pPr>
      <w:del w:id="204" w:author="Damie" w:date="2018-07-19T19:48:00Z">
        <w:r w:rsidRPr="00457F6A" w:rsidDel="00D61519">
          <w:rPr>
            <w:rFonts w:ascii="Helvetica Neue" w:hAnsi="Helvetica Neue"/>
            <w:color w:val="333333"/>
            <w:sz w:val="24"/>
            <w:szCs w:val="24"/>
            <w:highlight w:val="white"/>
          </w:rPr>
          <w:delText xml:space="preserve">The analyzed dataset we represents a composite representation of ticks submitted by the public to the Penn State University Department of Entomology (PSUEnt). </w:delText>
        </w:r>
      </w:del>
      <w:del w:id="205" w:author="Damie" w:date="2018-07-19T23:36:00Z">
        <w:r w:rsidRPr="00457F6A" w:rsidDel="00491638">
          <w:rPr>
            <w:rFonts w:ascii="Helvetica Neue" w:hAnsi="Helvetica Neue"/>
            <w:color w:val="333333"/>
            <w:sz w:val="24"/>
            <w:szCs w:val="24"/>
            <w:highlight w:val="white"/>
          </w:rPr>
          <w:delText xml:space="preserve">Overall, the number of annual tick submissions for identification was variable. </w:delText>
        </w:r>
        <w:r w:rsidRPr="00457F6A" w:rsidDel="00491638">
          <w:rPr>
            <w:rFonts w:ascii="Helvetica Neue" w:hAnsi="Helvetica Neue"/>
            <w:sz w:val="24"/>
            <w:szCs w:val="24"/>
          </w:rPr>
          <w:delText xml:space="preserve">In the late 1970s, Lyme Disease was first described and growing media interest in ticks and tick-borne disease contributed to the spike in public submissions in the late 1980s and concurrent short-term support of the TRL (earlyTRL) (Steere, Broderick, &amp; Malawista, 1978).  After this initial spike in tick submissions, submission frequency decreased but interest in </w:delText>
        </w:r>
        <w:r w:rsidRPr="00457F6A" w:rsidDel="00491638">
          <w:rPr>
            <w:rFonts w:ascii="Helvetica Neue" w:hAnsi="Helvetica Neue"/>
            <w:sz w:val="24"/>
            <w:szCs w:val="24"/>
          </w:rPr>
          <w:lastRenderedPageBreak/>
          <w:delText>ticks and their role as vectors has not diminished. On average, PSUEnt continues to receive ~50 tick specimens for identification annually.</w:delText>
        </w:r>
      </w:del>
    </w:p>
    <w:p w14:paraId="41647774" w14:textId="77777777" w:rsidR="00A64627" w:rsidRPr="00457F6A" w:rsidRDefault="00A64627">
      <w:pPr>
        <w:pStyle w:val="Normal1"/>
        <w:rPr>
          <w:rFonts w:ascii="Helvetica Neue" w:hAnsi="Helvetica Neue"/>
          <w:sz w:val="24"/>
          <w:szCs w:val="24"/>
        </w:rPr>
      </w:pPr>
    </w:p>
    <w:p w14:paraId="46477183" w14:textId="010B5206" w:rsidR="00A64627" w:rsidRPr="00457F6A" w:rsidDel="00A1721A" w:rsidRDefault="00FF5AA4">
      <w:pPr>
        <w:pStyle w:val="Normal1"/>
        <w:rPr>
          <w:del w:id="206" w:author="Damie" w:date="2018-07-19T22:13:00Z"/>
          <w:rFonts w:ascii="Helvetica Neue" w:hAnsi="Helvetica Neue"/>
          <w:sz w:val="24"/>
          <w:szCs w:val="24"/>
        </w:rPr>
      </w:pPr>
      <w:del w:id="207" w:author="Damie" w:date="2018-07-19T22:13:00Z">
        <w:r w:rsidRPr="00457F6A" w:rsidDel="00A1721A">
          <w:rPr>
            <w:rFonts w:ascii="Helvetica Neue" w:hAnsi="Helvetica Neue"/>
            <w:sz w:val="24"/>
            <w:szCs w:val="24"/>
          </w:rPr>
          <w:delText xml:space="preserve">Unless otherwise stated, we present data on all tick samples submitted from 1900-2017.  Statistics specifically referring to the TRL period of 1990-1993 are referred to as “earlyTRL”. For patterns of seasonality, we aggregated data for all identified tick species and examined monthly distributions to identify patterns of seasonality in the submissions </w:delText>
        </w:r>
      </w:del>
      <w:ins w:id="208" w:author="pak" w:date="2018-07-19T17:43:00Z">
        <w:del w:id="209" w:author="Damie" w:date="2018-07-19T22:13:00Z">
          <w:r w:rsidR="00AD2701" w:rsidDel="00A1721A">
            <w:rPr>
              <w:rFonts w:ascii="Helvetica Neue" w:hAnsi="Helvetica Neue"/>
              <w:sz w:val="24"/>
              <w:szCs w:val="24"/>
            </w:rPr>
            <w:delText>total count</w:delText>
          </w:r>
          <w:r w:rsidR="00AD2701" w:rsidRPr="00457F6A" w:rsidDel="00A1721A">
            <w:rPr>
              <w:rFonts w:ascii="Helvetica Neue" w:hAnsi="Helvetica Neue"/>
              <w:sz w:val="24"/>
              <w:szCs w:val="24"/>
            </w:rPr>
            <w:delText xml:space="preserve"> </w:delText>
          </w:r>
        </w:del>
      </w:ins>
      <w:del w:id="210" w:author="Damie" w:date="2018-07-19T22:13:00Z">
        <w:r w:rsidRPr="00457F6A" w:rsidDel="00A1721A">
          <w:rPr>
            <w:rFonts w:ascii="Helvetica Neue" w:hAnsi="Helvetica Neue"/>
            <w:sz w:val="24"/>
            <w:szCs w:val="24"/>
          </w:rPr>
          <w:delText>(Cortinas &amp; Spomer, 2014).</w:delText>
        </w:r>
      </w:del>
    </w:p>
    <w:p w14:paraId="3DDA764C" w14:textId="77777777" w:rsidR="00A64627" w:rsidRPr="00457F6A" w:rsidRDefault="00A64627">
      <w:pPr>
        <w:pStyle w:val="Normal1"/>
        <w:rPr>
          <w:rFonts w:ascii="Helvetica Neue" w:hAnsi="Helvetica Neue"/>
          <w:sz w:val="24"/>
          <w:szCs w:val="24"/>
        </w:rPr>
      </w:pPr>
    </w:p>
    <w:p w14:paraId="00F914EF" w14:textId="77777777" w:rsidR="00A64627" w:rsidRPr="00457F6A" w:rsidRDefault="00A64627">
      <w:pPr>
        <w:pStyle w:val="Normal1"/>
        <w:rPr>
          <w:rFonts w:ascii="Helvetica Neue" w:hAnsi="Helvetica Neue"/>
          <w:sz w:val="24"/>
          <w:szCs w:val="24"/>
        </w:rPr>
      </w:pPr>
    </w:p>
    <w:p w14:paraId="6EA4C7B3" w14:textId="77777777" w:rsidR="00A64627" w:rsidRPr="00457F6A" w:rsidRDefault="00FF5AA4">
      <w:pPr>
        <w:pStyle w:val="Normal1"/>
        <w:rPr>
          <w:rFonts w:ascii="Helvetica Neue" w:hAnsi="Helvetica Neue"/>
          <w:b/>
          <w:sz w:val="24"/>
          <w:szCs w:val="24"/>
        </w:rPr>
      </w:pPr>
      <w:commentRangeStart w:id="211"/>
      <w:r w:rsidRPr="00457F6A">
        <w:rPr>
          <w:rFonts w:ascii="Helvetica Neue" w:hAnsi="Helvetica Neue"/>
          <w:b/>
          <w:sz w:val="24"/>
          <w:szCs w:val="24"/>
        </w:rPr>
        <w:t>Spatial distribution of ticks</w:t>
      </w:r>
      <w:commentRangeEnd w:id="211"/>
      <w:r w:rsidRPr="00457F6A">
        <w:rPr>
          <w:rFonts w:ascii="Helvetica Neue" w:hAnsi="Helvetica Neue"/>
        </w:rPr>
        <w:commentReference w:id="211"/>
      </w:r>
    </w:p>
    <w:p w14:paraId="428E04AE"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 </w:t>
      </w:r>
    </w:p>
    <w:p w14:paraId="5D5666BE" w14:textId="473BD0ED"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Figure 2: Dot-density map of all tick submissions</w:t>
      </w:r>
      <w:ins w:id="212" w:author="Damie" w:date="2018-07-19T22:33:00Z">
        <w:r w:rsidR="00A1721A">
          <w:rPr>
            <w:rFonts w:ascii="Helvetica Neue" w:hAnsi="Helvetica Neue"/>
            <w:b/>
            <w:sz w:val="24"/>
            <w:szCs w:val="24"/>
          </w:rPr>
          <w:t xml:space="preserve"> from 1900-2017. Each point </w:t>
        </w:r>
        <w:r w:rsidR="001E4CB9">
          <w:rPr>
            <w:rFonts w:ascii="Helvetica Neue" w:hAnsi="Helvetica Neue"/>
            <w:b/>
            <w:sz w:val="24"/>
            <w:szCs w:val="24"/>
          </w:rPr>
          <w:t>re</w:t>
        </w:r>
        <w:r w:rsidR="00A1721A">
          <w:rPr>
            <w:rFonts w:ascii="Helvetica Neue" w:hAnsi="Helvetica Neue"/>
            <w:b/>
            <w:sz w:val="24"/>
            <w:szCs w:val="24"/>
          </w:rPr>
          <w:t xml:space="preserve">presents a tick </w:t>
        </w:r>
        <w:proofErr w:type="spellStart"/>
        <w:r w:rsidR="00A1721A">
          <w:rPr>
            <w:rFonts w:ascii="Helvetica Neue" w:hAnsi="Helvetica Neue"/>
            <w:b/>
            <w:sz w:val="24"/>
            <w:szCs w:val="24"/>
          </w:rPr>
          <w:t>specimen</w:t>
        </w:r>
        <w:r w:rsidR="001E4CB9">
          <w:rPr>
            <w:rFonts w:ascii="Helvetica Neue" w:hAnsi="Helvetica Neue"/>
            <w:b/>
            <w:sz w:val="24"/>
            <w:szCs w:val="24"/>
          </w:rPr>
          <w:t>t</w:t>
        </w:r>
        <w:proofErr w:type="spellEnd"/>
        <w:r w:rsidR="001E4CB9">
          <w:rPr>
            <w:rFonts w:ascii="Helvetica Neue" w:hAnsi="Helvetica Neue"/>
            <w:b/>
            <w:sz w:val="24"/>
            <w:szCs w:val="24"/>
          </w:rPr>
          <w:t xml:space="preserve"> and placement is randomized within each county. </w:t>
        </w:r>
        <w:r w:rsidR="00A1721A">
          <w:rPr>
            <w:rFonts w:ascii="Helvetica Neue" w:hAnsi="Helvetica Neue"/>
            <w:b/>
            <w:sz w:val="24"/>
            <w:szCs w:val="24"/>
          </w:rPr>
          <w:t xml:space="preserve"> </w:t>
        </w:r>
      </w:ins>
    </w:p>
    <w:p w14:paraId="56B07791"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 </w:t>
      </w:r>
    </w:p>
    <w:p w14:paraId="4AE7C8C5"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To get an overview of the spatial variability of the tick community from 1900 to 2017, we summed the total tick individuals by species across the counties. Rarer tick species  with less than 150 submissions were grouped by genus. We then plotted the total individuals with a dot-density map with each dot representing a single individual. As the associated geographic data for each submission was at the county-level, the placement of the dots within each county's boundary was randomized.</w:t>
      </w:r>
    </w:p>
    <w:p w14:paraId="390E1844" w14:textId="77777777" w:rsidR="00A64627" w:rsidRPr="00457F6A" w:rsidRDefault="00A64627">
      <w:pPr>
        <w:pStyle w:val="Normal1"/>
        <w:rPr>
          <w:rFonts w:ascii="Helvetica Neue" w:hAnsi="Helvetica Neue"/>
          <w:sz w:val="24"/>
          <w:szCs w:val="24"/>
        </w:rPr>
      </w:pPr>
    </w:p>
    <w:p w14:paraId="332212C7" w14:textId="1EC93C2C" w:rsidR="00A2741E" w:rsidRDefault="00FF5AA4" w:rsidP="005A787F">
      <w:pPr>
        <w:pStyle w:val="Normal1"/>
        <w:rPr>
          <w:ins w:id="213" w:author="pak" w:date="2018-07-19T17:51:00Z"/>
          <w:rFonts w:ascii="Helvetica Neue" w:hAnsi="Helvetica Neue"/>
          <w:sz w:val="24"/>
          <w:szCs w:val="24"/>
        </w:rPr>
      </w:pPr>
      <w:r w:rsidRPr="00457F6A">
        <w:rPr>
          <w:rFonts w:ascii="Helvetica Neue" w:hAnsi="Helvetica Neue"/>
          <w:sz w:val="24"/>
          <w:szCs w:val="24"/>
        </w:rPr>
        <w:t xml:space="preserve">We focused on the </w:t>
      </w:r>
      <w:del w:id="214" w:author="pak" w:date="2018-07-17T13:34:00Z">
        <w:r w:rsidRPr="00457F6A" w:rsidDel="00CC4818">
          <w:rPr>
            <w:rFonts w:ascii="Helvetica Neue" w:hAnsi="Helvetica Neue"/>
            <w:sz w:val="24"/>
            <w:szCs w:val="24"/>
          </w:rPr>
          <w:delText xml:space="preserve">spatial </w:delText>
        </w:r>
      </w:del>
      <w:ins w:id="215" w:author="pak" w:date="2018-07-17T13:34:00Z">
        <w:r w:rsidR="00CC4818">
          <w:rPr>
            <w:rFonts w:ascii="Helvetica Neue" w:hAnsi="Helvetica Neue"/>
            <w:sz w:val="24"/>
            <w:szCs w:val="24"/>
          </w:rPr>
          <w:t xml:space="preserve">geographic </w:t>
        </w:r>
      </w:ins>
      <w:r w:rsidRPr="00457F6A">
        <w:rPr>
          <w:rFonts w:ascii="Helvetica Neue" w:hAnsi="Helvetica Neue"/>
          <w:sz w:val="24"/>
          <w:szCs w:val="24"/>
        </w:rPr>
        <w:t>distribution of the five most abundant species in our database</w:t>
      </w:r>
      <w:ins w:id="216" w:author="Jason Rasgon" w:date="2018-07-03T17:19:00Z">
        <w:r w:rsidR="00BC2761">
          <w:rPr>
            <w:rFonts w:ascii="Helvetica Neue" w:hAnsi="Helvetica Neue"/>
            <w:sz w:val="24"/>
            <w:szCs w:val="24"/>
          </w:rPr>
          <w:t xml:space="preserve">, which are </w:t>
        </w:r>
      </w:ins>
      <w:r w:rsidRPr="00457F6A">
        <w:rPr>
          <w:rFonts w:ascii="Helvetica Neue" w:hAnsi="Helvetica Neue"/>
          <w:sz w:val="24"/>
          <w:szCs w:val="24"/>
        </w:rPr>
        <w:t xml:space="preserve">of </w:t>
      </w:r>
      <w:ins w:id="217" w:author="Jason Rasgon" w:date="2018-07-03T17:19:00Z">
        <w:r w:rsidR="00BC2761">
          <w:rPr>
            <w:rFonts w:ascii="Helvetica Neue" w:hAnsi="Helvetica Neue"/>
            <w:sz w:val="24"/>
            <w:szCs w:val="24"/>
          </w:rPr>
          <w:t xml:space="preserve">significant </w:t>
        </w:r>
      </w:ins>
      <w:r w:rsidRPr="00457F6A">
        <w:rPr>
          <w:rFonts w:ascii="Helvetica Neue" w:hAnsi="Helvetica Neue"/>
          <w:sz w:val="24"/>
          <w:szCs w:val="24"/>
        </w:rPr>
        <w:t xml:space="preserve">public health and veterinary importance: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Pr="00457F6A">
        <w:rPr>
          <w:rFonts w:ascii="Helvetica Neue" w:hAnsi="Helvetica Neue"/>
          <w:i/>
          <w:sz w:val="24"/>
          <w:szCs w:val="24"/>
        </w:rPr>
        <w:t xml:space="preserve">, Ixodes </w:t>
      </w:r>
      <w:proofErr w:type="spellStart"/>
      <w:r w:rsidRPr="00457F6A">
        <w:rPr>
          <w:rFonts w:ascii="Helvetica Neue" w:hAnsi="Helvetica Neue"/>
          <w:i/>
          <w:sz w:val="24"/>
          <w:szCs w:val="24"/>
        </w:rPr>
        <w:t>cookei</w:t>
      </w:r>
      <w:proofErr w:type="spellEnd"/>
      <w:r w:rsidRPr="00457F6A">
        <w:rPr>
          <w:rFonts w:ascii="Helvetica Neue" w:hAnsi="Helvetica Neue"/>
          <w:i/>
          <w:sz w:val="24"/>
          <w:szCs w:val="24"/>
        </w:rPr>
        <w:t xml:space="preserve">, Ixodes </w:t>
      </w:r>
      <w:proofErr w:type="spellStart"/>
      <w:r w:rsidRPr="00457F6A">
        <w:rPr>
          <w:rFonts w:ascii="Helvetica Neue" w:hAnsi="Helvetica Neue"/>
          <w:i/>
          <w:sz w:val="24"/>
          <w:szCs w:val="24"/>
        </w:rPr>
        <w:t>scapularis</w:t>
      </w:r>
      <w:proofErr w:type="spellEnd"/>
      <w:r w:rsidRPr="00457F6A">
        <w:rPr>
          <w:rFonts w:ascii="Helvetica Neue" w:hAnsi="Helvetica Neue"/>
          <w:i/>
          <w:sz w:val="24"/>
          <w:szCs w:val="24"/>
        </w:rPr>
        <w:t xml:space="preserve">, and Rhipicephalus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Working on the assumption that counties with higher populations would submit more specimens than less populated counties, we estimated the incidence rate</w:t>
      </w:r>
      <w:ins w:id="218" w:author="pak" w:date="2018-07-19T17:44:00Z">
        <w:r w:rsidR="00A2741E">
          <w:rPr>
            <w:rFonts w:ascii="Helvetica Neue" w:hAnsi="Helvetica Neue"/>
            <w:sz w:val="24"/>
            <w:szCs w:val="24"/>
          </w:rPr>
          <w:t xml:space="preserve"> or</w:t>
        </w:r>
        <w:del w:id="219" w:author="Damie" w:date="2018-07-19T22:14:00Z">
          <w:r w:rsidR="00A2741E" w:rsidDel="00A1721A">
            <w:rPr>
              <w:rFonts w:ascii="Helvetica Neue" w:hAnsi="Helvetica Neue"/>
              <w:sz w:val="24"/>
              <w:szCs w:val="24"/>
            </w:rPr>
            <w:delText xml:space="preserve"> the</w:delText>
          </w:r>
        </w:del>
      </w:ins>
      <w:ins w:id="220" w:author="pak" w:date="2018-07-19T15:55:00Z">
        <w:del w:id="221" w:author="Damie" w:date="2018-07-19T22:14:00Z">
          <w:r w:rsidR="005A787F" w:rsidDel="00A1721A">
            <w:rPr>
              <w:rFonts w:ascii="Helvetica Neue" w:hAnsi="Helvetica Neue"/>
              <w:sz w:val="24"/>
              <w:szCs w:val="24"/>
            </w:rPr>
            <w:delText xml:space="preserve"> </w:delText>
          </w:r>
          <w:r w:rsidR="005A787F" w:rsidRPr="00457F6A" w:rsidDel="00A1721A">
            <w:rPr>
              <w:rFonts w:ascii="Helvetica Neue" w:hAnsi="Helvetica Neue"/>
              <w:sz w:val="24"/>
              <w:szCs w:val="24"/>
            </w:rPr>
            <w:delText>total numbers of indi</w:delText>
          </w:r>
          <w:r w:rsidR="00A2741E" w:rsidDel="00A1721A">
            <w:rPr>
              <w:rFonts w:ascii="Helvetica Neue" w:hAnsi="Helvetica Neue"/>
              <w:sz w:val="24"/>
              <w:szCs w:val="24"/>
            </w:rPr>
            <w:delText>vidual ticks per 100,000 people</w:delText>
          </w:r>
        </w:del>
      </w:ins>
      <w:ins w:id="222" w:author="pak" w:date="2018-07-19T17:44:00Z">
        <w:r w:rsidR="00A2741E">
          <w:rPr>
            <w:rFonts w:ascii="Helvetica Neue" w:hAnsi="Helvetica Neue"/>
            <w:sz w:val="24"/>
            <w:szCs w:val="24"/>
          </w:rPr>
          <w:t xml:space="preserve">. </w:t>
        </w:r>
      </w:ins>
      <w:del w:id="223" w:author="pak" w:date="2018-07-19T17:50:00Z">
        <w:r w:rsidRPr="00457F6A" w:rsidDel="00A2741E">
          <w:rPr>
            <w:rFonts w:ascii="Helvetica Neue" w:hAnsi="Helvetica Neue"/>
            <w:sz w:val="24"/>
            <w:szCs w:val="24"/>
          </w:rPr>
          <w:delText xml:space="preserve"> of each c</w:delText>
        </w:r>
        <w:commentRangeStart w:id="224"/>
        <w:r w:rsidRPr="00457F6A" w:rsidDel="00A2741E">
          <w:rPr>
            <w:rFonts w:ascii="Helvetica Neue" w:hAnsi="Helvetica Neue"/>
            <w:sz w:val="24"/>
            <w:szCs w:val="24"/>
          </w:rPr>
          <w:delText xml:space="preserve">ounty by </w:delText>
        </w:r>
      </w:del>
      <w:ins w:id="225" w:author="pak" w:date="2018-07-19T17:50:00Z">
        <w:r w:rsidR="00A2741E">
          <w:rPr>
            <w:rFonts w:ascii="Helvetica Neue" w:hAnsi="Helvetica Neue"/>
            <w:sz w:val="24"/>
            <w:szCs w:val="24"/>
          </w:rPr>
          <w:t xml:space="preserve"> </w:t>
        </w:r>
        <w:del w:id="226" w:author="Damie" w:date="2018-07-19T22:16:00Z">
          <w:r w:rsidR="00A2741E" w:rsidDel="00A1721A">
            <w:rPr>
              <w:rFonts w:ascii="Helvetica Neue" w:hAnsi="Helvetica Neue"/>
              <w:sz w:val="24"/>
              <w:szCs w:val="24"/>
            </w:rPr>
            <w:delText>This was done</w:delText>
          </w:r>
        </w:del>
        <w:r w:rsidR="00A2741E">
          <w:rPr>
            <w:rFonts w:ascii="Helvetica Neue" w:hAnsi="Helvetica Neue"/>
            <w:sz w:val="24"/>
            <w:szCs w:val="24"/>
          </w:rPr>
          <w:t xml:space="preserve"> </w:t>
        </w:r>
      </w:ins>
      <w:ins w:id="227" w:author="Damie" w:date="2018-07-19T22:16:00Z">
        <w:r w:rsidR="00A1721A">
          <w:rPr>
            <w:rFonts w:ascii="Helvetica Neue" w:hAnsi="Helvetica Neue"/>
            <w:sz w:val="24"/>
            <w:szCs w:val="24"/>
          </w:rPr>
          <w:t xml:space="preserve"> which was calculated </w:t>
        </w:r>
      </w:ins>
      <w:ins w:id="228" w:author="pak" w:date="2018-07-19T17:50:00Z">
        <w:r w:rsidR="00A2741E">
          <w:rPr>
            <w:rFonts w:ascii="Helvetica Neue" w:hAnsi="Helvetica Neue"/>
            <w:sz w:val="24"/>
            <w:szCs w:val="24"/>
          </w:rPr>
          <w:t xml:space="preserve">by </w:t>
        </w:r>
      </w:ins>
      <w:r w:rsidRPr="00457F6A">
        <w:rPr>
          <w:rFonts w:ascii="Helvetica Neue" w:hAnsi="Helvetica Neue"/>
          <w:sz w:val="24"/>
          <w:szCs w:val="24"/>
        </w:rPr>
        <w:t xml:space="preserve">adjusting the total </w:t>
      </w:r>
      <w:ins w:id="229" w:author="pak" w:date="2018-07-19T17:50:00Z">
        <w:r w:rsidR="00A2741E">
          <w:rPr>
            <w:rFonts w:ascii="Helvetica Neue" w:hAnsi="Helvetica Neue"/>
            <w:sz w:val="24"/>
            <w:szCs w:val="24"/>
          </w:rPr>
          <w:t xml:space="preserve">tick count </w:t>
        </w:r>
      </w:ins>
      <w:del w:id="230" w:author="pak" w:date="2018-07-19T17:50:00Z">
        <w:r w:rsidRPr="00457F6A" w:rsidDel="00A2741E">
          <w:rPr>
            <w:rFonts w:ascii="Helvetica Neue" w:hAnsi="Helvetica Neue"/>
            <w:sz w:val="24"/>
            <w:szCs w:val="24"/>
          </w:rPr>
          <w:delText>submissions</w:delText>
        </w:r>
      </w:del>
      <w:del w:id="231" w:author="Damie" w:date="2018-07-19T22:16:00Z">
        <w:r w:rsidRPr="00457F6A" w:rsidDel="00A1721A">
          <w:rPr>
            <w:rFonts w:ascii="Helvetica Neue" w:hAnsi="Helvetica Neue"/>
            <w:sz w:val="24"/>
            <w:szCs w:val="24"/>
          </w:rPr>
          <w:delText xml:space="preserve"> of each species </w:delText>
        </w:r>
      </w:del>
      <w:r w:rsidRPr="00457F6A">
        <w:rPr>
          <w:rFonts w:ascii="Helvetica Neue" w:hAnsi="Helvetica Neue"/>
          <w:sz w:val="24"/>
          <w:szCs w:val="24"/>
        </w:rPr>
        <w:t xml:space="preserve">by the county's total </w:t>
      </w:r>
      <w:commentRangeStart w:id="232"/>
      <w:r w:rsidRPr="00457F6A">
        <w:rPr>
          <w:rFonts w:ascii="Helvetica Neue" w:hAnsi="Helvetica Neue"/>
          <w:sz w:val="24"/>
          <w:szCs w:val="24"/>
        </w:rPr>
        <w:t>population</w:t>
      </w:r>
      <w:commentRangeEnd w:id="232"/>
      <w:r w:rsidR="00BB2548">
        <w:rPr>
          <w:rStyle w:val="CommentReference"/>
        </w:rPr>
        <w:commentReference w:id="232"/>
      </w:r>
      <w:del w:id="233" w:author="pak" w:date="2018-07-19T17:50:00Z">
        <w:r w:rsidRPr="00457F6A" w:rsidDel="00A2741E">
          <w:rPr>
            <w:rFonts w:ascii="Helvetica Neue" w:hAnsi="Helvetica Neue"/>
            <w:sz w:val="24"/>
            <w:szCs w:val="24"/>
          </w:rPr>
          <w:delText xml:space="preserve"> </w:delText>
        </w:r>
      </w:del>
      <w:ins w:id="234" w:author="Damie" w:date="2018-07-19T22:16:00Z">
        <w:r w:rsidR="00A1721A">
          <w:rPr>
            <w:rFonts w:ascii="Helvetica Neue" w:hAnsi="Helvetica Neue"/>
            <w:sz w:val="24"/>
            <w:szCs w:val="24"/>
          </w:rPr>
          <w:t xml:space="preserve"> </w:t>
        </w:r>
      </w:ins>
      <w:del w:id="235" w:author="pak" w:date="2018-07-19T17:50:00Z">
        <w:r w:rsidRPr="00457F6A" w:rsidDel="00A2741E">
          <w:rPr>
            <w:rFonts w:ascii="Helvetica Neue" w:hAnsi="Helvetica Neue"/>
            <w:sz w:val="24"/>
            <w:szCs w:val="24"/>
          </w:rPr>
          <w:delText>(Figure 2</w:delText>
        </w:r>
        <w:commentRangeEnd w:id="224"/>
        <w:r w:rsidR="00BC2761" w:rsidDel="00A2741E">
          <w:rPr>
            <w:rStyle w:val="CommentReference"/>
          </w:rPr>
          <w:commentReference w:id="224"/>
        </w:r>
        <w:r w:rsidRPr="00457F6A" w:rsidDel="00A2741E">
          <w:rPr>
            <w:rFonts w:ascii="Helvetica Neue" w:hAnsi="Helvetica Neue"/>
            <w:sz w:val="24"/>
            <w:szCs w:val="24"/>
          </w:rPr>
          <w:delText>)</w:delText>
        </w:r>
      </w:del>
      <w:ins w:id="236" w:author="pak" w:date="2018-07-19T17:50:00Z">
        <w:r w:rsidR="00A2741E">
          <w:rPr>
            <w:rFonts w:ascii="Helvetica Neue" w:hAnsi="Helvetica Neue"/>
            <w:sz w:val="24"/>
            <w:szCs w:val="24"/>
          </w:rPr>
          <w:t>B</w:t>
        </w:r>
      </w:ins>
      <w:del w:id="237" w:author="pak" w:date="2018-07-19T17:50:00Z">
        <w:r w:rsidRPr="00457F6A" w:rsidDel="00A2741E">
          <w:rPr>
            <w:rFonts w:ascii="Helvetica Neue" w:hAnsi="Helvetica Neue"/>
            <w:sz w:val="24"/>
            <w:szCs w:val="24"/>
          </w:rPr>
          <w:delText>.</w:delText>
        </w:r>
      </w:del>
      <w:ins w:id="238" w:author="pak" w:date="2018-07-19T15:42:00Z">
        <w:r w:rsidR="00DC49A5">
          <w:rPr>
            <w:rFonts w:ascii="Helvetica Neue" w:hAnsi="Helvetica Neue"/>
            <w:sz w:val="24"/>
            <w:szCs w:val="24"/>
          </w:rPr>
          <w:t xml:space="preserve">ecause </w:t>
        </w:r>
      </w:ins>
      <w:ins w:id="239" w:author="pak" w:date="2018-07-19T15:44:00Z">
        <w:r w:rsidR="00DC49A5">
          <w:rPr>
            <w:rFonts w:ascii="Helvetica Neue" w:hAnsi="Helvetica Neue"/>
            <w:sz w:val="24"/>
            <w:szCs w:val="24"/>
          </w:rPr>
          <w:t>we</w:t>
        </w:r>
      </w:ins>
      <w:ins w:id="240" w:author="pak" w:date="2018-07-19T15:42:00Z">
        <w:r w:rsidR="00DC49A5">
          <w:rPr>
            <w:rFonts w:ascii="Helvetica Neue" w:hAnsi="Helvetica Neue"/>
            <w:sz w:val="24"/>
            <w:szCs w:val="24"/>
          </w:rPr>
          <w:t xml:space="preserve"> </w:t>
        </w:r>
      </w:ins>
      <w:ins w:id="241" w:author="pak" w:date="2018-07-19T15:44:00Z">
        <w:r w:rsidR="00A2741E">
          <w:rPr>
            <w:rFonts w:ascii="Helvetica Neue" w:hAnsi="Helvetica Neue"/>
            <w:sz w:val="24"/>
            <w:szCs w:val="24"/>
          </w:rPr>
          <w:t>d</w:t>
        </w:r>
      </w:ins>
      <w:ins w:id="242" w:author="pak" w:date="2018-07-19T17:50:00Z">
        <w:r w:rsidR="00A2741E">
          <w:rPr>
            <w:rFonts w:ascii="Helvetica Neue" w:hAnsi="Helvetica Neue"/>
            <w:sz w:val="24"/>
            <w:szCs w:val="24"/>
          </w:rPr>
          <w:t>id</w:t>
        </w:r>
      </w:ins>
      <w:ins w:id="243" w:author="pak" w:date="2018-07-19T15:44:00Z">
        <w:r w:rsidR="00DC49A5">
          <w:rPr>
            <w:rFonts w:ascii="Helvetica Neue" w:hAnsi="Helvetica Neue"/>
            <w:sz w:val="24"/>
            <w:szCs w:val="24"/>
          </w:rPr>
          <w:t xml:space="preserve"> </w:t>
        </w:r>
      </w:ins>
      <w:ins w:id="244" w:author="pak" w:date="2018-07-19T15:42:00Z">
        <w:r w:rsidR="00DC49A5">
          <w:rPr>
            <w:rFonts w:ascii="Helvetica Neue" w:hAnsi="Helvetica Neue"/>
            <w:sz w:val="24"/>
            <w:szCs w:val="24"/>
          </w:rPr>
          <w:t>not have</w:t>
        </w:r>
      </w:ins>
      <w:ins w:id="245" w:author="pak" w:date="2018-07-19T15:44:00Z">
        <w:r w:rsidR="00A2741E">
          <w:rPr>
            <w:rFonts w:ascii="Helvetica Neue" w:hAnsi="Helvetica Neue"/>
            <w:sz w:val="24"/>
            <w:szCs w:val="24"/>
          </w:rPr>
          <w:t xml:space="preserve"> </w:t>
        </w:r>
      </w:ins>
      <w:ins w:id="246" w:author="pak" w:date="2018-07-19T17:50:00Z">
        <w:r w:rsidR="00A2741E">
          <w:rPr>
            <w:rFonts w:ascii="Helvetica Neue" w:hAnsi="Helvetica Neue"/>
            <w:sz w:val="24"/>
            <w:szCs w:val="24"/>
          </w:rPr>
          <w:t>the</w:t>
        </w:r>
      </w:ins>
      <w:ins w:id="247" w:author="Damie" w:date="2018-07-19T22:16:00Z">
        <w:r w:rsidR="00A1721A">
          <w:rPr>
            <w:rFonts w:ascii="Helvetica Neue" w:hAnsi="Helvetica Neue"/>
            <w:sz w:val="24"/>
            <w:szCs w:val="24"/>
          </w:rPr>
          <w:t xml:space="preserve"> county</w:t>
        </w:r>
      </w:ins>
      <w:ins w:id="248" w:author="pak" w:date="2018-07-19T17:50:00Z">
        <w:r w:rsidR="00A2741E">
          <w:rPr>
            <w:rFonts w:ascii="Helvetica Neue" w:hAnsi="Helvetica Neue"/>
            <w:sz w:val="24"/>
            <w:szCs w:val="24"/>
          </w:rPr>
          <w:t xml:space="preserve"> population</w:t>
        </w:r>
      </w:ins>
      <w:ins w:id="249" w:author="pak" w:date="2018-07-19T15:42:00Z">
        <w:r w:rsidR="00DC49A5">
          <w:rPr>
            <w:rFonts w:ascii="Helvetica Neue" w:hAnsi="Helvetica Neue"/>
            <w:sz w:val="24"/>
            <w:szCs w:val="24"/>
          </w:rPr>
          <w:t xml:space="preserve"> data </w:t>
        </w:r>
      </w:ins>
      <w:ins w:id="250" w:author="pak" w:date="2018-07-19T15:44:00Z">
        <w:r w:rsidR="00DC49A5">
          <w:rPr>
            <w:rFonts w:ascii="Helvetica Neue" w:hAnsi="Helvetica Neue"/>
            <w:sz w:val="24"/>
            <w:szCs w:val="24"/>
          </w:rPr>
          <w:t>for</w:t>
        </w:r>
      </w:ins>
      <w:ins w:id="251" w:author="pak" w:date="2018-07-19T15:42:00Z">
        <w:r w:rsidR="00A2741E">
          <w:rPr>
            <w:rFonts w:ascii="Helvetica Neue" w:hAnsi="Helvetica Neue"/>
            <w:sz w:val="24"/>
            <w:szCs w:val="24"/>
          </w:rPr>
          <w:t xml:space="preserve"> </w:t>
        </w:r>
      </w:ins>
      <w:ins w:id="252" w:author="pak" w:date="2018-07-19T17:50:00Z">
        <w:r w:rsidR="00A2741E">
          <w:rPr>
            <w:rFonts w:ascii="Helvetica Neue" w:hAnsi="Helvetica Neue"/>
            <w:sz w:val="24"/>
            <w:szCs w:val="24"/>
          </w:rPr>
          <w:t>each year</w:t>
        </w:r>
      </w:ins>
      <w:ins w:id="253" w:author="pak" w:date="2018-07-19T15:49:00Z">
        <w:r w:rsidR="00DC49A5">
          <w:rPr>
            <w:rFonts w:ascii="Helvetica Neue" w:hAnsi="Helvetica Neue"/>
            <w:sz w:val="24"/>
            <w:szCs w:val="24"/>
          </w:rPr>
          <w:t>, w</w:t>
        </w:r>
      </w:ins>
      <w:ins w:id="254" w:author="pak" w:date="2018-07-19T14:51:00Z">
        <w:r w:rsidR="00AA7406">
          <w:rPr>
            <w:rFonts w:ascii="Helvetica Neue" w:hAnsi="Helvetica Neue"/>
            <w:sz w:val="24"/>
            <w:szCs w:val="24"/>
          </w:rPr>
          <w:t xml:space="preserve">e </w:t>
        </w:r>
      </w:ins>
      <w:ins w:id="255" w:author="pak" w:date="2018-07-19T15:41:00Z">
        <w:r w:rsidR="00A2741E">
          <w:rPr>
            <w:rFonts w:ascii="Helvetica Neue" w:hAnsi="Helvetica Neue"/>
            <w:sz w:val="24"/>
            <w:szCs w:val="24"/>
          </w:rPr>
          <w:t xml:space="preserve">looked at </w:t>
        </w:r>
      </w:ins>
      <w:ins w:id="256" w:author="pak" w:date="2018-07-19T17:51:00Z">
        <w:r w:rsidR="00A2741E">
          <w:rPr>
            <w:rFonts w:ascii="Helvetica Neue" w:hAnsi="Helvetica Neue"/>
            <w:sz w:val="24"/>
            <w:szCs w:val="24"/>
          </w:rPr>
          <w:t xml:space="preserve">pertinent </w:t>
        </w:r>
      </w:ins>
      <w:ins w:id="257" w:author="pak" w:date="2018-07-19T15:42:00Z">
        <w:r w:rsidR="00DC49A5">
          <w:rPr>
            <w:rFonts w:ascii="Helvetica Neue" w:hAnsi="Helvetica Neue"/>
            <w:sz w:val="24"/>
            <w:szCs w:val="24"/>
          </w:rPr>
          <w:t>time periods</w:t>
        </w:r>
      </w:ins>
      <w:ins w:id="258" w:author="Damie" w:date="2018-07-19T22:16:00Z">
        <w:r w:rsidR="00A1721A">
          <w:rPr>
            <w:rFonts w:ascii="Helvetica Neue" w:hAnsi="Helvetica Neue"/>
            <w:sz w:val="24"/>
            <w:szCs w:val="24"/>
          </w:rPr>
          <w:t xml:space="preserve"> during the passive </w:t>
        </w:r>
      </w:ins>
      <w:ins w:id="259" w:author="Damie" w:date="2018-07-19T22:17:00Z">
        <w:r w:rsidR="00A1721A">
          <w:rPr>
            <w:rFonts w:ascii="Helvetica Neue" w:hAnsi="Helvetica Neue"/>
            <w:sz w:val="24"/>
            <w:szCs w:val="24"/>
          </w:rPr>
          <w:t>surveillance program</w:t>
        </w:r>
      </w:ins>
      <w:ins w:id="260" w:author="pak" w:date="2018-07-19T15:42:00Z">
        <w:r w:rsidR="00DC49A5">
          <w:rPr>
            <w:rFonts w:ascii="Helvetica Neue" w:hAnsi="Helvetica Neue"/>
            <w:sz w:val="24"/>
            <w:szCs w:val="24"/>
          </w:rPr>
          <w:t>: 1960-1970, 1990-2000, 2000-2010, and 2010-2020.</w:t>
        </w:r>
      </w:ins>
      <w:ins w:id="261" w:author="pak" w:date="2018-07-19T15:49:00Z">
        <w:r w:rsidR="00DC49A5">
          <w:rPr>
            <w:rFonts w:ascii="Helvetica Neue" w:hAnsi="Helvetica Neue"/>
            <w:sz w:val="24"/>
            <w:szCs w:val="24"/>
          </w:rPr>
          <w:t xml:space="preserve"> For each time periods, we used the 1960</w:t>
        </w:r>
        <w:r w:rsidR="005A787F">
          <w:rPr>
            <w:rFonts w:ascii="Helvetica Neue" w:hAnsi="Helvetica Neue"/>
            <w:sz w:val="24"/>
            <w:szCs w:val="24"/>
          </w:rPr>
          <w:t>, 1990, 2000, and 2010 United Census</w:t>
        </w:r>
      </w:ins>
      <w:ins w:id="262" w:author="pak" w:date="2018-07-19T17:51:00Z">
        <w:r w:rsidR="00A2741E">
          <w:rPr>
            <w:rFonts w:ascii="Helvetica Neue" w:hAnsi="Helvetica Neue"/>
            <w:sz w:val="24"/>
            <w:szCs w:val="24"/>
          </w:rPr>
          <w:t xml:space="preserve"> </w:t>
        </w:r>
      </w:ins>
      <w:ins w:id="263" w:author="pak" w:date="2018-07-19T15:55:00Z">
        <w:r w:rsidR="005A787F">
          <w:rPr>
            <w:rFonts w:ascii="Helvetica Neue" w:hAnsi="Helvetica Neue"/>
            <w:sz w:val="24"/>
            <w:szCs w:val="24"/>
          </w:rPr>
          <w:t>data</w:t>
        </w:r>
      </w:ins>
      <w:ins w:id="264" w:author="pak" w:date="2018-07-19T17:51:00Z">
        <w:r w:rsidR="00A2741E">
          <w:rPr>
            <w:rFonts w:ascii="Helvetica Neue" w:hAnsi="Helvetica Neue"/>
            <w:sz w:val="24"/>
            <w:szCs w:val="24"/>
          </w:rPr>
          <w:t xml:space="preserve"> (CITE)</w:t>
        </w:r>
      </w:ins>
      <w:ins w:id="265" w:author="pak" w:date="2018-07-19T15:55:00Z">
        <w:r w:rsidR="005A787F">
          <w:rPr>
            <w:rFonts w:ascii="Helvetica Neue" w:hAnsi="Helvetica Neue"/>
            <w:sz w:val="24"/>
            <w:szCs w:val="24"/>
          </w:rPr>
          <w:t xml:space="preserve"> respectively</w:t>
        </w:r>
      </w:ins>
      <w:ins w:id="266" w:author="pak" w:date="2018-07-19T17:51:00Z">
        <w:r w:rsidR="00A2741E">
          <w:rPr>
            <w:rFonts w:ascii="Helvetica Neue" w:hAnsi="Helvetica Neue"/>
            <w:sz w:val="24"/>
            <w:szCs w:val="24"/>
          </w:rPr>
          <w:t xml:space="preserve"> to</w:t>
        </w:r>
        <w:del w:id="267" w:author="Damie" w:date="2018-07-19T22:14:00Z">
          <w:r w:rsidR="00A2741E" w:rsidDel="00A1721A">
            <w:rPr>
              <w:rFonts w:ascii="Helvetica Neue" w:hAnsi="Helvetica Neue"/>
              <w:sz w:val="24"/>
              <w:szCs w:val="24"/>
            </w:rPr>
            <w:delText xml:space="preserve"> </w:delText>
          </w:r>
        </w:del>
      </w:ins>
      <w:ins w:id="268" w:author="Damie" w:date="2018-07-19T22:17:00Z">
        <w:r w:rsidR="00A1721A">
          <w:rPr>
            <w:rFonts w:ascii="Helvetica Neue" w:hAnsi="Helvetica Neue"/>
            <w:sz w:val="24"/>
            <w:szCs w:val="24"/>
          </w:rPr>
          <w:t xml:space="preserve"> find the total tick cases per 100,000 pe</w:t>
        </w:r>
      </w:ins>
      <w:ins w:id="269" w:author="Damie" w:date="2018-07-19T22:18:00Z">
        <w:r w:rsidR="00A1721A">
          <w:rPr>
            <w:rFonts w:ascii="Helvetica Neue" w:hAnsi="Helvetica Neue"/>
            <w:sz w:val="24"/>
            <w:szCs w:val="24"/>
          </w:rPr>
          <w:t>rsons at the specified periods</w:t>
        </w:r>
      </w:ins>
      <w:ins w:id="270" w:author="Damie" w:date="2018-07-19T22:17:00Z">
        <w:r w:rsidR="00A1721A">
          <w:rPr>
            <w:rFonts w:ascii="Helvetica Neue" w:hAnsi="Helvetica Neue"/>
            <w:sz w:val="24"/>
            <w:szCs w:val="24"/>
          </w:rPr>
          <w:t xml:space="preserve"> </w:t>
        </w:r>
      </w:ins>
      <w:ins w:id="271" w:author="pak" w:date="2018-07-19T17:51:00Z">
        <w:del w:id="272" w:author="Damie" w:date="2018-07-19T22:14:00Z">
          <w:r w:rsidR="00A2741E" w:rsidDel="00A1721A">
            <w:rPr>
              <w:rFonts w:ascii="Helvetica Neue" w:hAnsi="Helvetica Neue"/>
              <w:sz w:val="24"/>
              <w:szCs w:val="24"/>
            </w:rPr>
            <w:delText>calculate the incidence rate</w:delText>
          </w:r>
        </w:del>
        <w:r w:rsidR="00A2741E">
          <w:rPr>
            <w:rFonts w:ascii="Helvetica Neue" w:hAnsi="Helvetica Neue"/>
            <w:sz w:val="24"/>
            <w:szCs w:val="24"/>
          </w:rPr>
          <w:t xml:space="preserve"> (Figure 2)</w:t>
        </w:r>
      </w:ins>
      <w:ins w:id="273" w:author="pak" w:date="2018-07-19T15:55:00Z">
        <w:r w:rsidR="005A787F">
          <w:rPr>
            <w:rFonts w:ascii="Helvetica Neue" w:hAnsi="Helvetica Neue"/>
            <w:sz w:val="24"/>
            <w:szCs w:val="24"/>
          </w:rPr>
          <w:t xml:space="preserve"> </w:t>
        </w:r>
      </w:ins>
      <w:del w:id="274" w:author="pak" w:date="2018-07-19T15:53:00Z">
        <w:r w:rsidRPr="00457F6A" w:rsidDel="005A787F">
          <w:rPr>
            <w:rFonts w:ascii="Helvetica Neue" w:hAnsi="Helvetica Neue"/>
            <w:sz w:val="24"/>
            <w:szCs w:val="24"/>
          </w:rPr>
          <w:delText xml:space="preserve"> We used the county population data from the official 2010</w:delText>
        </w:r>
      </w:del>
      <w:del w:id="275" w:author="pak" w:date="2018-07-19T17:51:00Z">
        <w:r w:rsidRPr="00457F6A" w:rsidDel="00A2741E">
          <w:rPr>
            <w:rFonts w:ascii="Helvetica Neue" w:hAnsi="Helvetica Neue"/>
            <w:sz w:val="24"/>
            <w:szCs w:val="24"/>
          </w:rPr>
          <w:delText xml:space="preserve"> United States Census Data (</w:delText>
        </w:r>
        <w:commentRangeStart w:id="276"/>
        <w:commentRangeStart w:id="277"/>
        <w:r w:rsidRPr="00457F6A" w:rsidDel="00A2741E">
          <w:rPr>
            <w:rFonts w:ascii="Helvetica Neue" w:hAnsi="Helvetica Neue"/>
            <w:sz w:val="24"/>
            <w:szCs w:val="24"/>
          </w:rPr>
          <w:delText>CITE</w:delText>
        </w:r>
        <w:commentRangeEnd w:id="276"/>
        <w:r w:rsidRPr="00457F6A" w:rsidDel="00A2741E">
          <w:rPr>
            <w:rFonts w:ascii="Helvetica Neue" w:hAnsi="Helvetica Neue"/>
          </w:rPr>
          <w:commentReference w:id="276"/>
        </w:r>
        <w:commentRangeEnd w:id="277"/>
        <w:r w:rsidR="00AA7406" w:rsidDel="00A2741E">
          <w:rPr>
            <w:rStyle w:val="CommentReference"/>
          </w:rPr>
          <w:commentReference w:id="277"/>
        </w:r>
        <w:r w:rsidRPr="00457F6A" w:rsidDel="00A2741E">
          <w:rPr>
            <w:rFonts w:ascii="Helvetica Neue" w:hAnsi="Helvetica Neue"/>
            <w:sz w:val="24"/>
            <w:szCs w:val="24"/>
          </w:rPr>
          <w:delText xml:space="preserve">) </w:delText>
        </w:r>
      </w:del>
      <w:del w:id="278" w:author="pak" w:date="2018-07-19T15:56:00Z">
        <w:r w:rsidRPr="00457F6A" w:rsidDel="005A787F">
          <w:rPr>
            <w:rFonts w:ascii="Helvetica Neue" w:hAnsi="Helvetica Neue"/>
            <w:sz w:val="24"/>
            <w:szCs w:val="24"/>
          </w:rPr>
          <w:delText>to calculate incidence rate (total numbers of individual tick</w:delText>
        </w:r>
      </w:del>
    </w:p>
    <w:p w14:paraId="6CC5B55A" w14:textId="3D371876" w:rsidR="00A64627" w:rsidRPr="00457F6A" w:rsidDel="005A787F" w:rsidRDefault="00FF5AA4" w:rsidP="005A787F">
      <w:pPr>
        <w:pStyle w:val="Normal1"/>
        <w:rPr>
          <w:del w:id="279" w:author="pak" w:date="2018-07-19T15:56:00Z"/>
          <w:rFonts w:ascii="Helvetica Neue" w:hAnsi="Helvetica Neue"/>
          <w:sz w:val="24"/>
          <w:szCs w:val="24"/>
        </w:rPr>
      </w:pPr>
      <w:del w:id="280" w:author="pak" w:date="2018-07-19T15:56:00Z">
        <w:r w:rsidRPr="00457F6A" w:rsidDel="005A787F">
          <w:rPr>
            <w:rFonts w:ascii="Helvetica Neue" w:hAnsi="Helvetica Neue"/>
            <w:sz w:val="24"/>
            <w:szCs w:val="24"/>
          </w:rPr>
          <w:delText>s per 100,000 people).</w:delText>
        </w:r>
      </w:del>
    </w:p>
    <w:p w14:paraId="77CB36ED" w14:textId="2916198F" w:rsidR="00A64627" w:rsidRDefault="00FF5AA4" w:rsidP="00CB1E78">
      <w:pPr>
        <w:pStyle w:val="Normal1"/>
        <w:rPr>
          <w:ins w:id="281" w:author="Damie" w:date="2018-07-19T22:18:00Z"/>
          <w:rFonts w:ascii="Helvetica Neue" w:hAnsi="Helvetica Neue"/>
          <w:sz w:val="24"/>
          <w:szCs w:val="24"/>
        </w:rPr>
      </w:pPr>
      <w:del w:id="282" w:author="pak" w:date="2018-07-19T15:56:00Z">
        <w:r w:rsidRPr="00457F6A" w:rsidDel="005A787F">
          <w:rPr>
            <w:rFonts w:ascii="Helvetica Neue" w:hAnsi="Helvetica Neue"/>
            <w:sz w:val="24"/>
            <w:szCs w:val="24"/>
          </w:rPr>
          <w:delText xml:space="preserve"> </w:delText>
        </w:r>
      </w:del>
    </w:p>
    <w:p w14:paraId="4FDF57EB" w14:textId="463CAB76" w:rsidR="00A1721A" w:rsidRDefault="00A1721A" w:rsidP="00CB1E78">
      <w:pPr>
        <w:pStyle w:val="Normal1"/>
        <w:rPr>
          <w:ins w:id="283" w:author="Damie" w:date="2018-07-19T22:18:00Z"/>
          <w:rFonts w:ascii="Helvetica Neue" w:hAnsi="Helvetica Neue"/>
          <w:sz w:val="24"/>
          <w:szCs w:val="24"/>
        </w:rPr>
      </w:pPr>
    </w:p>
    <w:p w14:paraId="208AA696" w14:textId="5CCAFCEC" w:rsidR="00A1721A" w:rsidRPr="00457F6A" w:rsidDel="001E4CB9" w:rsidRDefault="00A1721A" w:rsidP="00CB1E78">
      <w:pPr>
        <w:pStyle w:val="Normal1"/>
        <w:rPr>
          <w:del w:id="284" w:author="Damie" w:date="2018-07-19T22:41:00Z"/>
          <w:rFonts w:ascii="Helvetica Neue" w:hAnsi="Helvetica Neue"/>
          <w:sz w:val="24"/>
          <w:szCs w:val="24"/>
        </w:rPr>
      </w:pPr>
    </w:p>
    <w:p w14:paraId="4A071E67" w14:textId="5FE64871" w:rsidR="00A64627" w:rsidRPr="00457F6A" w:rsidDel="001E4CB9" w:rsidRDefault="00FF5AA4">
      <w:pPr>
        <w:pStyle w:val="Normal1"/>
        <w:rPr>
          <w:del w:id="285" w:author="Damie" w:date="2018-07-19T22:41:00Z"/>
          <w:rFonts w:ascii="Helvetica Neue" w:hAnsi="Helvetica Neue"/>
          <w:b/>
          <w:sz w:val="24"/>
          <w:szCs w:val="24"/>
        </w:rPr>
      </w:pPr>
      <w:del w:id="286" w:author="Damie" w:date="2018-07-19T22:41:00Z">
        <w:r w:rsidRPr="00457F6A" w:rsidDel="001E4CB9">
          <w:rPr>
            <w:rFonts w:ascii="Helvetica Neue" w:hAnsi="Helvetica Neue"/>
            <w:b/>
            <w:sz w:val="24"/>
            <w:szCs w:val="24"/>
          </w:rPr>
          <w:delText>Presence mapping of the other tick species</w:delText>
        </w:r>
      </w:del>
    </w:p>
    <w:p w14:paraId="0E263C73" w14:textId="72220C5C" w:rsidR="00A64627" w:rsidRPr="00457F6A" w:rsidRDefault="00FF5AA4">
      <w:pPr>
        <w:pStyle w:val="Normal1"/>
        <w:rPr>
          <w:rFonts w:ascii="Helvetica Neue" w:hAnsi="Helvetica Neue"/>
          <w:sz w:val="24"/>
          <w:szCs w:val="24"/>
        </w:rPr>
      </w:pPr>
      <w:r w:rsidRPr="00457F6A">
        <w:rPr>
          <w:rFonts w:ascii="Helvetica Neue" w:hAnsi="Helvetica Neue"/>
          <w:sz w:val="24"/>
          <w:szCs w:val="24"/>
        </w:rPr>
        <w:t>For the tick species with less than 150 submissions across 1900 to 2017, we aggregated the submissions by genus. We excluded the five major tick species (</w:t>
      </w:r>
      <w:proofErr w:type="spellStart"/>
      <w:r w:rsidRPr="00367724">
        <w:rPr>
          <w:rFonts w:ascii="Helvetica Neue" w:hAnsi="Helvetica Neue"/>
          <w:i/>
          <w:sz w:val="24"/>
          <w:szCs w:val="24"/>
        </w:rPr>
        <w:t>Amblyomma</w:t>
      </w:r>
      <w:proofErr w:type="spellEnd"/>
      <w:r w:rsidRPr="00367724">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Pr="00457F6A">
        <w:rPr>
          <w:rFonts w:ascii="Helvetica Neue" w:hAnsi="Helvetica Neue"/>
          <w:i/>
          <w:sz w:val="24"/>
          <w:szCs w:val="24"/>
        </w:rPr>
        <w:t xml:space="preserve">, Ixodes </w:t>
      </w:r>
      <w:proofErr w:type="spellStart"/>
      <w:r w:rsidRPr="00457F6A">
        <w:rPr>
          <w:rFonts w:ascii="Helvetica Neue" w:hAnsi="Helvetica Neue"/>
          <w:i/>
          <w:sz w:val="24"/>
          <w:szCs w:val="24"/>
        </w:rPr>
        <w:t>cookei</w:t>
      </w:r>
      <w:proofErr w:type="spellEnd"/>
      <w:r w:rsidRPr="00457F6A">
        <w:rPr>
          <w:rFonts w:ascii="Helvetica Neue" w:hAnsi="Helvetica Neue"/>
          <w:i/>
          <w:sz w:val="24"/>
          <w:szCs w:val="24"/>
        </w:rPr>
        <w:t xml:space="preserve">, Ixodes </w:t>
      </w:r>
      <w:proofErr w:type="spellStart"/>
      <w:r w:rsidRPr="00457F6A">
        <w:rPr>
          <w:rFonts w:ascii="Helvetica Neue" w:hAnsi="Helvetica Neue"/>
          <w:i/>
          <w:sz w:val="24"/>
          <w:szCs w:val="24"/>
        </w:rPr>
        <w:t>scapularis</w:t>
      </w:r>
      <w:proofErr w:type="spellEnd"/>
      <w:r w:rsidRPr="00457F6A">
        <w:rPr>
          <w:rFonts w:ascii="Helvetica Neue" w:hAnsi="Helvetica Neue"/>
          <w:i/>
          <w:sz w:val="24"/>
          <w:szCs w:val="24"/>
        </w:rPr>
        <w:t xml:space="preserve">, and Rhipicephalus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from this analysis. We then mapped </w:t>
      </w:r>
      <w:ins w:id="287" w:author="J Sakamoto" w:date="2018-07-08T23:24:00Z">
        <w:r w:rsidR="00BB2548">
          <w:rPr>
            <w:rFonts w:ascii="Helvetica Neue" w:hAnsi="Helvetica Neue"/>
            <w:sz w:val="24"/>
            <w:szCs w:val="24"/>
          </w:rPr>
          <w:t xml:space="preserve">presence or absence of </w:t>
        </w:r>
      </w:ins>
      <w:r w:rsidRPr="00457F6A">
        <w:rPr>
          <w:rFonts w:ascii="Helvetica Neue" w:hAnsi="Helvetica Neue"/>
          <w:sz w:val="24"/>
          <w:szCs w:val="24"/>
        </w:rPr>
        <w:t>each genus</w:t>
      </w:r>
      <w:ins w:id="288" w:author="J Sakamoto" w:date="2018-07-08T23:23:00Z">
        <w:r w:rsidR="00BB2548">
          <w:rPr>
            <w:rFonts w:ascii="Helvetica Neue" w:hAnsi="Helvetica Neue"/>
            <w:sz w:val="24"/>
            <w:szCs w:val="24"/>
          </w:rPr>
          <w:t xml:space="preserve"> by county</w:t>
        </w:r>
      </w:ins>
      <w:r w:rsidRPr="00457F6A">
        <w:rPr>
          <w:rFonts w:ascii="Helvetica Neue" w:hAnsi="Helvetica Neue"/>
          <w:sz w:val="24"/>
          <w:szCs w:val="24"/>
        </w:rPr>
        <w:t xml:space="preserve">. </w:t>
      </w:r>
    </w:p>
    <w:p w14:paraId="6BE9B1E2"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 </w:t>
      </w:r>
    </w:p>
    <w:p w14:paraId="7F5A2E73"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Temporal analysis</w:t>
      </w:r>
    </w:p>
    <w:p w14:paraId="41B4DBA7" w14:textId="0D6E5418" w:rsidR="00A64627" w:rsidRPr="00457F6A" w:rsidRDefault="00FF5AA4">
      <w:pPr>
        <w:pStyle w:val="Normal1"/>
        <w:rPr>
          <w:rFonts w:ascii="Helvetica Neue" w:hAnsi="Helvetica Neue"/>
          <w:sz w:val="24"/>
          <w:szCs w:val="24"/>
        </w:rPr>
      </w:pPr>
      <w:r w:rsidRPr="00457F6A">
        <w:rPr>
          <w:rFonts w:ascii="Helvetica Neue" w:hAnsi="Helvetica Neue"/>
          <w:sz w:val="24"/>
          <w:szCs w:val="24"/>
        </w:rPr>
        <w:t>To investigate how the annual submissions changed over the course of the passive tick surveillance program, we first aggregated all</w:t>
      </w:r>
      <w:ins w:id="289" w:author="pak" w:date="2018-07-19T17:52:00Z">
        <w:r w:rsidR="00A2741E">
          <w:rPr>
            <w:rFonts w:ascii="Helvetica Neue" w:hAnsi="Helvetica Neue"/>
            <w:sz w:val="24"/>
            <w:szCs w:val="24"/>
          </w:rPr>
          <w:t xml:space="preserve"> individual</w:t>
        </w:r>
      </w:ins>
      <w:r w:rsidRPr="00457F6A">
        <w:rPr>
          <w:rFonts w:ascii="Helvetica Neue" w:hAnsi="Helvetica Neue"/>
          <w:sz w:val="24"/>
          <w:szCs w:val="24"/>
        </w:rPr>
        <w:t xml:space="preserve"> tick </w:t>
      </w:r>
      <w:del w:id="290" w:author="pak" w:date="2018-07-19T17:52:00Z">
        <w:r w:rsidRPr="00457F6A" w:rsidDel="00A2741E">
          <w:rPr>
            <w:rFonts w:ascii="Helvetica Neue" w:hAnsi="Helvetica Neue"/>
            <w:sz w:val="24"/>
            <w:szCs w:val="24"/>
          </w:rPr>
          <w:delText>submissions</w:delText>
        </w:r>
      </w:del>
      <w:ins w:id="291" w:author="pak" w:date="2018-07-19T17:52:00Z">
        <w:r w:rsidR="00A2741E">
          <w:rPr>
            <w:rFonts w:ascii="Helvetica Neue" w:hAnsi="Helvetica Neue"/>
            <w:sz w:val="24"/>
            <w:szCs w:val="24"/>
          </w:rPr>
          <w:t xml:space="preserve"> </w:t>
        </w:r>
        <w:proofErr w:type="spellStart"/>
        <w:r w:rsidR="00A2741E">
          <w:rPr>
            <w:rFonts w:ascii="Helvetica Neue" w:hAnsi="Helvetica Neue"/>
            <w:sz w:val="24"/>
            <w:szCs w:val="24"/>
          </w:rPr>
          <w:t>specimen</w:t>
        </w:r>
        <w:del w:id="292" w:author="Damie" w:date="2018-07-19T22:42:00Z">
          <w:r w:rsidR="00A2741E" w:rsidDel="001E4CB9">
            <w:rPr>
              <w:rFonts w:ascii="Helvetica Neue" w:hAnsi="Helvetica Neue"/>
              <w:sz w:val="24"/>
              <w:szCs w:val="24"/>
            </w:rPr>
            <w:delText>s</w:delText>
          </w:r>
        </w:del>
      </w:ins>
      <w:del w:id="293" w:author="pak" w:date="2018-07-19T17:52:00Z">
        <w:r w:rsidRPr="00457F6A" w:rsidDel="00A2741E">
          <w:rPr>
            <w:rFonts w:ascii="Helvetica Neue" w:hAnsi="Helvetica Neue"/>
            <w:sz w:val="24"/>
            <w:szCs w:val="24"/>
          </w:rPr>
          <w:delText xml:space="preserve"> </w:delText>
        </w:r>
      </w:del>
      <w:r w:rsidRPr="00457F6A">
        <w:rPr>
          <w:rFonts w:ascii="Helvetica Neue" w:hAnsi="Helvetica Neue"/>
          <w:sz w:val="24"/>
          <w:szCs w:val="24"/>
        </w:rPr>
        <w:t>by</w:t>
      </w:r>
      <w:proofErr w:type="spellEnd"/>
      <w:r w:rsidRPr="00457F6A">
        <w:rPr>
          <w:rFonts w:ascii="Helvetica Neue" w:hAnsi="Helvetica Neue"/>
          <w:sz w:val="24"/>
          <w:szCs w:val="24"/>
        </w:rPr>
        <w:t xml:space="preserve"> year. Because there were few submissions in the beginning of the program, we grouped the annual submissions into decades starting from 1900-1910 (the years included would be from 1900 to 1909) to 2010-2020. </w:t>
      </w:r>
    </w:p>
    <w:p w14:paraId="525B6278"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 </w:t>
      </w:r>
    </w:p>
    <w:p w14:paraId="16DD7667" w14:textId="411A446A"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Since the majority of the annual total tick submissions were comprised of </w:t>
      </w:r>
      <w:r w:rsidRPr="00457F6A">
        <w:rPr>
          <w:rFonts w:ascii="Helvetica Neue" w:hAnsi="Helvetica Neue"/>
          <w:i/>
          <w:sz w:val="24"/>
          <w:szCs w:val="24"/>
        </w:rPr>
        <w:t>A.</w:t>
      </w:r>
      <w:ins w:id="294" w:author="pak" w:date="2018-07-19T17:53:00Z">
        <w:r w:rsidR="00A2741E">
          <w:rPr>
            <w:rFonts w:ascii="Helvetica Neue" w:hAnsi="Helvetica Neue"/>
            <w:i/>
            <w:sz w:val="24"/>
            <w:szCs w:val="24"/>
          </w:rPr>
          <w:t xml:space="preserve"> </w:t>
        </w:r>
      </w:ins>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D.</w:t>
      </w:r>
      <w:ins w:id="295" w:author="pak" w:date="2018-07-19T17:53:00Z">
        <w:r w:rsidR="00A2741E">
          <w:rPr>
            <w:rFonts w:ascii="Helvetica Neue" w:hAnsi="Helvetica Neue"/>
            <w:i/>
            <w:sz w:val="24"/>
            <w:szCs w:val="24"/>
          </w:rPr>
          <w:t xml:space="preserve"> </w:t>
        </w:r>
      </w:ins>
      <w:r w:rsidRPr="00457F6A">
        <w:rPr>
          <w:rFonts w:ascii="Helvetica Neue" w:hAnsi="Helvetica Neue"/>
          <w:i/>
          <w:sz w:val="24"/>
          <w:szCs w:val="24"/>
        </w:rPr>
        <w:t>variabilis, I.</w:t>
      </w:r>
      <w:ins w:id="296" w:author="pak" w:date="2018-07-19T17:53:00Z">
        <w:r w:rsidR="00A2741E">
          <w:rPr>
            <w:rFonts w:ascii="Helvetica Neue" w:hAnsi="Helvetica Neue"/>
            <w:i/>
            <w:sz w:val="24"/>
            <w:szCs w:val="24"/>
          </w:rPr>
          <w:t xml:space="preserve"> </w:t>
        </w:r>
      </w:ins>
      <w:r w:rsidRPr="00457F6A">
        <w:rPr>
          <w:rFonts w:ascii="Helvetica Neue" w:hAnsi="Helvetica Neue"/>
          <w:i/>
          <w:sz w:val="24"/>
          <w:szCs w:val="24"/>
        </w:rPr>
        <w:t>cookei, I.</w:t>
      </w:r>
      <w:ins w:id="297" w:author="pak" w:date="2018-07-19T17:53:00Z">
        <w:r w:rsidR="00A2741E">
          <w:rPr>
            <w:rFonts w:ascii="Helvetica Neue" w:hAnsi="Helvetica Neue"/>
            <w:i/>
            <w:sz w:val="24"/>
            <w:szCs w:val="24"/>
          </w:rPr>
          <w:t xml:space="preserve"> </w:t>
        </w:r>
      </w:ins>
      <w:r w:rsidRPr="00457F6A">
        <w:rPr>
          <w:rFonts w:ascii="Helvetica Neue" w:hAnsi="Helvetica Neue"/>
          <w:i/>
          <w:sz w:val="24"/>
          <w:szCs w:val="24"/>
        </w:rPr>
        <w:t xml:space="preserve">scapularis, </w:t>
      </w:r>
      <w:r w:rsidRPr="00457F6A">
        <w:rPr>
          <w:rFonts w:ascii="Helvetica Neue" w:hAnsi="Helvetica Neue"/>
          <w:sz w:val="24"/>
          <w:szCs w:val="24"/>
        </w:rPr>
        <w:t>and</w:t>
      </w:r>
      <w:r w:rsidRPr="00457F6A">
        <w:rPr>
          <w:rFonts w:ascii="Helvetica Neue" w:hAnsi="Helvetica Neue"/>
          <w:i/>
          <w:sz w:val="24"/>
          <w:szCs w:val="24"/>
        </w:rPr>
        <w:t xml:space="preserve"> R.</w:t>
      </w:r>
      <w:ins w:id="298" w:author="pak" w:date="2018-07-19T17:53:00Z">
        <w:r w:rsidR="00A2741E">
          <w:rPr>
            <w:rFonts w:ascii="Helvetica Neue" w:hAnsi="Helvetica Neue"/>
            <w:i/>
            <w:sz w:val="24"/>
            <w:szCs w:val="24"/>
          </w:rPr>
          <w:t xml:space="preserve"> </w:t>
        </w:r>
      </w:ins>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we analyzed the temporal dynamics of these top five taxa. We did not evaluate </w:t>
      </w:r>
      <w:ins w:id="299" w:author="pak" w:date="2018-07-19T17:53:00Z">
        <w:r w:rsidR="00A2741E">
          <w:rPr>
            <w:rFonts w:ascii="Helvetica Neue" w:hAnsi="Helvetica Neue"/>
            <w:sz w:val="24"/>
            <w:szCs w:val="24"/>
          </w:rPr>
          <w:t>total counts</w:t>
        </w:r>
      </w:ins>
      <w:del w:id="300" w:author="pak" w:date="2018-07-19T17:53:00Z">
        <w:r w:rsidRPr="00457F6A" w:rsidDel="00A2741E">
          <w:rPr>
            <w:rFonts w:ascii="Helvetica Neue" w:hAnsi="Helvetica Neue"/>
            <w:sz w:val="24"/>
            <w:szCs w:val="24"/>
          </w:rPr>
          <w:delText>submissions</w:delText>
        </w:r>
      </w:del>
      <w:r w:rsidRPr="00457F6A">
        <w:rPr>
          <w:rFonts w:ascii="Helvetica Neue" w:hAnsi="Helvetica Neue"/>
          <w:sz w:val="24"/>
          <w:szCs w:val="24"/>
        </w:rPr>
        <w:t xml:space="preserve"> by year </w:t>
      </w:r>
      <w:ins w:id="301" w:author="pak" w:date="2018-07-19T17:53:00Z">
        <w:r w:rsidR="00A2741E">
          <w:rPr>
            <w:rFonts w:ascii="Helvetica Neue" w:hAnsi="Helvetica Neue"/>
            <w:sz w:val="24"/>
            <w:szCs w:val="24"/>
          </w:rPr>
          <w:t xml:space="preserve">as it varied </w:t>
        </w:r>
      </w:ins>
      <w:del w:id="302" w:author="pak" w:date="2018-07-19T17:53:00Z">
        <w:r w:rsidRPr="00457F6A" w:rsidDel="00A2741E">
          <w:rPr>
            <w:rFonts w:ascii="Helvetica Neue" w:hAnsi="Helvetica Neue"/>
            <w:sz w:val="24"/>
            <w:szCs w:val="24"/>
          </w:rPr>
          <w:delText>because submissions vary</w:delText>
        </w:r>
      </w:del>
      <w:r w:rsidRPr="00457F6A">
        <w:rPr>
          <w:rFonts w:ascii="Helvetica Neue" w:hAnsi="Helvetica Neue"/>
          <w:sz w:val="24"/>
          <w:szCs w:val="24"/>
        </w:rPr>
        <w:t xml:space="preserve"> drastically during active campaigning for citizen submissions or introduction of identification fees. Therefore, we looked at the proportional contribution of each species to </w:t>
      </w:r>
      <w:r w:rsidRPr="00BC2761">
        <w:rPr>
          <w:rFonts w:ascii="Helvetica Neue" w:hAnsi="Helvetica Neue"/>
          <w:sz w:val="24"/>
          <w:szCs w:val="24"/>
        </w:rPr>
        <w:t xml:space="preserve">the annual summed </w:t>
      </w:r>
      <w:del w:id="303" w:author="pak" w:date="2018-07-17T14:13:00Z">
        <w:r w:rsidRPr="00BC2761" w:rsidDel="00131D92">
          <w:rPr>
            <w:rFonts w:ascii="Helvetica Neue" w:hAnsi="Helvetica Neue"/>
            <w:sz w:val="24"/>
            <w:szCs w:val="24"/>
          </w:rPr>
          <w:delText xml:space="preserve">submissions </w:delText>
        </w:r>
      </w:del>
      <w:ins w:id="304" w:author="pak" w:date="2018-07-17T14:13:00Z">
        <w:r w:rsidR="00131D92">
          <w:rPr>
            <w:rFonts w:ascii="Helvetica Neue" w:hAnsi="Helvetica Neue"/>
            <w:sz w:val="24"/>
            <w:szCs w:val="24"/>
          </w:rPr>
          <w:t>counts</w:t>
        </w:r>
        <w:r w:rsidR="00131D92" w:rsidRPr="00BC2761">
          <w:rPr>
            <w:rFonts w:ascii="Helvetica Neue" w:hAnsi="Helvetica Neue"/>
            <w:sz w:val="24"/>
            <w:szCs w:val="24"/>
          </w:rPr>
          <w:t xml:space="preserve"> </w:t>
        </w:r>
      </w:ins>
      <w:r w:rsidRPr="00BC2761">
        <w:rPr>
          <w:rFonts w:ascii="Helvetica Neue" w:hAnsi="Helvetica Neue"/>
          <w:sz w:val="24"/>
          <w:szCs w:val="24"/>
        </w:rPr>
        <w:t>of the five major species. To detect if there have been any monotonic trends (i.e. gradual shifts in abundance), we ran a non-parametric, two-sided Mann-Kendall trend test on the yearly proportion of each of the species from 1900-2017</w:t>
      </w:r>
      <w:ins w:id="305" w:author="Jason Rasgon" w:date="2018-07-03T17:24:00Z">
        <w:r w:rsidR="00BC2761">
          <w:rPr>
            <w:rFonts w:ascii="Helvetica Neue" w:hAnsi="Helvetica Neue"/>
            <w:sz w:val="24"/>
            <w:szCs w:val="24"/>
          </w:rPr>
          <w:t xml:space="preserve"> </w:t>
        </w:r>
      </w:ins>
      <w:r w:rsidRPr="008D25E6">
        <w:rPr>
          <w:rFonts w:ascii="Helvetica Neue" w:hAnsi="Helvetica Neue"/>
          <w:color w:val="333333"/>
          <w:sz w:val="24"/>
          <w:szCs w:val="24"/>
          <w:shd w:val="clear" w:color="auto" w:fill="F5F5F5"/>
        </w:rPr>
        <w:t>(Kendall, 1975)</w:t>
      </w:r>
      <w:r w:rsidRPr="00BC2761">
        <w:rPr>
          <w:rFonts w:ascii="Helvetica Neue" w:hAnsi="Helvetica Neue"/>
          <w:sz w:val="24"/>
          <w:szCs w:val="24"/>
        </w:rPr>
        <w:t>.</w:t>
      </w:r>
    </w:p>
    <w:p w14:paraId="49141AF8"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 </w:t>
      </w:r>
    </w:p>
    <w:p w14:paraId="235B75DC"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Seasonality</w:t>
      </w:r>
    </w:p>
    <w:p w14:paraId="06C543A1" w14:textId="55079E6C" w:rsidR="00A64627" w:rsidRPr="00457F6A" w:rsidRDefault="00FF5AA4">
      <w:pPr>
        <w:pStyle w:val="Normal1"/>
        <w:rPr>
          <w:rFonts w:ascii="Helvetica Neue" w:hAnsi="Helvetica Neue"/>
          <w:sz w:val="24"/>
          <w:szCs w:val="24"/>
        </w:rPr>
      </w:pPr>
      <w:r w:rsidRPr="00457F6A">
        <w:rPr>
          <w:rFonts w:ascii="Helvetica Neue" w:hAnsi="Helvetica Neue"/>
          <w:sz w:val="24"/>
          <w:szCs w:val="24"/>
        </w:rPr>
        <w:t>For analyzing seasonal patterns of submissions in the passive-surveillance program, we looked at the months of when the tick specimens were received for identification. For some submissions, there were no dates of when the ticks were found by the citizen but typically the length of time between the citizen's discovery and when the specimen was received for identification was short. We first looked at the frequency of the months in which the ticks submissions were received for the collective tick community across 1900-2017 and then by decades. We then investigated the seasonality of the five major tick species individually. For some of the submissions, information of the life-stage (larvae, nymphs, and adults) was included. We then explored if the distribution of the monthly submissions for the life-stages for the major tick species.</w:t>
      </w:r>
    </w:p>
    <w:p w14:paraId="0877C51C" w14:textId="77777777" w:rsidR="00AD2701" w:rsidRDefault="00AD2701">
      <w:pPr>
        <w:pStyle w:val="Normal1"/>
        <w:rPr>
          <w:ins w:id="306" w:author="pak" w:date="2018-07-19T17:40:00Z"/>
          <w:rFonts w:ascii="Helvetica Neue" w:hAnsi="Helvetica Neue"/>
          <w:sz w:val="24"/>
          <w:szCs w:val="24"/>
        </w:rPr>
      </w:pPr>
    </w:p>
    <w:p w14:paraId="75D1700D" w14:textId="77777777" w:rsidR="00AD2701" w:rsidRDefault="00AD2701">
      <w:pPr>
        <w:pStyle w:val="Normal1"/>
        <w:rPr>
          <w:ins w:id="307" w:author="pak" w:date="2018-07-19T17:40:00Z"/>
          <w:rFonts w:ascii="Helvetica Neue" w:hAnsi="Helvetica Neue"/>
          <w:sz w:val="24"/>
          <w:szCs w:val="24"/>
        </w:rPr>
      </w:pPr>
      <w:ins w:id="308" w:author="pak" w:date="2018-07-19T17:40:00Z">
        <w:r>
          <w:rPr>
            <w:rFonts w:ascii="Helvetica Neue" w:hAnsi="Helvetica Neue"/>
            <w:sz w:val="24"/>
            <w:szCs w:val="24"/>
          </w:rPr>
          <w:t>Tick vegetation</w:t>
        </w:r>
      </w:ins>
    </w:p>
    <w:p w14:paraId="5BF05D7B" w14:textId="002E718D" w:rsidR="00AD2701" w:rsidRPr="00457F6A" w:rsidRDefault="00FF5AA4" w:rsidP="00AD2701">
      <w:pPr>
        <w:pStyle w:val="Normal1"/>
        <w:widowControl w:val="0"/>
        <w:ind w:firstLine="720"/>
        <w:rPr>
          <w:ins w:id="309" w:author="pak" w:date="2018-07-19T17:40:00Z"/>
          <w:rFonts w:ascii="Helvetica Neue" w:hAnsi="Helvetica Neue"/>
          <w:sz w:val="24"/>
          <w:szCs w:val="24"/>
        </w:rPr>
      </w:pPr>
      <w:del w:id="310" w:author="pak" w:date="2018-07-19T17:40:00Z">
        <w:r w:rsidRPr="00457F6A" w:rsidDel="00AD2701">
          <w:rPr>
            <w:rFonts w:ascii="Helvetica Neue" w:hAnsi="Helvetica Neue"/>
            <w:sz w:val="24"/>
            <w:szCs w:val="24"/>
          </w:rPr>
          <w:delText xml:space="preserve"> </w:delText>
        </w:r>
      </w:del>
      <w:ins w:id="311" w:author="pak" w:date="2018-07-19T17:40:00Z">
        <w:r w:rsidR="00AD2701" w:rsidRPr="00457F6A">
          <w:rPr>
            <w:rFonts w:ascii="Helvetica Neue" w:hAnsi="Helvetica Neue"/>
            <w:sz w:val="24"/>
            <w:szCs w:val="24"/>
          </w:rPr>
          <w:t xml:space="preserve">For a small subset of these data (1989-1990, TRL) the vegetation associated with the tick encounter were also recorded. We defined the vegetation </w:t>
        </w:r>
        <w:commentRangeStart w:id="312"/>
        <w:commentRangeStart w:id="313"/>
        <w:r w:rsidR="00AD2701" w:rsidRPr="00457F6A">
          <w:rPr>
            <w:rFonts w:ascii="Helvetica Neue" w:hAnsi="Helvetica Neue"/>
            <w:sz w:val="24"/>
            <w:szCs w:val="24"/>
          </w:rPr>
          <w:t>types</w:t>
        </w:r>
        <w:commentRangeEnd w:id="312"/>
        <w:r w:rsidR="00AD2701" w:rsidRPr="00457F6A">
          <w:rPr>
            <w:rFonts w:ascii="Helvetica Neue" w:hAnsi="Helvetica Neue"/>
          </w:rPr>
          <w:commentReference w:id="312"/>
        </w:r>
        <w:commentRangeEnd w:id="313"/>
        <w:r w:rsidR="00AD2701">
          <w:rPr>
            <w:rStyle w:val="CommentReference"/>
          </w:rPr>
          <w:commentReference w:id="313"/>
        </w:r>
        <w:r w:rsidR="00AD2701" w:rsidRPr="00457F6A">
          <w:rPr>
            <w:rFonts w:ascii="Helvetica Neue" w:hAnsi="Helvetica Neue"/>
            <w:sz w:val="24"/>
            <w:szCs w:val="24"/>
          </w:rPr>
          <w:t xml:space="preserve"> as brush, </w:t>
        </w:r>
        <w:r w:rsidR="00AD2701" w:rsidRPr="00457F6A">
          <w:rPr>
            <w:rFonts w:ascii="Helvetica Neue" w:hAnsi="Helvetica Neue"/>
            <w:sz w:val="24"/>
            <w:szCs w:val="24"/>
          </w:rPr>
          <w:lastRenderedPageBreak/>
          <w:t>ecotone, forest, managed, and pasture</w:t>
        </w:r>
        <w:r w:rsidR="00AD2701">
          <w:rPr>
            <w:rFonts w:ascii="Helvetica Neue" w:hAnsi="Helvetica Neue"/>
            <w:sz w:val="24"/>
            <w:szCs w:val="24"/>
          </w:rPr>
          <w:t>.</w:t>
        </w:r>
      </w:ins>
    </w:p>
    <w:p w14:paraId="58C02EA2" w14:textId="7EC49B5B" w:rsidR="00A64627" w:rsidRDefault="00A64627">
      <w:pPr>
        <w:pStyle w:val="Normal1"/>
        <w:rPr>
          <w:ins w:id="314" w:author="pak" w:date="2018-07-19T17:40:00Z"/>
          <w:rFonts w:ascii="Helvetica Neue" w:hAnsi="Helvetica Neue"/>
          <w:sz w:val="24"/>
          <w:szCs w:val="24"/>
        </w:rPr>
      </w:pPr>
    </w:p>
    <w:p w14:paraId="5C07FDD4" w14:textId="77777777" w:rsidR="00AD2701" w:rsidRDefault="00AD2701">
      <w:pPr>
        <w:pStyle w:val="Normal1"/>
        <w:rPr>
          <w:ins w:id="315" w:author="pak" w:date="2018-07-19T17:40:00Z"/>
          <w:rFonts w:ascii="Helvetica Neue" w:hAnsi="Helvetica Neue"/>
          <w:sz w:val="24"/>
          <w:szCs w:val="24"/>
        </w:rPr>
      </w:pPr>
    </w:p>
    <w:p w14:paraId="38C4C217" w14:textId="77777777" w:rsidR="00AD2701" w:rsidRPr="00457F6A" w:rsidRDefault="00AD2701">
      <w:pPr>
        <w:pStyle w:val="Normal1"/>
        <w:rPr>
          <w:rFonts w:ascii="Helvetica Neue" w:hAnsi="Helvetica Neue"/>
          <w:sz w:val="24"/>
          <w:szCs w:val="24"/>
        </w:rPr>
      </w:pPr>
    </w:p>
    <w:p w14:paraId="5FC9F110"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Host Associations</w:t>
      </w:r>
    </w:p>
    <w:p w14:paraId="6131E873"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Host information was available for many of the tick specimens (combined by Family, except for dog, cat, human, and groundhog).  Host data were classified as either domestic or wildlife.  We summarized the host-tick data by summing the total submissions by both the tick species and the host groups. We constructed a circular network map to visualize the relationships between tick species and hosts. All data analyses in this paper was done with R (Version 3.4.1, RStudio version 1.1.383) with the packages </w:t>
      </w:r>
      <w:proofErr w:type="spellStart"/>
      <w:r w:rsidRPr="00457F6A">
        <w:rPr>
          <w:rFonts w:ascii="Helvetica Neue" w:hAnsi="Helvetica Neue"/>
          <w:sz w:val="24"/>
          <w:szCs w:val="24"/>
        </w:rPr>
        <w:t>MannKendall</w:t>
      </w:r>
      <w:proofErr w:type="spellEnd"/>
      <w:r w:rsidRPr="00457F6A">
        <w:rPr>
          <w:rFonts w:ascii="Helvetica Neue" w:hAnsi="Helvetica Neue"/>
          <w:sz w:val="24"/>
          <w:szCs w:val="24"/>
        </w:rPr>
        <w:t xml:space="preserve"> (</w:t>
      </w:r>
      <w:proofErr w:type="spellStart"/>
      <w:r w:rsidRPr="00457F6A">
        <w:rPr>
          <w:rFonts w:ascii="Helvetica Neue" w:hAnsi="Helvetica Neue"/>
          <w:sz w:val="24"/>
          <w:szCs w:val="24"/>
        </w:rPr>
        <w:t>Mcleod</w:t>
      </w:r>
      <w:proofErr w:type="spellEnd"/>
      <w:r w:rsidRPr="00457F6A">
        <w:rPr>
          <w:rFonts w:ascii="Helvetica Neue" w:hAnsi="Helvetica Neue"/>
          <w:sz w:val="24"/>
          <w:szCs w:val="24"/>
        </w:rPr>
        <w:t xml:space="preserve"> 2015) for the Mann-Kendall test and the </w:t>
      </w:r>
      <w:proofErr w:type="spellStart"/>
      <w:r w:rsidRPr="00457F6A">
        <w:rPr>
          <w:rFonts w:ascii="Helvetica Neue" w:hAnsi="Helvetica Neue"/>
          <w:sz w:val="24"/>
          <w:szCs w:val="24"/>
        </w:rPr>
        <w:t>circlize</w:t>
      </w:r>
      <w:proofErr w:type="spellEnd"/>
      <w:r w:rsidRPr="00457F6A">
        <w:rPr>
          <w:rFonts w:ascii="Helvetica Neue" w:hAnsi="Helvetica Neue"/>
          <w:sz w:val="24"/>
          <w:szCs w:val="24"/>
        </w:rPr>
        <w:t xml:space="preserve"> package</w:t>
      </w:r>
      <w:r w:rsidR="00367724">
        <w:rPr>
          <w:rFonts w:ascii="Helvetica Neue" w:hAnsi="Helvetica Neue"/>
          <w:sz w:val="24"/>
          <w:szCs w:val="24"/>
        </w:rPr>
        <w:t xml:space="preserve"> for the network maps (Gu 2013)</w:t>
      </w:r>
      <w:r w:rsidRPr="00457F6A">
        <w:rPr>
          <w:rFonts w:ascii="Helvetica Neue" w:hAnsi="Helvetica Neue"/>
          <w:sz w:val="24"/>
          <w:szCs w:val="24"/>
        </w:rPr>
        <w:t>.</w:t>
      </w:r>
    </w:p>
    <w:p w14:paraId="2DA9FC6F" w14:textId="20556808" w:rsidR="00A64627" w:rsidRPr="00457F6A" w:rsidRDefault="00FF5AA4">
      <w:pPr>
        <w:pStyle w:val="Normal1"/>
        <w:rPr>
          <w:rFonts w:ascii="Helvetica Neue" w:hAnsi="Helvetica Neue"/>
          <w:b/>
          <w:sz w:val="24"/>
          <w:szCs w:val="24"/>
        </w:rPr>
      </w:pPr>
      <w:r w:rsidRPr="00457F6A">
        <w:rPr>
          <w:rFonts w:ascii="Helvetica Neue" w:hAnsi="Helvetica Neue"/>
          <w:sz w:val="24"/>
          <w:szCs w:val="24"/>
        </w:rPr>
        <w:t xml:space="preserve"> </w:t>
      </w:r>
    </w:p>
    <w:p w14:paraId="6D45EE16" w14:textId="77777777" w:rsidR="00A64627" w:rsidRPr="00457F6A" w:rsidRDefault="00FF5AA4">
      <w:pPr>
        <w:pStyle w:val="Normal1"/>
        <w:rPr>
          <w:rFonts w:ascii="Helvetica Neue" w:hAnsi="Helvetica Neue"/>
          <w:sz w:val="24"/>
          <w:szCs w:val="24"/>
        </w:rPr>
      </w:pPr>
      <w:r w:rsidRPr="00457F6A">
        <w:rPr>
          <w:rFonts w:ascii="Helvetica Neue" w:hAnsi="Helvetica Neue"/>
          <w:b/>
          <w:sz w:val="24"/>
          <w:szCs w:val="24"/>
        </w:rPr>
        <w:t>Results</w:t>
      </w:r>
      <w:r w:rsidRPr="00457F6A">
        <w:rPr>
          <w:rFonts w:ascii="Helvetica Neue" w:hAnsi="Helvetica Neue"/>
          <w:sz w:val="24"/>
          <w:szCs w:val="24"/>
        </w:rPr>
        <w:br/>
      </w:r>
    </w:p>
    <w:p w14:paraId="2ECBB1F0" w14:textId="77777777" w:rsidR="00FA3D90" w:rsidRDefault="00FA3D90">
      <w:pPr>
        <w:pStyle w:val="Normal1"/>
        <w:rPr>
          <w:rFonts w:ascii="Helvetica Neue" w:hAnsi="Helvetica Neue"/>
          <w:i/>
          <w:sz w:val="24"/>
          <w:szCs w:val="24"/>
        </w:rPr>
      </w:pPr>
      <w:r>
        <w:rPr>
          <w:rFonts w:ascii="Helvetica Neue" w:hAnsi="Helvetica Neue"/>
          <w:i/>
          <w:sz w:val="24"/>
          <w:szCs w:val="24"/>
        </w:rPr>
        <w:t xml:space="preserve">General observations </w:t>
      </w:r>
    </w:p>
    <w:p w14:paraId="67F1EE5B" w14:textId="08A975E4" w:rsidR="007C411F" w:rsidRDefault="00FF5AA4" w:rsidP="008D25E6">
      <w:pPr>
        <w:pStyle w:val="Normal1"/>
        <w:spacing w:before="240"/>
        <w:rPr>
          <w:rFonts w:ascii="Helvetica Neue" w:hAnsi="Helvetica Neue"/>
          <w:sz w:val="24"/>
          <w:szCs w:val="24"/>
        </w:rPr>
      </w:pPr>
      <w:r w:rsidRPr="00457F6A">
        <w:rPr>
          <w:rFonts w:ascii="Helvetica Neue" w:hAnsi="Helvetica Neue"/>
          <w:sz w:val="24"/>
          <w:szCs w:val="24"/>
        </w:rPr>
        <w:t>From 1900 to 2017, PSU</w:t>
      </w:r>
      <w:r w:rsidR="00457F6A" w:rsidRPr="00457F6A">
        <w:rPr>
          <w:rFonts w:ascii="Helvetica Neue" w:hAnsi="Helvetica Neue"/>
          <w:sz w:val="24"/>
          <w:szCs w:val="24"/>
        </w:rPr>
        <w:t xml:space="preserve"> E</w:t>
      </w:r>
      <w:r w:rsidRPr="00457F6A">
        <w:rPr>
          <w:rFonts w:ascii="Helvetica Neue" w:hAnsi="Helvetica Neue"/>
          <w:sz w:val="24"/>
          <w:szCs w:val="24"/>
        </w:rPr>
        <w:t>nt</w:t>
      </w:r>
      <w:r w:rsidR="00457F6A" w:rsidRPr="00457F6A">
        <w:rPr>
          <w:rFonts w:ascii="Helvetica Neue" w:hAnsi="Helvetica Neue"/>
          <w:sz w:val="24"/>
          <w:szCs w:val="24"/>
        </w:rPr>
        <w:t>omology</w:t>
      </w:r>
      <w:r w:rsidRPr="00457F6A">
        <w:rPr>
          <w:rFonts w:ascii="Helvetica Neue" w:hAnsi="Helvetica Neue"/>
          <w:sz w:val="24"/>
          <w:szCs w:val="24"/>
        </w:rPr>
        <w:t xml:space="preserve"> </w:t>
      </w:r>
      <w:r w:rsidR="00457F6A" w:rsidRPr="00457F6A">
        <w:rPr>
          <w:rFonts w:ascii="Helvetica Neue" w:hAnsi="Helvetica Neue"/>
          <w:sz w:val="24"/>
          <w:szCs w:val="24"/>
        </w:rPr>
        <w:t>handled</w:t>
      </w:r>
      <w:r w:rsidRPr="00457F6A">
        <w:rPr>
          <w:rFonts w:ascii="Helvetica Neue" w:hAnsi="Helvetica Neue"/>
          <w:sz w:val="24"/>
          <w:szCs w:val="24"/>
        </w:rPr>
        <w:t xml:space="preserve"> a total of 4,491 submission packets consisting of 7,132 tick specimens. Twenty-four species were identified, although there were </w:t>
      </w:r>
      <w:r w:rsidR="00FA3D90">
        <w:rPr>
          <w:rFonts w:ascii="Helvetica Neue" w:hAnsi="Helvetica Neue"/>
          <w:sz w:val="24"/>
          <w:szCs w:val="24"/>
        </w:rPr>
        <w:t>many</w:t>
      </w:r>
      <w:r w:rsidRPr="00457F6A">
        <w:rPr>
          <w:rFonts w:ascii="Helvetica Neue" w:hAnsi="Helvetica Neue"/>
          <w:sz w:val="24"/>
          <w:szCs w:val="24"/>
        </w:rPr>
        <w:t xml:space="preserve"> </w:t>
      </w:r>
      <w:commentRangeStart w:id="316"/>
      <w:commentRangeStart w:id="317"/>
      <w:r w:rsidRPr="00457F6A">
        <w:rPr>
          <w:rFonts w:ascii="Helvetica Neue" w:hAnsi="Helvetica Neue"/>
          <w:sz w:val="24"/>
          <w:szCs w:val="24"/>
        </w:rPr>
        <w:t xml:space="preserve">specimens </w:t>
      </w:r>
      <w:r w:rsidR="00FA3D90">
        <w:rPr>
          <w:rFonts w:ascii="Helvetica Neue" w:hAnsi="Helvetica Neue"/>
          <w:sz w:val="24"/>
          <w:szCs w:val="24"/>
        </w:rPr>
        <w:t>(</w:t>
      </w:r>
      <w:del w:id="318" w:author="pak" w:date="2018-07-17T14:37:00Z">
        <w:r w:rsidR="00FA3D90" w:rsidDel="00D21A35">
          <w:rPr>
            <w:rFonts w:ascii="Helvetica Neue" w:hAnsi="Helvetica Neue"/>
            <w:sz w:val="24"/>
            <w:szCs w:val="24"/>
          </w:rPr>
          <w:delText>need number</w:delText>
        </w:r>
      </w:del>
      <w:ins w:id="319" w:author="pak" w:date="2018-07-17T14:37:00Z">
        <w:r w:rsidR="00D21A35">
          <w:rPr>
            <w:rFonts w:ascii="Helvetica Neue" w:hAnsi="Helvetica Neue"/>
            <w:sz w:val="24"/>
            <w:szCs w:val="24"/>
          </w:rPr>
          <w:t>n=355</w:t>
        </w:r>
      </w:ins>
      <w:r w:rsidR="00FA3D90">
        <w:rPr>
          <w:rFonts w:ascii="Helvetica Neue" w:hAnsi="Helvetica Neue"/>
          <w:sz w:val="24"/>
          <w:szCs w:val="24"/>
        </w:rPr>
        <w:t xml:space="preserve">) </w:t>
      </w:r>
      <w:commentRangeEnd w:id="316"/>
      <w:r w:rsidR="00FA3D90">
        <w:rPr>
          <w:rStyle w:val="CommentReference"/>
        </w:rPr>
        <w:commentReference w:id="316"/>
      </w:r>
      <w:commentRangeEnd w:id="317"/>
      <w:r w:rsidR="00D21A35">
        <w:rPr>
          <w:rStyle w:val="CommentReference"/>
        </w:rPr>
        <w:commentReference w:id="317"/>
      </w:r>
      <w:r w:rsidRPr="00457F6A">
        <w:rPr>
          <w:rFonts w:ascii="Helvetica Neue" w:hAnsi="Helvetica Neue"/>
          <w:sz w:val="24"/>
          <w:szCs w:val="24"/>
        </w:rPr>
        <w:t xml:space="preserve">that were not identifiable to species </w:t>
      </w:r>
      <w:proofErr w:type="gramStart"/>
      <w:r w:rsidRPr="00457F6A">
        <w:rPr>
          <w:rFonts w:ascii="Helvetica Neue" w:hAnsi="Helvetica Neue"/>
          <w:sz w:val="24"/>
          <w:szCs w:val="24"/>
        </w:rPr>
        <w:t>due</w:t>
      </w:r>
      <w:ins w:id="320" w:author="pak" w:date="2018-07-19T17:55:00Z">
        <w:r w:rsidR="00673367">
          <w:rPr>
            <w:rFonts w:ascii="Helvetica Neue" w:hAnsi="Helvetica Neue"/>
            <w:sz w:val="24"/>
            <w:szCs w:val="24"/>
          </w:rPr>
          <w:t xml:space="preserve">  to</w:t>
        </w:r>
        <w:proofErr w:type="gramEnd"/>
        <w:r w:rsidR="00673367">
          <w:rPr>
            <w:rFonts w:ascii="Helvetica Neue" w:hAnsi="Helvetica Neue"/>
            <w:sz w:val="24"/>
            <w:szCs w:val="24"/>
          </w:rPr>
          <w:t xml:space="preserve"> </w:t>
        </w:r>
      </w:ins>
      <w:ins w:id="321" w:author="Jason Rasgon" w:date="2018-07-03T17:25:00Z">
        <w:r w:rsidR="00BC2761">
          <w:rPr>
            <w:rFonts w:ascii="Helvetica Neue" w:hAnsi="Helvetica Neue"/>
            <w:sz w:val="24"/>
            <w:szCs w:val="24"/>
          </w:rPr>
          <w:t xml:space="preserve"> specimen damage</w:t>
        </w:r>
      </w:ins>
      <w:r w:rsidRPr="00457F6A">
        <w:rPr>
          <w:rFonts w:ascii="Helvetica Neue" w:hAnsi="Helvetica Neue"/>
          <w:sz w:val="24"/>
          <w:szCs w:val="24"/>
        </w:rPr>
        <w:t xml:space="preserve"> (Table 1). There were five species of ticks that accounted for the majority </w:t>
      </w:r>
      <w:r w:rsidR="00FA3D90">
        <w:rPr>
          <w:rFonts w:ascii="Helvetica Neue" w:hAnsi="Helvetica Neue"/>
          <w:sz w:val="24"/>
          <w:szCs w:val="24"/>
        </w:rPr>
        <w:t>(91</w:t>
      </w:r>
      <w:r w:rsidR="00FA3D90" w:rsidRPr="00457F6A">
        <w:rPr>
          <w:rFonts w:ascii="Helvetica Neue" w:hAnsi="Helvetica Neue"/>
          <w:sz w:val="24"/>
          <w:szCs w:val="24"/>
        </w:rPr>
        <w:t>%)</w:t>
      </w:r>
      <w:r w:rsidR="00FA3D90">
        <w:rPr>
          <w:rFonts w:ascii="Helvetica Neue" w:hAnsi="Helvetica Neue"/>
          <w:sz w:val="24"/>
          <w:szCs w:val="24"/>
        </w:rPr>
        <w:t xml:space="preserve"> </w:t>
      </w:r>
      <w:r w:rsidRPr="00457F6A">
        <w:rPr>
          <w:rFonts w:ascii="Helvetica Neue" w:hAnsi="Helvetica Neue"/>
          <w:sz w:val="24"/>
          <w:szCs w:val="24"/>
        </w:rPr>
        <w:t xml:space="preserve">of the total count:  </w:t>
      </w:r>
      <w:proofErr w:type="spellStart"/>
      <w:r w:rsidRPr="00367724">
        <w:rPr>
          <w:rFonts w:ascii="Helvetica Neue" w:hAnsi="Helvetica Neue"/>
          <w:i/>
          <w:sz w:val="24"/>
          <w:szCs w:val="24"/>
        </w:rPr>
        <w:t>Dermacentor</w:t>
      </w:r>
      <w:proofErr w:type="spellEnd"/>
      <w:r w:rsidRPr="00367724">
        <w:rPr>
          <w:rFonts w:ascii="Helvetica Neue" w:hAnsi="Helvetica Neue"/>
          <w:i/>
          <w:sz w:val="24"/>
          <w:szCs w:val="24"/>
        </w:rPr>
        <w:t xml:space="preserve"> </w:t>
      </w:r>
      <w:proofErr w:type="spellStart"/>
      <w:r w:rsidRPr="00367724">
        <w:rPr>
          <w:rFonts w:ascii="Helvetica Neue" w:hAnsi="Helvetica Neue"/>
          <w:i/>
          <w:sz w:val="24"/>
          <w:szCs w:val="24"/>
        </w:rPr>
        <w:t>variabilis</w:t>
      </w:r>
      <w:proofErr w:type="spellEnd"/>
      <w:r w:rsidR="00FA3D90">
        <w:rPr>
          <w:rFonts w:ascii="Helvetica Neue" w:hAnsi="Helvetica Neue"/>
          <w:sz w:val="24"/>
          <w:szCs w:val="24"/>
        </w:rPr>
        <w:t xml:space="preserve"> (n = 3172</w:t>
      </w:r>
      <w:r w:rsidRPr="00367724">
        <w:rPr>
          <w:rFonts w:ascii="Helvetica Neue" w:hAnsi="Helvetica Neue"/>
          <w:sz w:val="24"/>
          <w:szCs w:val="24"/>
        </w:rPr>
        <w:t xml:space="preserve">), </w:t>
      </w:r>
      <w:r w:rsidRPr="00367724">
        <w:rPr>
          <w:rFonts w:ascii="Helvetica Neue" w:hAnsi="Helvetica Neue"/>
          <w:i/>
          <w:sz w:val="24"/>
          <w:szCs w:val="24"/>
        </w:rPr>
        <w:t xml:space="preserve">Ixodes </w:t>
      </w:r>
      <w:proofErr w:type="spellStart"/>
      <w:r w:rsidRPr="00367724">
        <w:rPr>
          <w:rFonts w:ascii="Helvetica Neue" w:hAnsi="Helvetica Neue"/>
          <w:i/>
          <w:sz w:val="24"/>
          <w:szCs w:val="24"/>
        </w:rPr>
        <w:t>scapularis</w:t>
      </w:r>
      <w:proofErr w:type="spellEnd"/>
      <w:r w:rsidRPr="00457F6A">
        <w:rPr>
          <w:rFonts w:ascii="Helvetica Neue" w:hAnsi="Helvetica Neue"/>
          <w:sz w:val="24"/>
          <w:szCs w:val="24"/>
        </w:rPr>
        <w:t xml:space="preserve"> (n = 1899), </w:t>
      </w:r>
      <w:r w:rsidRPr="008D25E6">
        <w:rPr>
          <w:rFonts w:ascii="Helvetica Neue" w:hAnsi="Helvetica Neue"/>
          <w:i/>
          <w:sz w:val="24"/>
          <w:szCs w:val="24"/>
        </w:rPr>
        <w:t xml:space="preserve">Ixodes </w:t>
      </w:r>
      <w:proofErr w:type="spellStart"/>
      <w:r w:rsidRPr="008D25E6">
        <w:rPr>
          <w:rFonts w:ascii="Helvetica Neue" w:hAnsi="Helvetica Neue"/>
          <w:i/>
          <w:sz w:val="24"/>
          <w:szCs w:val="24"/>
        </w:rPr>
        <w:t>cookei</w:t>
      </w:r>
      <w:proofErr w:type="spellEnd"/>
      <w:r w:rsidRPr="00457F6A">
        <w:rPr>
          <w:rFonts w:ascii="Helvetica Neue" w:hAnsi="Helvetica Neue"/>
          <w:sz w:val="24"/>
          <w:szCs w:val="24"/>
        </w:rPr>
        <w:t xml:space="preserve"> (n = 897), </w:t>
      </w:r>
      <w:r w:rsidRPr="00367724">
        <w:rPr>
          <w:rFonts w:ascii="Helvetica Neue" w:hAnsi="Helvetica Neue"/>
          <w:i/>
          <w:sz w:val="24"/>
          <w:szCs w:val="24"/>
        </w:rPr>
        <w:t xml:space="preserve">Rhipicephalus </w:t>
      </w:r>
      <w:proofErr w:type="spellStart"/>
      <w:r w:rsidRPr="00367724">
        <w:rPr>
          <w:rFonts w:ascii="Helvetica Neue" w:hAnsi="Helvetica Neue"/>
          <w:i/>
          <w:sz w:val="24"/>
          <w:szCs w:val="24"/>
        </w:rPr>
        <w:t>sanguineus</w:t>
      </w:r>
      <w:proofErr w:type="spellEnd"/>
      <w:r w:rsidRPr="00457F6A">
        <w:rPr>
          <w:rFonts w:ascii="Helvetica Neue" w:hAnsi="Helvetica Neue"/>
          <w:sz w:val="24"/>
          <w:szCs w:val="24"/>
        </w:rPr>
        <w:t xml:space="preserve"> (n = 332), and </w:t>
      </w:r>
      <w:proofErr w:type="spellStart"/>
      <w:r w:rsidRPr="00367724">
        <w:rPr>
          <w:rFonts w:ascii="Helvetica Neue" w:hAnsi="Helvetica Neue"/>
          <w:i/>
          <w:sz w:val="24"/>
          <w:szCs w:val="24"/>
        </w:rPr>
        <w:t>Amblyomma</w:t>
      </w:r>
      <w:proofErr w:type="spellEnd"/>
      <w:r w:rsidRPr="00367724">
        <w:rPr>
          <w:rFonts w:ascii="Helvetica Neue" w:hAnsi="Helvetica Neue"/>
          <w:i/>
          <w:sz w:val="24"/>
          <w:szCs w:val="24"/>
        </w:rPr>
        <w:t xml:space="preserve"> </w:t>
      </w:r>
      <w:proofErr w:type="spellStart"/>
      <w:r w:rsidRPr="00367724">
        <w:rPr>
          <w:rFonts w:ascii="Helvetica Neue" w:hAnsi="Helvetica Neue"/>
          <w:i/>
          <w:sz w:val="24"/>
          <w:szCs w:val="24"/>
        </w:rPr>
        <w:t>americanum</w:t>
      </w:r>
      <w:proofErr w:type="spellEnd"/>
      <w:r w:rsidRPr="00457F6A">
        <w:rPr>
          <w:rFonts w:ascii="Helvetica Neue" w:hAnsi="Helvetica Neue"/>
          <w:sz w:val="24"/>
          <w:szCs w:val="24"/>
        </w:rPr>
        <w:t xml:space="preserve"> (n=196). These five species are of medical and/or veterinary significance </w:t>
      </w:r>
      <w:r w:rsidR="00FA3D90">
        <w:rPr>
          <w:rFonts w:ascii="Helvetica Neue" w:hAnsi="Helvetica Neue"/>
          <w:sz w:val="24"/>
          <w:szCs w:val="24"/>
        </w:rPr>
        <w:t xml:space="preserve">as vectors of </w:t>
      </w:r>
      <w:r w:rsidRPr="00457F6A">
        <w:rPr>
          <w:rFonts w:ascii="Helvetica Neue" w:hAnsi="Helvetica Neue"/>
          <w:sz w:val="24"/>
          <w:szCs w:val="24"/>
        </w:rPr>
        <w:t>tick-borne zoonoses including Lyme Disease</w:t>
      </w:r>
      <w:r w:rsidR="00367724">
        <w:rPr>
          <w:rFonts w:ascii="Helvetica Neue" w:hAnsi="Helvetica Neue"/>
          <w:sz w:val="24"/>
          <w:szCs w:val="24"/>
        </w:rPr>
        <w:t xml:space="preserve"> (LD)</w:t>
      </w:r>
      <w:r w:rsidRPr="00457F6A">
        <w:rPr>
          <w:rFonts w:ascii="Helvetica Neue" w:hAnsi="Helvetica Neue"/>
          <w:sz w:val="24"/>
          <w:szCs w:val="24"/>
        </w:rPr>
        <w:t>, tick-borne relapsing fever (</w:t>
      </w:r>
      <w:r w:rsidRPr="00457F6A">
        <w:rPr>
          <w:rFonts w:ascii="Helvetica Neue" w:hAnsi="Helvetica Neue"/>
          <w:i/>
          <w:sz w:val="24"/>
          <w:szCs w:val="24"/>
        </w:rPr>
        <w:t xml:space="preserve">Borrelia </w:t>
      </w:r>
      <w:proofErr w:type="spellStart"/>
      <w:r w:rsidRPr="00457F6A">
        <w:rPr>
          <w:rFonts w:ascii="Helvetica Neue" w:hAnsi="Helvetica Neue"/>
          <w:i/>
          <w:sz w:val="24"/>
          <w:szCs w:val="24"/>
        </w:rPr>
        <w:t>miyamotoi</w:t>
      </w:r>
      <w:proofErr w:type="spellEnd"/>
      <w:r w:rsidRPr="00457F6A">
        <w:rPr>
          <w:rFonts w:ascii="Helvetica Neue" w:hAnsi="Helvetica Neue"/>
          <w:sz w:val="24"/>
          <w:szCs w:val="24"/>
        </w:rPr>
        <w:t xml:space="preserve">), </w:t>
      </w:r>
      <w:ins w:id="322" w:author="J Sakamoto" w:date="2018-07-08T23:25:00Z">
        <w:r w:rsidR="00BE27B8">
          <w:rPr>
            <w:rFonts w:ascii="Helvetica Neue" w:hAnsi="Helvetica Neue"/>
            <w:sz w:val="24"/>
            <w:szCs w:val="24"/>
          </w:rPr>
          <w:t>b</w:t>
        </w:r>
        <w:r w:rsidR="00BE27B8" w:rsidRPr="00457F6A">
          <w:rPr>
            <w:rFonts w:ascii="Helvetica Neue" w:hAnsi="Helvetica Neue"/>
            <w:sz w:val="24"/>
            <w:szCs w:val="24"/>
          </w:rPr>
          <w:t>abesiosis</w:t>
        </w:r>
        <w:r w:rsidR="00BE27B8">
          <w:rPr>
            <w:rFonts w:ascii="Helvetica Neue" w:hAnsi="Helvetica Neue"/>
            <w:sz w:val="24"/>
            <w:szCs w:val="24"/>
          </w:rPr>
          <w:t xml:space="preserve"> </w:t>
        </w:r>
      </w:ins>
      <w:r w:rsidR="00FA3D90">
        <w:rPr>
          <w:rFonts w:ascii="Helvetica Neue" w:hAnsi="Helvetica Neue"/>
          <w:sz w:val="24"/>
          <w:szCs w:val="24"/>
        </w:rPr>
        <w:t>(</w:t>
      </w:r>
      <w:r w:rsidR="00FA3D90">
        <w:rPr>
          <w:rFonts w:ascii="Helvetica Neue" w:hAnsi="Helvetica Neue"/>
          <w:i/>
          <w:sz w:val="24"/>
          <w:szCs w:val="24"/>
        </w:rPr>
        <w:t xml:space="preserve">Babesia </w:t>
      </w:r>
      <w:proofErr w:type="spellStart"/>
      <w:r w:rsidR="00FA3D90">
        <w:rPr>
          <w:rFonts w:ascii="Helvetica Neue" w:hAnsi="Helvetica Neue"/>
          <w:i/>
          <w:sz w:val="24"/>
          <w:szCs w:val="24"/>
        </w:rPr>
        <w:t>microti</w:t>
      </w:r>
      <w:proofErr w:type="spellEnd"/>
      <w:r w:rsidR="00FA3D90">
        <w:rPr>
          <w:rFonts w:ascii="Helvetica Neue" w:hAnsi="Helvetica Neue"/>
          <w:i/>
          <w:sz w:val="24"/>
          <w:szCs w:val="24"/>
        </w:rPr>
        <w:t>)</w:t>
      </w:r>
      <w:r w:rsidRPr="00457F6A">
        <w:rPr>
          <w:rFonts w:ascii="Helvetica Neue" w:hAnsi="Helvetica Neue"/>
          <w:sz w:val="24"/>
          <w:szCs w:val="24"/>
        </w:rPr>
        <w:t xml:space="preserve">, </w:t>
      </w:r>
      <w:ins w:id="323" w:author="J Sakamoto" w:date="2018-07-08T23:25:00Z">
        <w:r w:rsidR="00BE27B8">
          <w:rPr>
            <w:rFonts w:ascii="Helvetica Neue" w:hAnsi="Helvetica Neue"/>
            <w:sz w:val="24"/>
            <w:szCs w:val="24"/>
          </w:rPr>
          <w:t>a</w:t>
        </w:r>
        <w:r w:rsidR="00BE27B8" w:rsidRPr="00457F6A">
          <w:rPr>
            <w:rFonts w:ascii="Helvetica Neue" w:hAnsi="Helvetica Neue"/>
            <w:sz w:val="24"/>
            <w:szCs w:val="24"/>
          </w:rPr>
          <w:t>naplasmosis</w:t>
        </w:r>
        <w:r w:rsidR="00BE27B8">
          <w:rPr>
            <w:rFonts w:ascii="Helvetica Neue" w:hAnsi="Helvetica Neue"/>
            <w:sz w:val="24"/>
            <w:szCs w:val="24"/>
          </w:rPr>
          <w:t xml:space="preserve"> </w:t>
        </w:r>
      </w:ins>
      <w:r w:rsidR="00FA3D90">
        <w:rPr>
          <w:rFonts w:ascii="Helvetica Neue" w:hAnsi="Helvetica Neue"/>
          <w:sz w:val="24"/>
          <w:szCs w:val="24"/>
        </w:rPr>
        <w:t>(</w:t>
      </w:r>
      <w:proofErr w:type="spellStart"/>
      <w:r w:rsidR="00FA3D90" w:rsidRPr="00FA3D90">
        <w:rPr>
          <w:rFonts w:ascii="Helvetica Neue" w:hAnsi="Helvetica Neue"/>
          <w:i/>
          <w:sz w:val="24"/>
          <w:szCs w:val="24"/>
        </w:rPr>
        <w:t>Anaplasma</w:t>
      </w:r>
      <w:proofErr w:type="spellEnd"/>
      <w:r w:rsidR="00FA3D90" w:rsidRPr="00FA3D90">
        <w:rPr>
          <w:rFonts w:ascii="Helvetica Neue" w:hAnsi="Helvetica Neue"/>
          <w:i/>
          <w:sz w:val="24"/>
          <w:szCs w:val="24"/>
        </w:rPr>
        <w:t xml:space="preserve"> </w:t>
      </w:r>
      <w:proofErr w:type="spellStart"/>
      <w:r w:rsidR="00FA3D90" w:rsidRPr="00FA3D90">
        <w:rPr>
          <w:rFonts w:ascii="Helvetica Neue" w:hAnsi="Helvetica Neue"/>
          <w:i/>
          <w:sz w:val="24"/>
          <w:szCs w:val="24"/>
        </w:rPr>
        <w:t>phagocytophilum</w:t>
      </w:r>
      <w:proofErr w:type="spellEnd"/>
      <w:r w:rsidR="00FA3D90" w:rsidRPr="00FA3D90">
        <w:rPr>
          <w:rFonts w:ascii="Helvetica Neue" w:hAnsi="Helvetica Neue"/>
          <w:i/>
          <w:sz w:val="24"/>
          <w:szCs w:val="24"/>
        </w:rPr>
        <w:t>)</w:t>
      </w:r>
      <w:r w:rsidRPr="00457F6A">
        <w:rPr>
          <w:rFonts w:ascii="Helvetica Neue" w:hAnsi="Helvetica Neue"/>
          <w:sz w:val="24"/>
          <w:szCs w:val="24"/>
        </w:rPr>
        <w:t xml:space="preserve">, </w:t>
      </w:r>
      <w:ins w:id="324" w:author="J Sakamoto" w:date="2018-07-08T23:25:00Z">
        <w:r w:rsidR="00BE27B8">
          <w:rPr>
            <w:rFonts w:ascii="Helvetica Neue" w:hAnsi="Helvetica Neue"/>
            <w:sz w:val="24"/>
            <w:szCs w:val="24"/>
          </w:rPr>
          <w:t>h</w:t>
        </w:r>
        <w:r w:rsidR="00BE27B8" w:rsidRPr="00457F6A">
          <w:rPr>
            <w:rFonts w:ascii="Helvetica Neue" w:hAnsi="Helvetica Neue"/>
            <w:sz w:val="24"/>
            <w:szCs w:val="24"/>
          </w:rPr>
          <w:t xml:space="preserve">uman </w:t>
        </w:r>
        <w:r w:rsidR="00BE27B8">
          <w:rPr>
            <w:rFonts w:ascii="Helvetica Neue" w:hAnsi="Helvetica Neue"/>
            <w:sz w:val="24"/>
            <w:szCs w:val="24"/>
          </w:rPr>
          <w:t>e</w:t>
        </w:r>
      </w:ins>
      <w:r w:rsidRPr="00457F6A">
        <w:rPr>
          <w:rFonts w:ascii="Helvetica Neue" w:hAnsi="Helvetica Neue"/>
          <w:sz w:val="24"/>
          <w:szCs w:val="24"/>
        </w:rPr>
        <w:t>hrlichiosis</w:t>
      </w:r>
      <w:r w:rsidR="00FA3D90">
        <w:rPr>
          <w:rFonts w:ascii="Helvetica Neue" w:hAnsi="Helvetica Neue"/>
          <w:sz w:val="24"/>
          <w:szCs w:val="24"/>
        </w:rPr>
        <w:t xml:space="preserve"> (</w:t>
      </w:r>
      <w:proofErr w:type="spellStart"/>
      <w:r w:rsidR="00FA3D90" w:rsidRPr="00FA3D90">
        <w:rPr>
          <w:rFonts w:ascii="Helvetica Neue" w:hAnsi="Helvetica Neue"/>
          <w:i/>
          <w:sz w:val="24"/>
          <w:szCs w:val="24"/>
        </w:rPr>
        <w:t>Ehrlichia</w:t>
      </w:r>
      <w:proofErr w:type="spellEnd"/>
      <w:r w:rsidR="00FA3D90" w:rsidRPr="00FA3D90">
        <w:rPr>
          <w:rFonts w:ascii="Helvetica Neue" w:hAnsi="Helvetica Neue"/>
          <w:i/>
          <w:sz w:val="24"/>
          <w:szCs w:val="24"/>
        </w:rPr>
        <w:t xml:space="preserve"> </w:t>
      </w:r>
      <w:r w:rsidR="007C411F">
        <w:rPr>
          <w:rFonts w:ascii="Helvetica Neue" w:hAnsi="Helvetica Neue"/>
          <w:i/>
          <w:sz w:val="24"/>
          <w:szCs w:val="24"/>
        </w:rPr>
        <w:t>spp</w:t>
      </w:r>
      <w:r w:rsidR="007C411F">
        <w:rPr>
          <w:rFonts w:ascii="Helvetica Neue" w:hAnsi="Helvetica Neue"/>
          <w:sz w:val="24"/>
          <w:szCs w:val="24"/>
        </w:rPr>
        <w:t>.</w:t>
      </w:r>
      <w:r w:rsidR="00FA3D90">
        <w:rPr>
          <w:rFonts w:ascii="Helvetica Neue" w:hAnsi="Helvetica Neue"/>
          <w:sz w:val="24"/>
          <w:szCs w:val="24"/>
        </w:rPr>
        <w:t>)</w:t>
      </w:r>
      <w:r w:rsidRPr="00457F6A">
        <w:rPr>
          <w:rFonts w:ascii="Helvetica Neue" w:hAnsi="Helvetica Neue"/>
          <w:sz w:val="24"/>
          <w:szCs w:val="24"/>
        </w:rPr>
        <w:t>, Rocky Mountain Spotted Fever</w:t>
      </w:r>
      <w:r w:rsidR="00367724">
        <w:rPr>
          <w:rFonts w:ascii="Helvetica Neue" w:hAnsi="Helvetica Neue"/>
          <w:sz w:val="24"/>
          <w:szCs w:val="24"/>
        </w:rPr>
        <w:t xml:space="preserve"> (RMSF)</w:t>
      </w:r>
      <w:r w:rsidRPr="00457F6A">
        <w:rPr>
          <w:rFonts w:ascii="Helvetica Neue" w:hAnsi="Helvetica Neue"/>
          <w:sz w:val="24"/>
          <w:szCs w:val="24"/>
        </w:rPr>
        <w:t xml:space="preserve">, and Powassan Encephalitis Virus. </w:t>
      </w:r>
      <w:ins w:id="325" w:author="Jason Rasgon" w:date="2018-07-10T15:35:00Z">
        <w:r w:rsidR="001607DE">
          <w:rPr>
            <w:rFonts w:ascii="Helvetica Neue" w:hAnsi="Helvetica Neue"/>
            <w:sz w:val="24"/>
            <w:szCs w:val="24"/>
          </w:rPr>
          <w:t xml:space="preserve"> </w:t>
        </w:r>
      </w:ins>
      <w:r w:rsidRPr="00457F6A">
        <w:rPr>
          <w:rFonts w:ascii="Helvetica Neue" w:hAnsi="Helvetica Neue"/>
          <w:sz w:val="24"/>
          <w:szCs w:val="24"/>
        </w:rPr>
        <w:t xml:space="preserve">Other tick species that were represented </w:t>
      </w:r>
      <w:r w:rsidR="00367724">
        <w:rPr>
          <w:rFonts w:ascii="Helvetica Neue" w:hAnsi="Helvetica Neue"/>
          <w:sz w:val="24"/>
          <w:szCs w:val="24"/>
        </w:rPr>
        <w:t xml:space="preserve">in at least </w:t>
      </w:r>
      <w:r w:rsidRPr="00457F6A">
        <w:rPr>
          <w:rFonts w:ascii="Helvetica Neue" w:hAnsi="Helvetica Neue"/>
          <w:sz w:val="24"/>
          <w:szCs w:val="24"/>
        </w:rPr>
        <w:t xml:space="preserve">100 submissions </w:t>
      </w:r>
      <w:r w:rsidR="00367724">
        <w:rPr>
          <w:rFonts w:ascii="Helvetica Neue" w:hAnsi="Helvetica Neue"/>
          <w:sz w:val="24"/>
          <w:szCs w:val="24"/>
        </w:rPr>
        <w:t xml:space="preserve">were </w:t>
      </w:r>
      <w:r w:rsidRPr="00457F6A">
        <w:rPr>
          <w:rFonts w:ascii="Helvetica Neue" w:hAnsi="Helvetica Neue"/>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albipictus</w:t>
      </w:r>
      <w:proofErr w:type="spellEnd"/>
      <w:r w:rsidRPr="00457F6A">
        <w:rPr>
          <w:rFonts w:ascii="Helvetica Neue" w:hAnsi="Helvetica Neue"/>
          <w:sz w:val="24"/>
          <w:szCs w:val="24"/>
        </w:rPr>
        <w:t xml:space="preserve"> (n = 107),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dentatus</w:t>
      </w:r>
      <w:proofErr w:type="spellEnd"/>
      <w:r w:rsidRPr="00457F6A">
        <w:rPr>
          <w:rFonts w:ascii="Helvetica Neue" w:hAnsi="Helvetica Neue"/>
          <w:sz w:val="24"/>
          <w:szCs w:val="24"/>
        </w:rPr>
        <w:t xml:space="preserve"> (n = 120), and</w:t>
      </w:r>
      <w:r w:rsidRPr="00457F6A">
        <w:rPr>
          <w:rFonts w:ascii="Helvetica Neue" w:hAnsi="Helvetica Neue"/>
          <w:i/>
          <w:sz w:val="24"/>
          <w:szCs w:val="24"/>
        </w:rPr>
        <w:t xml:space="preserve"> Ixodes </w:t>
      </w:r>
      <w:proofErr w:type="spellStart"/>
      <w:r w:rsidRPr="00457F6A">
        <w:rPr>
          <w:rFonts w:ascii="Helvetica Neue" w:hAnsi="Helvetica Neue"/>
          <w:i/>
          <w:sz w:val="24"/>
          <w:szCs w:val="24"/>
        </w:rPr>
        <w:t>texanus</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(n= 111). Soft tick specimens were </w:t>
      </w:r>
      <w:r w:rsidR="007C411F">
        <w:rPr>
          <w:rFonts w:ascii="Helvetica Neue" w:hAnsi="Helvetica Neue"/>
          <w:sz w:val="24"/>
          <w:szCs w:val="24"/>
        </w:rPr>
        <w:t xml:space="preserve">also submitted, but </w:t>
      </w:r>
      <w:r w:rsidR="00367724">
        <w:rPr>
          <w:rFonts w:ascii="Helvetica Neue" w:hAnsi="Helvetica Neue"/>
          <w:sz w:val="24"/>
          <w:szCs w:val="24"/>
        </w:rPr>
        <w:t xml:space="preserve">at </w:t>
      </w:r>
      <w:r w:rsidR="007C411F">
        <w:rPr>
          <w:rFonts w:ascii="Helvetica Neue" w:hAnsi="Helvetica Neue"/>
          <w:sz w:val="24"/>
          <w:szCs w:val="24"/>
        </w:rPr>
        <w:t>low frequencies</w:t>
      </w:r>
      <w:r w:rsidR="00367724">
        <w:rPr>
          <w:rFonts w:ascii="Helvetica Neue" w:hAnsi="Helvetica Neue"/>
          <w:sz w:val="24"/>
          <w:szCs w:val="24"/>
        </w:rPr>
        <w:t xml:space="preserve">. This was </w:t>
      </w:r>
      <w:r w:rsidRPr="00457F6A">
        <w:rPr>
          <w:rFonts w:ascii="Helvetica Neue" w:hAnsi="Helvetica Neue"/>
          <w:sz w:val="24"/>
          <w:szCs w:val="24"/>
        </w:rPr>
        <w:t>probably not representative of the</w:t>
      </w:r>
      <w:r w:rsidR="00367724">
        <w:rPr>
          <w:rFonts w:ascii="Helvetica Neue" w:hAnsi="Helvetica Neue"/>
          <w:sz w:val="24"/>
          <w:szCs w:val="24"/>
        </w:rPr>
        <w:t xml:space="preserve"> soft</w:t>
      </w:r>
      <w:r w:rsidRPr="00457F6A">
        <w:rPr>
          <w:rFonts w:ascii="Helvetica Neue" w:hAnsi="Helvetica Neue"/>
          <w:sz w:val="24"/>
          <w:szCs w:val="24"/>
        </w:rPr>
        <w:t xml:space="preserve"> tick load in Pennsylvania, but rather reflective of the hosts from which they were obtained (birds or bats).  </w:t>
      </w:r>
    </w:p>
    <w:p w14:paraId="475208DA" w14:textId="77777777" w:rsidR="007C411F" w:rsidRDefault="007C411F" w:rsidP="007C411F">
      <w:pPr>
        <w:pStyle w:val="Normal1"/>
        <w:rPr>
          <w:rFonts w:ascii="Helvetica Neue" w:hAnsi="Helvetica Neue"/>
          <w:sz w:val="24"/>
          <w:szCs w:val="24"/>
        </w:rPr>
      </w:pPr>
    </w:p>
    <w:p w14:paraId="312A6D56" w14:textId="21917B9E" w:rsidR="0043585F" w:rsidRDefault="0043585F" w:rsidP="0043585F">
      <w:pPr>
        <w:pStyle w:val="Normal1"/>
        <w:ind w:firstLine="720"/>
        <w:rPr>
          <w:rFonts w:ascii="Helvetica Neue" w:hAnsi="Helvetica Neue"/>
          <w:sz w:val="24"/>
          <w:szCs w:val="24"/>
        </w:rPr>
      </w:pPr>
      <w:r>
        <w:rPr>
          <w:rFonts w:ascii="Helvetica Neue" w:hAnsi="Helvetica Neue"/>
          <w:sz w:val="24"/>
          <w:szCs w:val="24"/>
        </w:rPr>
        <w:t>Multiple</w:t>
      </w:r>
      <w:r w:rsidRPr="00457F6A">
        <w:rPr>
          <w:rFonts w:ascii="Helvetica Neue" w:hAnsi="Helvetica Neue"/>
          <w:sz w:val="24"/>
          <w:szCs w:val="24"/>
        </w:rPr>
        <w:t xml:space="preserve"> species within the genera </w:t>
      </w:r>
      <w:r w:rsidRPr="00457F6A">
        <w:rPr>
          <w:rFonts w:ascii="Helvetica Neue" w:hAnsi="Helvetica Neue"/>
          <w:i/>
          <w:sz w:val="24"/>
          <w:szCs w:val="24"/>
        </w:rPr>
        <w:t xml:space="preserve">Ixodes </w:t>
      </w:r>
      <w:r w:rsidRPr="00457F6A">
        <w:rPr>
          <w:rFonts w:ascii="Helvetica Neue" w:hAnsi="Helvetica Neue"/>
          <w:sz w:val="24"/>
          <w:szCs w:val="24"/>
        </w:rPr>
        <w:t>and</w:t>
      </w:r>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r w:rsidRPr="00457F6A">
        <w:rPr>
          <w:rFonts w:ascii="Helvetica Neue" w:hAnsi="Helvetica Neue"/>
          <w:sz w:val="24"/>
          <w:szCs w:val="24"/>
        </w:rPr>
        <w:t>were widely distributed across Pennsylvania (</w:t>
      </w:r>
      <w:r w:rsidRPr="00457F6A">
        <w:rPr>
          <w:rFonts w:ascii="Helvetica Neue" w:hAnsi="Helvetica Neue"/>
          <w:i/>
          <w:sz w:val="24"/>
          <w:szCs w:val="24"/>
        </w:rPr>
        <w:t xml:space="preserve">I. scapularis, I. cookei, D. </w:t>
      </w:r>
      <w:proofErr w:type="spellStart"/>
      <w:r w:rsidRPr="00457F6A">
        <w:rPr>
          <w:rFonts w:ascii="Helvetica Neue" w:hAnsi="Helvetica Neue"/>
          <w:i/>
          <w:sz w:val="24"/>
          <w:szCs w:val="24"/>
        </w:rPr>
        <w:t>andersoni</w:t>
      </w:r>
      <w:proofErr w:type="spellEnd"/>
      <w:r w:rsidRPr="00457F6A">
        <w:rPr>
          <w:rFonts w:ascii="Helvetica Neue" w:hAnsi="Helvetica Neue"/>
          <w:sz w:val="24"/>
          <w:szCs w:val="24"/>
        </w:rPr>
        <w:t xml:space="preserve">, and </w:t>
      </w:r>
      <w:r w:rsidRPr="00457F6A">
        <w:rPr>
          <w:rFonts w:ascii="Helvetica Neue" w:hAnsi="Helvetica Neue"/>
          <w:i/>
          <w:sz w:val="24"/>
          <w:szCs w:val="24"/>
        </w:rPr>
        <w:t xml:space="preserve">D. </w:t>
      </w:r>
      <w:proofErr w:type="spellStart"/>
      <w:r w:rsidRPr="00457F6A">
        <w:rPr>
          <w:rFonts w:ascii="Helvetica Neue" w:hAnsi="Helvetica Neue"/>
          <w:i/>
          <w:sz w:val="24"/>
          <w:szCs w:val="24"/>
        </w:rPr>
        <w:t>albipictus</w:t>
      </w:r>
      <w:proofErr w:type="spellEnd"/>
      <w:r>
        <w:rPr>
          <w:rFonts w:ascii="Helvetica Neue" w:hAnsi="Helvetica Neue"/>
          <w:sz w:val="24"/>
          <w:szCs w:val="24"/>
        </w:rPr>
        <w:t>)</w:t>
      </w:r>
      <w:r w:rsidRPr="00457F6A">
        <w:rPr>
          <w:rFonts w:ascii="Helvetica Neue" w:hAnsi="Helvetica Neue"/>
          <w:sz w:val="24"/>
          <w:szCs w:val="24"/>
        </w:rPr>
        <w:t xml:space="preserve">. Other species in the genera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Argas</w:t>
      </w:r>
      <w:proofErr w:type="spellEnd"/>
      <w:r w:rsidRPr="00457F6A">
        <w:rPr>
          <w:rFonts w:ascii="Helvetica Neue" w:hAnsi="Helvetica Neue"/>
          <w:sz w:val="24"/>
          <w:szCs w:val="24"/>
        </w:rPr>
        <w:t xml:space="preserve">, </w:t>
      </w:r>
      <w:proofErr w:type="spellStart"/>
      <w:r w:rsidRPr="00457F6A">
        <w:rPr>
          <w:rFonts w:ascii="Helvetica Neue" w:hAnsi="Helvetica Neue"/>
          <w:i/>
          <w:sz w:val="24"/>
          <w:szCs w:val="24"/>
        </w:rPr>
        <w:t>Carios</w:t>
      </w:r>
      <w:proofErr w:type="spellEnd"/>
      <w:r w:rsidRPr="00457F6A">
        <w:rPr>
          <w:rFonts w:ascii="Helvetica Neue" w:hAnsi="Helvetica Neue"/>
          <w:i/>
          <w:sz w:val="24"/>
          <w:szCs w:val="24"/>
        </w:rPr>
        <w:t xml:space="preserve"> </w:t>
      </w:r>
      <w:r w:rsidRPr="00457F6A">
        <w:rPr>
          <w:rFonts w:ascii="Helvetica Neue" w:hAnsi="Helvetica Neue"/>
          <w:sz w:val="24"/>
          <w:szCs w:val="24"/>
        </w:rPr>
        <w:t>(</w:t>
      </w:r>
      <w:proofErr w:type="spellStart"/>
      <w:r w:rsidRPr="00457F6A">
        <w:rPr>
          <w:rFonts w:ascii="Helvetica Neue" w:hAnsi="Helvetica Neue"/>
          <w:i/>
          <w:sz w:val="24"/>
          <w:szCs w:val="24"/>
        </w:rPr>
        <w:t>Ornithodoros</w:t>
      </w:r>
      <w:proofErr w:type="spellEnd"/>
      <w:r w:rsidRPr="00457F6A">
        <w:rPr>
          <w:rFonts w:ascii="Helvetica Neue" w:hAnsi="Helvetica Neue"/>
          <w:sz w:val="24"/>
          <w:szCs w:val="24"/>
        </w:rPr>
        <w:t xml:space="preserve">), and </w:t>
      </w:r>
      <w:proofErr w:type="spellStart"/>
      <w:r w:rsidRPr="00457F6A">
        <w:rPr>
          <w:rFonts w:ascii="Helvetica Neue" w:hAnsi="Helvetica Neue"/>
          <w:i/>
          <w:sz w:val="24"/>
          <w:szCs w:val="24"/>
        </w:rPr>
        <w:t>Haemaphysalis</w:t>
      </w:r>
      <w:proofErr w:type="spellEnd"/>
      <w:r w:rsidRPr="00457F6A">
        <w:rPr>
          <w:rFonts w:ascii="Helvetica Neue" w:hAnsi="Helvetica Neue"/>
          <w:sz w:val="24"/>
          <w:szCs w:val="24"/>
        </w:rPr>
        <w:t xml:space="preserve"> were not as widely distributed, possibly because these species are not commonly encountered or because the specimens </w:t>
      </w:r>
      <w:ins w:id="326" w:author="Jason Rasgon" w:date="2018-07-03T17:26:00Z">
        <w:r w:rsidR="00BC2761">
          <w:rPr>
            <w:rFonts w:ascii="Helvetica Neue" w:hAnsi="Helvetica Neue"/>
            <w:sz w:val="24"/>
            <w:szCs w:val="24"/>
          </w:rPr>
          <w:t>were</w:t>
        </w:r>
        <w:r w:rsidR="00BC2761" w:rsidRPr="00457F6A">
          <w:rPr>
            <w:rFonts w:ascii="Helvetica Neue" w:hAnsi="Helvetica Neue"/>
            <w:sz w:val="24"/>
            <w:szCs w:val="24"/>
          </w:rPr>
          <w:t xml:space="preserve"> </w:t>
        </w:r>
      </w:ins>
      <w:r w:rsidRPr="00457F6A">
        <w:rPr>
          <w:rFonts w:ascii="Helvetica Neue" w:hAnsi="Helvetica Neue"/>
          <w:sz w:val="24"/>
          <w:szCs w:val="24"/>
        </w:rPr>
        <w:t xml:space="preserve">introduced from their native </w:t>
      </w:r>
      <w:r w:rsidRPr="00457F6A">
        <w:rPr>
          <w:rFonts w:ascii="Helvetica Neue" w:hAnsi="Helvetica Neue"/>
          <w:sz w:val="24"/>
          <w:szCs w:val="24"/>
        </w:rPr>
        <w:lastRenderedPageBreak/>
        <w:t xml:space="preserve">geographic ranges. For example, we only had four submissions of </w:t>
      </w:r>
      <w:proofErr w:type="spellStart"/>
      <w:r w:rsidRPr="00457F6A">
        <w:rPr>
          <w:rFonts w:ascii="Helvetica Neue" w:hAnsi="Helvetica Neue"/>
          <w:i/>
          <w:sz w:val="24"/>
          <w:szCs w:val="24"/>
        </w:rPr>
        <w:t>Argas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cooleyi</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and </w:t>
      </w:r>
      <w:r w:rsidRPr="00457F6A">
        <w:rPr>
          <w:rFonts w:ascii="Helvetica Neue" w:hAnsi="Helvetica Neue"/>
          <w:i/>
          <w:sz w:val="24"/>
          <w:szCs w:val="24"/>
        </w:rPr>
        <w:t xml:space="preserve">A. </w:t>
      </w:r>
      <w:proofErr w:type="spellStart"/>
      <w:r w:rsidRPr="00457F6A">
        <w:rPr>
          <w:rFonts w:ascii="Helvetica Neue" w:hAnsi="Helvetica Neue"/>
          <w:i/>
          <w:sz w:val="24"/>
          <w:szCs w:val="24"/>
        </w:rPr>
        <w:t>persicus</w:t>
      </w:r>
      <w:proofErr w:type="spellEnd"/>
      <w:r w:rsidRPr="00457F6A">
        <w:rPr>
          <w:rFonts w:ascii="Helvetica Neue" w:hAnsi="Helvetica Neue"/>
          <w:i/>
          <w:sz w:val="24"/>
          <w:szCs w:val="24"/>
        </w:rPr>
        <w:t>.</w:t>
      </w:r>
      <w:r w:rsidRPr="00457F6A">
        <w:rPr>
          <w:rFonts w:ascii="Helvetica Neue" w:hAnsi="Helvetica Neue"/>
          <w:sz w:val="24"/>
          <w:szCs w:val="24"/>
        </w:rPr>
        <w:t xml:space="preserve"> </w:t>
      </w:r>
      <w:r w:rsidRPr="00457F6A">
        <w:rPr>
          <w:rFonts w:ascii="Helvetica Neue" w:hAnsi="Helvetica Neue"/>
          <w:i/>
          <w:sz w:val="24"/>
          <w:szCs w:val="24"/>
        </w:rPr>
        <w:t xml:space="preserve"> </w:t>
      </w:r>
    </w:p>
    <w:p w14:paraId="43B1436D" w14:textId="77777777" w:rsidR="007C411F" w:rsidRDefault="007C411F" w:rsidP="007C411F">
      <w:pPr>
        <w:pStyle w:val="Normal1"/>
        <w:rPr>
          <w:rFonts w:ascii="Helvetica Neue" w:hAnsi="Helvetica Neue"/>
          <w:sz w:val="24"/>
          <w:szCs w:val="24"/>
        </w:rPr>
      </w:pPr>
    </w:p>
    <w:p w14:paraId="02747582" w14:textId="77777777" w:rsidR="00A64627" w:rsidRPr="00457F6A" w:rsidRDefault="00A64627">
      <w:pPr>
        <w:pStyle w:val="Normal1"/>
        <w:rPr>
          <w:rFonts w:ascii="Helvetica Neue" w:hAnsi="Helvetica Neue"/>
          <w:b/>
          <w:sz w:val="24"/>
          <w:szCs w:val="24"/>
        </w:rPr>
      </w:pPr>
    </w:p>
    <w:p w14:paraId="48CCA596" w14:textId="77777777" w:rsidR="00A64627" w:rsidRPr="00457F6A" w:rsidRDefault="00FF5AA4">
      <w:pPr>
        <w:pStyle w:val="Normal1"/>
        <w:rPr>
          <w:rFonts w:ascii="Helvetica Neue" w:hAnsi="Helvetica Neue"/>
          <w:sz w:val="24"/>
          <w:szCs w:val="24"/>
        </w:rPr>
      </w:pPr>
      <w:r w:rsidRPr="00457F6A">
        <w:rPr>
          <w:rFonts w:ascii="Helvetica Neue" w:hAnsi="Helvetica Neue"/>
          <w:b/>
          <w:sz w:val="24"/>
          <w:szCs w:val="24"/>
        </w:rPr>
        <w:t xml:space="preserve">Table 1: </w:t>
      </w:r>
      <w:r w:rsidRPr="00457F6A">
        <w:rPr>
          <w:rFonts w:ascii="Helvetica Neue" w:hAnsi="Helvetica Neue"/>
          <w:sz w:val="24"/>
          <w:szCs w:val="24"/>
        </w:rPr>
        <w:t>The total submissions to the Frost Entomological Museum from 1900 to 1970s, and to the Department of Entomology from 1989-2017. We included known hosts from our database. For submissions in which the ticks were not attached to a host, we recorded the host as “unknown”.</w:t>
      </w:r>
    </w:p>
    <w:p w14:paraId="6DF94F85" w14:textId="77777777" w:rsidR="00A64627" w:rsidRPr="00457F6A" w:rsidRDefault="00A64627">
      <w:pPr>
        <w:pStyle w:val="Normal1"/>
        <w:rPr>
          <w:rFonts w:ascii="Helvetica Neue" w:hAnsi="Helvetica Neue"/>
          <w:sz w:val="24"/>
          <w:szCs w:val="24"/>
        </w:rPr>
      </w:pPr>
    </w:p>
    <w:p w14:paraId="69181E6A"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Spatial </w:t>
      </w:r>
      <w:commentRangeStart w:id="327"/>
      <w:r w:rsidRPr="00457F6A">
        <w:rPr>
          <w:rFonts w:ascii="Helvetica Neue" w:hAnsi="Helvetica Neue"/>
          <w:b/>
          <w:sz w:val="24"/>
          <w:szCs w:val="24"/>
        </w:rPr>
        <w:t>Analysis</w:t>
      </w:r>
      <w:commentRangeEnd w:id="327"/>
      <w:r w:rsidR="000002AA">
        <w:rPr>
          <w:rStyle w:val="CommentReference"/>
        </w:rPr>
        <w:commentReference w:id="327"/>
      </w:r>
      <w:r w:rsidRPr="00457F6A">
        <w:rPr>
          <w:rFonts w:ascii="Helvetica Neue" w:hAnsi="Helvetica Neue"/>
          <w:b/>
          <w:sz w:val="24"/>
          <w:szCs w:val="24"/>
        </w:rPr>
        <w:t>:</w:t>
      </w:r>
    </w:p>
    <w:p w14:paraId="5D53B274" w14:textId="77777777" w:rsidR="00A64627" w:rsidRPr="00457F6A" w:rsidRDefault="00A64627">
      <w:pPr>
        <w:pStyle w:val="Normal1"/>
        <w:rPr>
          <w:rFonts w:ascii="Helvetica Neue" w:hAnsi="Helvetica Neue"/>
          <w:b/>
          <w:sz w:val="24"/>
          <w:szCs w:val="24"/>
        </w:rPr>
      </w:pPr>
    </w:p>
    <w:p w14:paraId="6EF20632"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Figure 3: Dot-density map of all individual tick specimens across Pennsylvania from 1900-2017. </w:t>
      </w:r>
    </w:p>
    <w:p w14:paraId="55E4A83F" w14:textId="77777777" w:rsidR="00A64627" w:rsidRPr="00457F6A" w:rsidRDefault="00A64627">
      <w:pPr>
        <w:pStyle w:val="Normal1"/>
        <w:rPr>
          <w:rFonts w:ascii="Helvetica Neue" w:eastAsia="Helvetica Neue" w:hAnsi="Helvetica Neue" w:cs="Helvetica Neue"/>
          <w:sz w:val="24"/>
          <w:szCs w:val="24"/>
        </w:rPr>
      </w:pPr>
    </w:p>
    <w:p w14:paraId="40174AEF" w14:textId="07F599B9" w:rsidR="00A64627" w:rsidRPr="00457F6A" w:rsidRDefault="001E4CB9">
      <w:pPr>
        <w:pStyle w:val="Normal1"/>
        <w:rPr>
          <w:rFonts w:ascii="Helvetica Neue" w:eastAsia="Helvetica Neue" w:hAnsi="Helvetica Neue" w:cs="Helvetica Neue"/>
          <w:sz w:val="24"/>
          <w:szCs w:val="24"/>
        </w:rPr>
      </w:pPr>
      <w:ins w:id="328" w:author="Damie" w:date="2018-07-19T22:43:00Z">
        <w:r>
          <w:rPr>
            <w:rFonts w:ascii="Helvetica Neue" w:eastAsia="Helvetica Neue" w:hAnsi="Helvetica Neue" w:cs="Helvetica Neue"/>
            <w:sz w:val="24"/>
            <w:szCs w:val="24"/>
          </w:rPr>
          <w:t>From 1900-2017, t</w:t>
        </w:r>
      </w:ins>
      <w:commentRangeStart w:id="329"/>
      <w:del w:id="330" w:author="Damie" w:date="2018-07-19T22:43:00Z">
        <w:r w:rsidR="00FF5AA4" w:rsidRPr="00457F6A" w:rsidDel="001E4CB9">
          <w:rPr>
            <w:rFonts w:ascii="Helvetica Neue" w:eastAsia="Helvetica Neue" w:hAnsi="Helvetica Neue" w:cs="Helvetica Neue"/>
            <w:sz w:val="24"/>
            <w:szCs w:val="24"/>
          </w:rPr>
          <w:delText>T</w:delText>
        </w:r>
      </w:del>
      <w:r w:rsidR="00FF5AA4" w:rsidRPr="00457F6A">
        <w:rPr>
          <w:rFonts w:ascii="Helvetica Neue" w:eastAsia="Helvetica Neue" w:hAnsi="Helvetica Neue" w:cs="Helvetica Neue"/>
          <w:sz w:val="24"/>
          <w:szCs w:val="24"/>
        </w:rPr>
        <w:t xml:space="preserve">ick submissions were submitted from all </w:t>
      </w:r>
      <w:r w:rsidR="00F703EB">
        <w:rPr>
          <w:rFonts w:ascii="Helvetica Neue" w:eastAsia="Helvetica Neue" w:hAnsi="Helvetica Neue" w:cs="Helvetica Neue"/>
          <w:sz w:val="24"/>
          <w:szCs w:val="24"/>
        </w:rPr>
        <w:t>67 counties in Pennsylvania (Figure 3). We suspected that higher tick submission numbers would come from areas with higher populations and a</w:t>
      </w:r>
      <w:r w:rsidR="00FF5AA4" w:rsidRPr="00457F6A">
        <w:rPr>
          <w:rFonts w:ascii="Helvetica Neue" w:eastAsia="Helvetica Neue" w:hAnsi="Helvetica Neue" w:cs="Helvetica Neue"/>
          <w:sz w:val="24"/>
          <w:szCs w:val="24"/>
        </w:rPr>
        <w:t xml:space="preserve">s expected, tick submissions were heavily clustered around Allegheny and Philadelphia County where Pittsburgh and Philadelphia are located respectively.  However, when we adjusted the total tick count </w:t>
      </w:r>
      <w:r w:rsidR="00F703EB">
        <w:rPr>
          <w:rFonts w:ascii="Helvetica Neue" w:eastAsia="Helvetica Neue" w:hAnsi="Helvetica Neue" w:cs="Helvetica Neue"/>
          <w:sz w:val="24"/>
          <w:szCs w:val="24"/>
        </w:rPr>
        <w:t xml:space="preserve">by county population, we </w:t>
      </w:r>
      <w:r w:rsidR="00FF5AA4" w:rsidRPr="00457F6A">
        <w:rPr>
          <w:rFonts w:ascii="Helvetica Neue" w:eastAsia="Helvetica Neue" w:hAnsi="Helvetica Neue" w:cs="Helvetica Neue"/>
          <w:sz w:val="24"/>
          <w:szCs w:val="24"/>
        </w:rPr>
        <w:t xml:space="preserve">found higher incidence rates in </w:t>
      </w:r>
      <w:r w:rsidR="00FF5AA4" w:rsidRPr="00F703EB">
        <w:rPr>
          <w:rFonts w:ascii="Helvetica Neue" w:eastAsia="Helvetica Neue" w:hAnsi="Helvetica Neue" w:cs="Helvetica Neue"/>
          <w:i/>
          <w:sz w:val="24"/>
          <w:szCs w:val="24"/>
        </w:rPr>
        <w:t>less</w:t>
      </w:r>
      <w:r w:rsidR="00FF5AA4" w:rsidRPr="00457F6A">
        <w:rPr>
          <w:rFonts w:ascii="Helvetica Neue" w:eastAsia="Helvetica Neue" w:hAnsi="Helvetica Neue" w:cs="Helvetica Neue"/>
          <w:sz w:val="24"/>
          <w:szCs w:val="24"/>
        </w:rPr>
        <w:t xml:space="preserve"> populated counties. For example,</w:t>
      </w:r>
      <w:r w:rsidR="00F703EB">
        <w:rPr>
          <w:rFonts w:ascii="Helvetica Neue" w:eastAsia="Helvetica Neue" w:hAnsi="Helvetica Neue" w:cs="Helvetica Neue"/>
          <w:sz w:val="24"/>
          <w:szCs w:val="24"/>
        </w:rPr>
        <w:t xml:space="preserve"> </w:t>
      </w:r>
      <w:ins w:id="331" w:author="Damie" w:date="2018-07-19T23:00:00Z">
        <w:r w:rsidR="00785A3E">
          <w:rPr>
            <w:rFonts w:ascii="Helvetica Neue" w:eastAsia="Helvetica Neue" w:hAnsi="Helvetica Neue" w:cs="Helvetica Neue"/>
            <w:sz w:val="24"/>
            <w:szCs w:val="24"/>
          </w:rPr>
          <w:t xml:space="preserve">during the period of 1990-200, </w:t>
        </w:r>
      </w:ins>
      <w:r w:rsidR="00F703EB">
        <w:rPr>
          <w:rFonts w:ascii="Helvetica Neue" w:eastAsia="Helvetica Neue" w:hAnsi="Helvetica Neue" w:cs="Helvetica Neue"/>
          <w:sz w:val="24"/>
          <w:szCs w:val="24"/>
        </w:rPr>
        <w:t xml:space="preserve">after adjusting for county population, the highest incidence rates of </w:t>
      </w:r>
      <w:r w:rsidR="00F703EB" w:rsidRPr="00457F6A">
        <w:rPr>
          <w:rFonts w:ascii="Helvetica Neue" w:eastAsia="Helvetica Neue" w:hAnsi="Helvetica Neue" w:cs="Helvetica Neue"/>
          <w:i/>
          <w:sz w:val="24"/>
          <w:szCs w:val="24"/>
        </w:rPr>
        <w:t xml:space="preserve">Ixodes </w:t>
      </w:r>
      <w:proofErr w:type="spellStart"/>
      <w:r w:rsidR="00F703EB" w:rsidRPr="00457F6A">
        <w:rPr>
          <w:rFonts w:ascii="Helvetica Neue" w:eastAsia="Helvetica Neue" w:hAnsi="Helvetica Neue" w:cs="Helvetica Neue"/>
          <w:i/>
          <w:sz w:val="24"/>
          <w:szCs w:val="24"/>
        </w:rPr>
        <w:t>scapularis</w:t>
      </w:r>
      <w:proofErr w:type="spellEnd"/>
      <w:r w:rsidR="00F703EB" w:rsidRPr="00457F6A">
        <w:rPr>
          <w:rFonts w:ascii="Helvetica Neue" w:eastAsia="Helvetica Neue" w:hAnsi="Helvetica Neue" w:cs="Helvetica Neue"/>
          <w:sz w:val="24"/>
          <w:szCs w:val="24"/>
        </w:rPr>
        <w:t xml:space="preserve"> submissions </w:t>
      </w:r>
      <w:r w:rsidR="00F703EB">
        <w:rPr>
          <w:rFonts w:ascii="Helvetica Neue" w:eastAsia="Helvetica Neue" w:hAnsi="Helvetica Neue" w:cs="Helvetica Neue"/>
          <w:sz w:val="24"/>
          <w:szCs w:val="24"/>
        </w:rPr>
        <w:t xml:space="preserve">were from Elk County </w:t>
      </w:r>
      <w:r w:rsidR="00F703EB" w:rsidRPr="00457F6A">
        <w:rPr>
          <w:rFonts w:ascii="Helvetica Neue" w:eastAsia="Helvetica Neue" w:hAnsi="Helvetica Neue" w:cs="Helvetica Neue"/>
          <w:sz w:val="24"/>
          <w:szCs w:val="24"/>
        </w:rPr>
        <w:t>(</w:t>
      </w:r>
      <w:del w:id="332" w:author="Damie" w:date="2018-07-19T22:53:00Z">
        <w:r w:rsidR="00F703EB" w:rsidRPr="00457F6A" w:rsidDel="00785A3E">
          <w:rPr>
            <w:rFonts w:ascii="Helvetica Neue" w:eastAsia="Helvetica Neue" w:hAnsi="Helvetica Neue" w:cs="Helvetica Neue"/>
            <w:sz w:val="24"/>
            <w:szCs w:val="24"/>
          </w:rPr>
          <w:delText xml:space="preserve">870 </w:delText>
        </w:r>
      </w:del>
      <w:ins w:id="333" w:author="Damie" w:date="2018-07-19T22:53:00Z">
        <w:r w:rsidR="00785A3E">
          <w:rPr>
            <w:rFonts w:ascii="Helvetica Neue" w:eastAsia="Helvetica Neue" w:hAnsi="Helvetica Neue" w:cs="Helvetica Neue"/>
            <w:sz w:val="24"/>
            <w:szCs w:val="24"/>
          </w:rPr>
          <w:t xml:space="preserve">774.12 </w:t>
        </w:r>
      </w:ins>
      <w:r w:rsidR="00F703EB" w:rsidRPr="00457F6A">
        <w:rPr>
          <w:rFonts w:ascii="Helvetica Neue" w:eastAsia="Helvetica Neue" w:hAnsi="Helvetica Neue" w:cs="Helvetica Neue"/>
          <w:sz w:val="24"/>
          <w:szCs w:val="24"/>
        </w:rPr>
        <w:t>individuals per 100,000 population)</w:t>
      </w:r>
      <w:ins w:id="334" w:author="Damie" w:date="2018-07-19T23:00:00Z">
        <w:r w:rsidR="00785A3E">
          <w:rPr>
            <w:rFonts w:ascii="Helvetica Neue" w:eastAsia="Helvetica Neue" w:hAnsi="Helvetica Neue" w:cs="Helvetica Neue"/>
            <w:sz w:val="24"/>
            <w:szCs w:val="24"/>
          </w:rPr>
          <w:t xml:space="preserve"> which ha</w:t>
        </w:r>
      </w:ins>
      <w:ins w:id="335" w:author="Damie" w:date="2018-07-19T23:05:00Z">
        <w:r w:rsidR="00DB4176">
          <w:rPr>
            <w:rFonts w:ascii="Helvetica Neue" w:eastAsia="Helvetica Neue" w:hAnsi="Helvetica Neue" w:cs="Helvetica Neue"/>
            <w:sz w:val="24"/>
            <w:szCs w:val="24"/>
          </w:rPr>
          <w:t>d a total po</w:t>
        </w:r>
      </w:ins>
      <w:ins w:id="336" w:author="Damie" w:date="2018-07-19T23:06:00Z">
        <w:r w:rsidR="00DB4176">
          <w:rPr>
            <w:rFonts w:ascii="Helvetica Neue" w:eastAsia="Helvetica Neue" w:hAnsi="Helvetica Neue" w:cs="Helvetica Neue"/>
            <w:sz w:val="24"/>
            <w:szCs w:val="24"/>
          </w:rPr>
          <w:t>pulation of</w:t>
        </w:r>
      </w:ins>
      <w:ins w:id="337" w:author="Damie" w:date="2018-07-19T23:00:00Z">
        <w:r w:rsidR="00785A3E">
          <w:rPr>
            <w:rFonts w:ascii="Helvetica Neue" w:eastAsia="Helvetica Neue" w:hAnsi="Helvetica Neue" w:cs="Helvetica Neue"/>
            <w:sz w:val="24"/>
            <w:szCs w:val="24"/>
          </w:rPr>
          <w:t xml:space="preserve"> 34</w:t>
        </w:r>
      </w:ins>
      <w:ins w:id="338" w:author="Damie" w:date="2018-07-19T23:02:00Z">
        <w:r w:rsidR="00785A3E">
          <w:rPr>
            <w:rFonts w:ascii="Helvetica Neue" w:eastAsia="Helvetica Neue" w:hAnsi="Helvetica Neue" w:cs="Helvetica Neue"/>
            <w:sz w:val="24"/>
            <w:szCs w:val="24"/>
          </w:rPr>
          <w:t>,</w:t>
        </w:r>
      </w:ins>
      <w:ins w:id="339" w:author="Damie" w:date="2018-07-19T23:00:00Z">
        <w:r w:rsidR="00785A3E">
          <w:rPr>
            <w:rFonts w:ascii="Helvetica Neue" w:eastAsia="Helvetica Neue" w:hAnsi="Helvetica Neue" w:cs="Helvetica Neue"/>
            <w:sz w:val="24"/>
            <w:szCs w:val="24"/>
          </w:rPr>
          <w:t>787</w:t>
        </w:r>
      </w:ins>
      <w:ins w:id="340" w:author="Damie" w:date="2018-07-19T23:04:00Z">
        <w:r w:rsidR="00785A3E">
          <w:rPr>
            <w:rFonts w:ascii="Helvetica Neue" w:eastAsia="Helvetica Neue" w:hAnsi="Helvetica Neue" w:cs="Helvetica Neue"/>
            <w:sz w:val="24"/>
            <w:szCs w:val="24"/>
          </w:rPr>
          <w:t xml:space="preserve"> and was the </w:t>
        </w:r>
      </w:ins>
      <w:ins w:id="341" w:author="Damie" w:date="2018-07-19T23:05:00Z">
        <w:r w:rsidR="00DB4176">
          <w:rPr>
            <w:rFonts w:ascii="Helvetica Neue" w:eastAsia="Helvetica Neue" w:hAnsi="Helvetica Neue" w:cs="Helvetica Neue"/>
            <w:sz w:val="24"/>
            <w:szCs w:val="24"/>
          </w:rPr>
          <w:t>10</w:t>
        </w:r>
        <w:r w:rsidR="00DB4176" w:rsidRPr="00DB4176">
          <w:rPr>
            <w:rFonts w:ascii="Helvetica Neue" w:eastAsia="Helvetica Neue" w:hAnsi="Helvetica Neue" w:cs="Helvetica Neue"/>
            <w:sz w:val="24"/>
            <w:szCs w:val="24"/>
            <w:vertAlign w:val="superscript"/>
            <w:rPrChange w:id="342" w:author="Damie" w:date="2018-07-19T23:05:00Z">
              <w:rPr>
                <w:rFonts w:ascii="Helvetica Neue" w:eastAsia="Helvetica Neue" w:hAnsi="Helvetica Neue" w:cs="Helvetica Neue"/>
                <w:sz w:val="24"/>
                <w:szCs w:val="24"/>
              </w:rPr>
            </w:rPrChange>
          </w:rPr>
          <w:t>th</w:t>
        </w:r>
        <w:r w:rsidR="00DB4176">
          <w:rPr>
            <w:rFonts w:ascii="Helvetica Neue" w:eastAsia="Helvetica Neue" w:hAnsi="Helvetica Neue" w:cs="Helvetica Neue"/>
            <w:sz w:val="24"/>
            <w:szCs w:val="24"/>
          </w:rPr>
          <w:t xml:space="preserve"> least populated county during this time</w:t>
        </w:r>
      </w:ins>
      <w:r w:rsidR="001C299A">
        <w:rPr>
          <w:rFonts w:ascii="Helvetica Neue" w:eastAsia="Helvetica Neue" w:hAnsi="Helvetica Neue" w:cs="Helvetica Neue"/>
          <w:sz w:val="24"/>
          <w:szCs w:val="24"/>
        </w:rPr>
        <w:t xml:space="preserve">. </w:t>
      </w:r>
      <w:r w:rsidR="00FF5AA4" w:rsidRPr="00457F6A">
        <w:rPr>
          <w:rFonts w:ascii="Helvetica Neue" w:eastAsia="Helvetica Neue" w:hAnsi="Helvetica Neue" w:cs="Helvetica Neue"/>
          <w:i/>
          <w:sz w:val="24"/>
          <w:szCs w:val="24"/>
        </w:rPr>
        <w:t xml:space="preserve">Ixodes </w:t>
      </w:r>
      <w:proofErr w:type="spellStart"/>
      <w:r w:rsidR="00FF5AA4" w:rsidRPr="00457F6A">
        <w:rPr>
          <w:rFonts w:ascii="Helvetica Neue" w:eastAsia="Helvetica Neue" w:hAnsi="Helvetica Neue" w:cs="Helvetica Neue"/>
          <w:i/>
          <w:sz w:val="24"/>
          <w:szCs w:val="24"/>
        </w:rPr>
        <w:t>scapularis</w:t>
      </w:r>
      <w:proofErr w:type="spellEnd"/>
      <w:r w:rsidR="00FF5AA4" w:rsidRPr="00457F6A">
        <w:rPr>
          <w:rFonts w:ascii="Helvetica Neue" w:eastAsia="Helvetica Neue" w:hAnsi="Helvetica Neue" w:cs="Helvetica Neue"/>
          <w:i/>
          <w:sz w:val="24"/>
          <w:szCs w:val="24"/>
        </w:rPr>
        <w:t xml:space="preserve"> </w:t>
      </w:r>
      <w:r w:rsidR="00F703EB">
        <w:rPr>
          <w:rFonts w:ascii="Helvetica Neue" w:eastAsia="Helvetica Neue" w:hAnsi="Helvetica Neue" w:cs="Helvetica Neue"/>
          <w:sz w:val="24"/>
          <w:szCs w:val="24"/>
        </w:rPr>
        <w:t xml:space="preserve">counts </w:t>
      </w:r>
      <w:r w:rsidR="001C299A">
        <w:rPr>
          <w:rFonts w:ascii="Helvetica Neue" w:eastAsia="Helvetica Neue" w:hAnsi="Helvetica Neue" w:cs="Helvetica Neue"/>
          <w:sz w:val="24"/>
          <w:szCs w:val="24"/>
        </w:rPr>
        <w:t xml:space="preserve">in </w:t>
      </w:r>
      <w:del w:id="343" w:author="Damie" w:date="2018-07-19T22:59:00Z">
        <w:r w:rsidR="001C299A" w:rsidDel="00785A3E">
          <w:rPr>
            <w:rFonts w:ascii="Helvetica Neue" w:eastAsia="Helvetica Neue" w:hAnsi="Helvetica Neue" w:cs="Helvetica Neue"/>
            <w:sz w:val="24"/>
            <w:szCs w:val="24"/>
          </w:rPr>
          <w:delText>neighboring</w:delText>
        </w:r>
        <w:r w:rsidR="00FF5AA4" w:rsidRPr="00457F6A" w:rsidDel="00785A3E">
          <w:rPr>
            <w:rFonts w:ascii="Helvetica Neue" w:eastAsia="Helvetica Neue" w:hAnsi="Helvetica Neue" w:cs="Helvetica Neue"/>
            <w:sz w:val="24"/>
            <w:szCs w:val="24"/>
          </w:rPr>
          <w:delText xml:space="preserve"> Forest and </w:delText>
        </w:r>
      </w:del>
      <w:r w:rsidR="00FF5AA4" w:rsidRPr="00457F6A">
        <w:rPr>
          <w:rFonts w:ascii="Helvetica Neue" w:eastAsia="Helvetica Neue" w:hAnsi="Helvetica Neue" w:cs="Helvetica Neue"/>
          <w:sz w:val="24"/>
          <w:szCs w:val="24"/>
        </w:rPr>
        <w:t>Cameron</w:t>
      </w:r>
      <w:r w:rsidR="001C299A">
        <w:rPr>
          <w:rFonts w:ascii="Helvetica Neue" w:eastAsia="Helvetica Neue" w:hAnsi="Helvetica Neue" w:cs="Helvetica Neue"/>
          <w:sz w:val="24"/>
          <w:szCs w:val="24"/>
        </w:rPr>
        <w:t xml:space="preserve"> coun</w:t>
      </w:r>
      <w:ins w:id="344" w:author="Damie" w:date="2018-07-19T23:07:00Z">
        <w:r w:rsidR="00DB4176">
          <w:rPr>
            <w:rFonts w:ascii="Helvetica Neue" w:eastAsia="Helvetica Neue" w:hAnsi="Helvetica Neue" w:cs="Helvetica Neue"/>
            <w:sz w:val="24"/>
            <w:szCs w:val="24"/>
          </w:rPr>
          <w:t xml:space="preserve">ty, </w:t>
        </w:r>
      </w:ins>
      <w:ins w:id="345" w:author="Damie" w:date="2018-07-19T23:08:00Z">
        <w:r w:rsidR="00DB4176">
          <w:rPr>
            <w:rFonts w:ascii="Helvetica Neue" w:eastAsia="Helvetica Neue" w:hAnsi="Helvetica Neue" w:cs="Helvetica Neue"/>
            <w:sz w:val="24"/>
            <w:szCs w:val="24"/>
          </w:rPr>
          <w:t>which</w:t>
        </w:r>
      </w:ins>
      <w:ins w:id="346" w:author="Damie" w:date="2018-07-19T23:07:00Z">
        <w:r w:rsidR="00DB4176">
          <w:rPr>
            <w:rFonts w:ascii="Helvetica Neue" w:eastAsia="Helvetica Neue" w:hAnsi="Helvetica Neue" w:cs="Helvetica Neue"/>
            <w:sz w:val="24"/>
            <w:szCs w:val="24"/>
          </w:rPr>
          <w:t xml:space="preserve"> </w:t>
        </w:r>
      </w:ins>
      <w:ins w:id="347" w:author="Damie" w:date="2018-07-19T23:08:00Z">
        <w:r w:rsidR="00DB4176">
          <w:rPr>
            <w:rFonts w:ascii="Helvetica Neue" w:eastAsia="Helvetica Neue" w:hAnsi="Helvetica Neue" w:cs="Helvetica Neue"/>
            <w:sz w:val="24"/>
            <w:szCs w:val="24"/>
          </w:rPr>
          <w:t xml:space="preserve">was least populated county </w:t>
        </w:r>
      </w:ins>
      <w:ins w:id="348" w:author="Damie" w:date="2018-07-19T23:09:00Z">
        <w:r w:rsidR="00DB4176">
          <w:rPr>
            <w:rFonts w:ascii="Helvetica Neue" w:eastAsia="Helvetica Neue" w:hAnsi="Helvetica Neue" w:cs="Helvetica Neue"/>
            <w:sz w:val="24"/>
            <w:szCs w:val="24"/>
          </w:rPr>
          <w:t>with a total population of 4802,</w:t>
        </w:r>
      </w:ins>
      <w:ins w:id="349" w:author="Damie" w:date="2018-07-19T23:08:00Z">
        <w:r w:rsidR="00DB4176">
          <w:rPr>
            <w:rFonts w:ascii="Helvetica Neue" w:eastAsia="Helvetica Neue" w:hAnsi="Helvetica Neue" w:cs="Helvetica Neue"/>
            <w:sz w:val="24"/>
            <w:szCs w:val="24"/>
          </w:rPr>
          <w:t xml:space="preserve"> </w:t>
        </w:r>
      </w:ins>
      <w:del w:id="350" w:author="Damie" w:date="2018-07-19T23:07:00Z">
        <w:r w:rsidR="001C299A" w:rsidDel="00DB4176">
          <w:rPr>
            <w:rFonts w:ascii="Helvetica Neue" w:eastAsia="Helvetica Neue" w:hAnsi="Helvetica Neue" w:cs="Helvetica Neue"/>
            <w:sz w:val="24"/>
            <w:szCs w:val="24"/>
          </w:rPr>
          <w:delText>t</w:delText>
        </w:r>
      </w:del>
      <w:ins w:id="351" w:author="Damie" w:date="2018-07-19T22:59:00Z">
        <w:r w:rsidR="00785A3E">
          <w:rPr>
            <w:rFonts w:ascii="Helvetica Neue" w:eastAsia="Helvetica Neue" w:hAnsi="Helvetica Neue" w:cs="Helvetica Neue"/>
            <w:sz w:val="24"/>
            <w:szCs w:val="24"/>
          </w:rPr>
          <w:t>y</w:t>
        </w:r>
      </w:ins>
      <w:del w:id="352" w:author="Damie" w:date="2018-07-19T22:59:00Z">
        <w:r w:rsidR="001C299A" w:rsidDel="00785A3E">
          <w:rPr>
            <w:rFonts w:ascii="Helvetica Neue" w:eastAsia="Helvetica Neue" w:hAnsi="Helvetica Neue" w:cs="Helvetica Neue"/>
            <w:sz w:val="24"/>
            <w:szCs w:val="24"/>
          </w:rPr>
          <w:delText>ies</w:delText>
        </w:r>
      </w:del>
      <w:r w:rsidR="00FF5AA4" w:rsidRPr="00457F6A">
        <w:rPr>
          <w:rFonts w:ascii="Helvetica Neue" w:eastAsia="Helvetica Neue" w:hAnsi="Helvetica Neue" w:cs="Helvetica Neue"/>
          <w:sz w:val="24"/>
          <w:szCs w:val="24"/>
        </w:rPr>
        <w:t xml:space="preserve"> also had high submissions of </w:t>
      </w:r>
      <w:r w:rsidR="00FF5AA4" w:rsidRPr="001C299A">
        <w:rPr>
          <w:rFonts w:ascii="Helvetica Neue" w:eastAsia="Helvetica Neue" w:hAnsi="Helvetica Neue" w:cs="Helvetica Neue"/>
          <w:i/>
          <w:sz w:val="24"/>
          <w:szCs w:val="24"/>
        </w:rPr>
        <w:t>I.</w:t>
      </w:r>
      <w:r w:rsidR="001C299A">
        <w:rPr>
          <w:rFonts w:ascii="Helvetica Neue" w:eastAsia="Helvetica Neue" w:hAnsi="Helvetica Neue" w:cs="Helvetica Neue"/>
          <w:i/>
          <w:sz w:val="24"/>
          <w:szCs w:val="24"/>
        </w:rPr>
        <w:t xml:space="preserve"> </w:t>
      </w:r>
      <w:proofErr w:type="spellStart"/>
      <w:r w:rsidR="00FF5AA4" w:rsidRPr="001C299A">
        <w:rPr>
          <w:rFonts w:ascii="Helvetica Neue" w:eastAsia="Helvetica Neue" w:hAnsi="Helvetica Neue" w:cs="Helvetica Neue"/>
          <w:i/>
          <w:sz w:val="24"/>
          <w:szCs w:val="24"/>
        </w:rPr>
        <w:t>scapularis</w:t>
      </w:r>
      <w:proofErr w:type="spellEnd"/>
      <w:r w:rsidR="00FF5AA4" w:rsidRPr="00457F6A">
        <w:rPr>
          <w:rFonts w:ascii="Helvetica Neue" w:eastAsia="Helvetica Neue" w:hAnsi="Helvetica Neue" w:cs="Helvetica Neue"/>
          <w:sz w:val="24"/>
          <w:szCs w:val="24"/>
        </w:rPr>
        <w:t xml:space="preserve"> with </w:t>
      </w:r>
      <w:del w:id="353" w:author="Damie" w:date="2018-07-19T23:07:00Z">
        <w:r w:rsidR="00FF5AA4" w:rsidRPr="00457F6A" w:rsidDel="00DB4176">
          <w:rPr>
            <w:rFonts w:ascii="Helvetica Neue" w:eastAsia="Helvetica Neue" w:hAnsi="Helvetica Neue" w:cs="Helvetica Neue"/>
            <w:sz w:val="24"/>
            <w:szCs w:val="24"/>
          </w:rPr>
          <w:delText>116.64</w:delText>
        </w:r>
      </w:del>
      <w:ins w:id="354" w:author="Damie" w:date="2018-07-19T23:07:00Z">
        <w:r w:rsidR="00DB4176">
          <w:rPr>
            <w:rFonts w:ascii="Helvetica Neue" w:eastAsia="Helvetica Neue" w:hAnsi="Helvetica Neue" w:cs="Helvetica Neue"/>
            <w:sz w:val="24"/>
            <w:szCs w:val="24"/>
          </w:rPr>
          <w:t xml:space="preserve"> 422 tick specimens</w:t>
        </w:r>
      </w:ins>
      <w:r w:rsidR="00FF5AA4" w:rsidRPr="00457F6A">
        <w:rPr>
          <w:rFonts w:ascii="Helvetica Neue" w:eastAsia="Helvetica Neue" w:hAnsi="Helvetica Neue" w:cs="Helvetica Neue"/>
          <w:sz w:val="24"/>
          <w:szCs w:val="24"/>
        </w:rPr>
        <w:t xml:space="preserve"> </w:t>
      </w:r>
      <w:del w:id="355" w:author="Damie" w:date="2018-07-19T23:07:00Z">
        <w:r w:rsidR="00FF5AA4" w:rsidRPr="00457F6A" w:rsidDel="00DB4176">
          <w:rPr>
            <w:rFonts w:ascii="Helvetica Neue" w:eastAsia="Helvetica Neue" w:hAnsi="Helvetica Neue" w:cs="Helvetica Neue"/>
            <w:sz w:val="24"/>
            <w:szCs w:val="24"/>
          </w:rPr>
          <w:delText xml:space="preserve">and 589.97 individuals </w:delText>
        </w:r>
      </w:del>
      <w:r w:rsidR="00FF5AA4" w:rsidRPr="00457F6A">
        <w:rPr>
          <w:rFonts w:ascii="Helvetica Neue" w:eastAsia="Helvetica Neue" w:hAnsi="Helvetica Neue" w:cs="Helvetica Neue"/>
          <w:sz w:val="24"/>
          <w:szCs w:val="24"/>
        </w:rPr>
        <w:t xml:space="preserve">per 100,000 </w:t>
      </w:r>
      <w:ins w:id="356" w:author="Damie" w:date="2018-07-19T23:07:00Z">
        <w:r w:rsidR="00DB4176">
          <w:rPr>
            <w:rFonts w:ascii="Helvetica Neue" w:eastAsia="Helvetica Neue" w:hAnsi="Helvetica Neue" w:cs="Helvetica Neue"/>
            <w:sz w:val="24"/>
            <w:szCs w:val="24"/>
          </w:rPr>
          <w:t xml:space="preserve">persons </w:t>
        </w:r>
      </w:ins>
      <w:del w:id="357" w:author="Damie" w:date="2018-07-19T23:07:00Z">
        <w:r w:rsidR="00FF5AA4" w:rsidRPr="00457F6A" w:rsidDel="00DB4176">
          <w:rPr>
            <w:rFonts w:ascii="Helvetica Neue" w:eastAsia="Helvetica Neue" w:hAnsi="Helvetica Neue" w:cs="Helvetica Neue"/>
            <w:sz w:val="24"/>
            <w:szCs w:val="24"/>
          </w:rPr>
          <w:delText>respectively</w:delText>
        </w:r>
      </w:del>
      <w:r w:rsidR="00FF5AA4" w:rsidRPr="00457F6A">
        <w:rPr>
          <w:rFonts w:ascii="Helvetica Neue" w:eastAsia="Helvetica Neue" w:hAnsi="Helvetica Neue" w:cs="Helvetica Neue"/>
          <w:sz w:val="24"/>
          <w:szCs w:val="24"/>
        </w:rPr>
        <w:t>.</w:t>
      </w:r>
      <w:ins w:id="358" w:author="Damie" w:date="2018-07-19T23:10:00Z">
        <w:r w:rsidR="00DB4176">
          <w:rPr>
            <w:rFonts w:ascii="Helvetica Neue" w:eastAsia="Helvetica Neue" w:hAnsi="Helvetica Neue" w:cs="Helvetica Neue"/>
            <w:sz w:val="24"/>
            <w:szCs w:val="24"/>
          </w:rPr>
          <w:t xml:space="preserve"> In 2000-2010, </w:t>
        </w:r>
      </w:ins>
      <w:r w:rsidR="00FF5AA4" w:rsidRPr="00457F6A">
        <w:rPr>
          <w:rFonts w:ascii="Helvetica Neue" w:eastAsia="Helvetica Neue" w:hAnsi="Helvetica Neue" w:cs="Helvetica Neue"/>
          <w:sz w:val="24"/>
          <w:szCs w:val="24"/>
        </w:rPr>
        <w:t xml:space="preserve"> </w:t>
      </w:r>
      <w:del w:id="359" w:author="Damie" w:date="2018-07-19T23:11:00Z">
        <w:r w:rsidR="00FF5AA4" w:rsidRPr="00457F6A" w:rsidDel="00DB4176">
          <w:rPr>
            <w:rFonts w:ascii="Helvetica Neue" w:eastAsia="Helvetica Neue" w:hAnsi="Helvetica Neue" w:cs="Helvetica Neue"/>
            <w:sz w:val="24"/>
            <w:szCs w:val="24"/>
          </w:rPr>
          <w:delText>Other</w:delText>
        </w:r>
      </w:del>
      <w:r w:rsidR="00FF5AA4" w:rsidRPr="00457F6A">
        <w:rPr>
          <w:rFonts w:ascii="Helvetica Neue" w:eastAsia="Helvetica Neue" w:hAnsi="Helvetica Neue" w:cs="Helvetica Neue"/>
          <w:sz w:val="24"/>
          <w:szCs w:val="24"/>
        </w:rPr>
        <w:t xml:space="preserve"> </w:t>
      </w:r>
      <w:ins w:id="360" w:author="Damie" w:date="2018-07-19T23:11:00Z">
        <w:r w:rsidR="00DB4176">
          <w:rPr>
            <w:rFonts w:ascii="Helvetica Neue" w:eastAsia="Helvetica Neue" w:hAnsi="Helvetica Neue" w:cs="Helvetica Neue"/>
            <w:sz w:val="24"/>
            <w:szCs w:val="24"/>
          </w:rPr>
          <w:t xml:space="preserve"> other </w:t>
        </w:r>
      </w:ins>
      <w:r w:rsidR="00FF5AA4" w:rsidRPr="00457F6A">
        <w:rPr>
          <w:rFonts w:ascii="Helvetica Neue" w:eastAsia="Helvetica Neue" w:hAnsi="Helvetica Neue" w:cs="Helvetica Neue"/>
          <w:sz w:val="24"/>
          <w:szCs w:val="24"/>
        </w:rPr>
        <w:t xml:space="preserve">counties with high </w:t>
      </w:r>
      <w:r w:rsidR="001C299A">
        <w:rPr>
          <w:rFonts w:ascii="Helvetica Neue" w:eastAsia="Helvetica Neue" w:hAnsi="Helvetica Neue" w:cs="Helvetica Neue"/>
          <w:i/>
          <w:sz w:val="24"/>
          <w:szCs w:val="24"/>
        </w:rPr>
        <w:t>I.</w:t>
      </w:r>
      <w:r w:rsidR="00FF5AA4" w:rsidRPr="00457F6A">
        <w:rPr>
          <w:rFonts w:ascii="Helvetica Neue" w:eastAsia="Helvetica Neue" w:hAnsi="Helvetica Neue" w:cs="Helvetica Neue"/>
          <w:i/>
          <w:sz w:val="24"/>
          <w:szCs w:val="24"/>
        </w:rPr>
        <w:t xml:space="preserve"> scapularis</w:t>
      </w:r>
      <w:r w:rsidR="00FF5AA4" w:rsidRPr="00457F6A">
        <w:rPr>
          <w:rFonts w:ascii="Helvetica Neue" w:eastAsia="Helvetica Neue" w:hAnsi="Helvetica Neue" w:cs="Helvetica Neue"/>
          <w:sz w:val="24"/>
          <w:szCs w:val="24"/>
        </w:rPr>
        <w:t xml:space="preserve"> incidence rates included Northumberland (</w:t>
      </w:r>
      <w:del w:id="361" w:author="Damie" w:date="2018-07-19T23:15:00Z">
        <w:r w:rsidR="00FF5AA4" w:rsidRPr="00457F6A" w:rsidDel="001273E6">
          <w:rPr>
            <w:rFonts w:ascii="Helvetica Neue" w:eastAsia="Helvetica Neue" w:hAnsi="Helvetica Neue" w:cs="Helvetica Neue"/>
            <w:sz w:val="24"/>
            <w:szCs w:val="24"/>
          </w:rPr>
          <w:delText>299.56</w:delText>
        </w:r>
      </w:del>
      <w:ins w:id="362" w:author="Damie" w:date="2018-07-19T23:15:00Z">
        <w:r w:rsidR="001273E6">
          <w:rPr>
            <w:rFonts w:ascii="Helvetica Neue" w:eastAsia="Helvetica Neue" w:hAnsi="Helvetica Neue" w:cs="Helvetica Neue"/>
            <w:sz w:val="24"/>
            <w:szCs w:val="24"/>
          </w:rPr>
          <w:t>20</w:t>
        </w:r>
      </w:ins>
      <w:ins w:id="363" w:author="Damie" w:date="2018-07-19T23:16:00Z">
        <w:r w:rsidR="001273E6">
          <w:rPr>
            <w:rFonts w:ascii="Helvetica Neue" w:eastAsia="Helvetica Neue" w:hAnsi="Helvetica Neue" w:cs="Helvetica Neue"/>
            <w:sz w:val="24"/>
            <w:szCs w:val="24"/>
          </w:rPr>
          <w:t>6.22</w:t>
        </w:r>
      </w:ins>
      <w:r w:rsidR="00FF5AA4" w:rsidRPr="00457F6A">
        <w:rPr>
          <w:rFonts w:ascii="Helvetica Neue" w:eastAsia="Helvetica Neue" w:hAnsi="Helvetica Neue" w:cs="Helvetica Neue"/>
          <w:sz w:val="24"/>
          <w:szCs w:val="24"/>
        </w:rPr>
        <w:t xml:space="preserve"> individuals per 100,000), Snyder (</w:t>
      </w:r>
      <w:del w:id="364" w:author="Damie" w:date="2018-07-19T23:16:00Z">
        <w:r w:rsidR="00FF5AA4" w:rsidRPr="00457F6A" w:rsidDel="001273E6">
          <w:rPr>
            <w:rFonts w:ascii="Helvetica Neue" w:eastAsia="Helvetica Neue" w:hAnsi="Helvetica Neue" w:cs="Helvetica Neue"/>
            <w:sz w:val="24"/>
            <w:szCs w:val="24"/>
          </w:rPr>
          <w:delText>198.98</w:delText>
        </w:r>
      </w:del>
      <w:ins w:id="365" w:author="Damie" w:date="2018-07-19T23:16:00Z">
        <w:r w:rsidR="001273E6">
          <w:rPr>
            <w:rFonts w:ascii="Helvetica Neue" w:eastAsia="Helvetica Neue" w:hAnsi="Helvetica Neue" w:cs="Helvetica Neue"/>
            <w:sz w:val="24"/>
            <w:szCs w:val="24"/>
          </w:rPr>
          <w:t>205.08</w:t>
        </w:r>
      </w:ins>
      <w:r w:rsidR="00FF5AA4" w:rsidRPr="00457F6A">
        <w:rPr>
          <w:rFonts w:ascii="Helvetica Neue" w:eastAsia="Helvetica Neue" w:hAnsi="Helvetica Neue" w:cs="Helvetica Neue"/>
          <w:sz w:val="24"/>
          <w:szCs w:val="24"/>
        </w:rPr>
        <w:t xml:space="preserve"> individuals per 100,000), </w:t>
      </w:r>
      <w:ins w:id="366" w:author="Damie" w:date="2018-07-19T23:17:00Z">
        <w:r w:rsidR="001273E6">
          <w:rPr>
            <w:rFonts w:ascii="Helvetica Neue" w:eastAsia="Helvetica Neue" w:hAnsi="Helvetica Neue" w:cs="Helvetica Neue"/>
            <w:sz w:val="24"/>
            <w:szCs w:val="24"/>
          </w:rPr>
          <w:t xml:space="preserve">and </w:t>
        </w:r>
      </w:ins>
      <w:r w:rsidR="00FF5AA4" w:rsidRPr="00457F6A">
        <w:rPr>
          <w:rFonts w:ascii="Helvetica Neue" w:eastAsia="Helvetica Neue" w:hAnsi="Helvetica Neue" w:cs="Helvetica Neue"/>
          <w:sz w:val="24"/>
          <w:szCs w:val="24"/>
        </w:rPr>
        <w:t>Union (</w:t>
      </w:r>
      <w:del w:id="367" w:author="Damie" w:date="2018-07-19T23:16:00Z">
        <w:r w:rsidR="00FF5AA4" w:rsidRPr="00457F6A" w:rsidDel="001273E6">
          <w:rPr>
            <w:rFonts w:ascii="Helvetica Neue" w:eastAsia="Helvetica Neue" w:hAnsi="Helvetica Neue" w:cs="Helvetica Neue"/>
            <w:sz w:val="24"/>
            <w:szCs w:val="24"/>
          </w:rPr>
          <w:delText>171</w:delText>
        </w:r>
      </w:del>
      <w:ins w:id="368" w:author="Damie" w:date="2018-07-19T23:16:00Z">
        <w:r w:rsidR="001273E6" w:rsidRPr="00457F6A">
          <w:rPr>
            <w:rFonts w:ascii="Helvetica Neue" w:eastAsia="Helvetica Neue" w:hAnsi="Helvetica Neue" w:cs="Helvetica Neue"/>
            <w:sz w:val="24"/>
            <w:szCs w:val="24"/>
          </w:rPr>
          <w:t>17</w:t>
        </w:r>
        <w:r w:rsidR="001273E6">
          <w:rPr>
            <w:rFonts w:ascii="Helvetica Neue" w:eastAsia="Helvetica Neue" w:hAnsi="Helvetica Neue" w:cs="Helvetica Neue"/>
            <w:sz w:val="24"/>
            <w:szCs w:val="24"/>
          </w:rPr>
          <w:t>0</w:t>
        </w:r>
      </w:ins>
      <w:r w:rsidR="00FF5AA4" w:rsidRPr="00457F6A">
        <w:rPr>
          <w:rFonts w:ascii="Helvetica Neue" w:eastAsia="Helvetica Neue" w:hAnsi="Helvetica Neue" w:cs="Helvetica Neue"/>
          <w:sz w:val="24"/>
          <w:szCs w:val="24"/>
        </w:rPr>
        <w:t>.</w:t>
      </w:r>
      <w:ins w:id="369" w:author="Damie" w:date="2018-07-19T23:16:00Z">
        <w:r w:rsidR="001273E6">
          <w:rPr>
            <w:rFonts w:ascii="Helvetica Neue" w:eastAsia="Helvetica Neue" w:hAnsi="Helvetica Neue" w:cs="Helvetica Neue"/>
            <w:sz w:val="24"/>
            <w:szCs w:val="24"/>
          </w:rPr>
          <w:t>5</w:t>
        </w:r>
      </w:ins>
      <w:del w:id="370" w:author="Damie" w:date="2018-07-19T23:16:00Z">
        <w:r w:rsidR="00FF5AA4" w:rsidRPr="00457F6A" w:rsidDel="001273E6">
          <w:rPr>
            <w:rFonts w:ascii="Helvetica Neue" w:eastAsia="Helvetica Neue" w:hAnsi="Helvetica Neue" w:cs="Helvetica Neue"/>
            <w:sz w:val="24"/>
            <w:szCs w:val="24"/>
          </w:rPr>
          <w:delText>3</w:delText>
        </w:r>
      </w:del>
      <w:ins w:id="371" w:author="Damie" w:date="2018-07-19T23:16:00Z">
        <w:r w:rsidR="001273E6">
          <w:rPr>
            <w:rFonts w:ascii="Helvetica Neue" w:eastAsia="Helvetica Neue" w:hAnsi="Helvetica Neue" w:cs="Helvetica Neue"/>
            <w:sz w:val="24"/>
            <w:szCs w:val="24"/>
          </w:rPr>
          <w:t>7</w:t>
        </w:r>
      </w:ins>
      <w:del w:id="372" w:author="Damie" w:date="2018-07-19T23:16:00Z">
        <w:r w:rsidR="00FF5AA4" w:rsidRPr="00457F6A" w:rsidDel="001273E6">
          <w:rPr>
            <w:rFonts w:ascii="Helvetica Neue" w:eastAsia="Helvetica Neue" w:hAnsi="Helvetica Neue" w:cs="Helvetica Neue"/>
            <w:sz w:val="24"/>
            <w:szCs w:val="24"/>
          </w:rPr>
          <w:delText>1</w:delText>
        </w:r>
      </w:del>
      <w:r w:rsidR="00FF5AA4" w:rsidRPr="00457F6A">
        <w:rPr>
          <w:rFonts w:ascii="Helvetica Neue" w:eastAsia="Helvetica Neue" w:hAnsi="Helvetica Neue" w:cs="Helvetica Neue"/>
          <w:sz w:val="24"/>
          <w:szCs w:val="24"/>
        </w:rPr>
        <w:t xml:space="preserve"> individuals per 100,000)</w:t>
      </w:r>
      <w:ins w:id="373" w:author="Damie" w:date="2018-07-19T23:17:00Z">
        <w:r w:rsidR="001273E6">
          <w:rPr>
            <w:rFonts w:ascii="Helvetica Neue" w:eastAsia="Helvetica Neue" w:hAnsi="Helvetica Neue" w:cs="Helvetica Neue"/>
            <w:sz w:val="24"/>
            <w:szCs w:val="24"/>
          </w:rPr>
          <w:t>.</w:t>
        </w:r>
      </w:ins>
      <w:del w:id="374" w:author="Damie" w:date="2018-07-19T23:17:00Z">
        <w:r w:rsidR="00FF5AA4" w:rsidRPr="00457F6A" w:rsidDel="001273E6">
          <w:rPr>
            <w:rFonts w:ascii="Helvetica Neue" w:eastAsia="Helvetica Neue" w:hAnsi="Helvetica Neue" w:cs="Helvetica Neue"/>
            <w:sz w:val="24"/>
            <w:szCs w:val="24"/>
          </w:rPr>
          <w:delText>, and Clearfield (99.21 in</w:delText>
        </w:r>
        <w:r w:rsidR="001C299A" w:rsidDel="001273E6">
          <w:rPr>
            <w:rFonts w:ascii="Helvetica Neue" w:eastAsia="Helvetica Neue" w:hAnsi="Helvetica Neue" w:cs="Helvetica Neue"/>
            <w:sz w:val="24"/>
            <w:szCs w:val="24"/>
          </w:rPr>
          <w:delText xml:space="preserve">dividuals 100,000) </w:delText>
        </w:r>
      </w:del>
      <w:r w:rsidR="001C299A">
        <w:rPr>
          <w:rFonts w:ascii="Helvetica Neue" w:eastAsia="Helvetica Neue" w:hAnsi="Helvetica Neue" w:cs="Helvetica Neue"/>
          <w:sz w:val="24"/>
          <w:szCs w:val="24"/>
        </w:rPr>
        <w:t xml:space="preserve">(Figure </w:t>
      </w:r>
      <w:commentRangeStart w:id="375"/>
      <w:commentRangeStart w:id="376"/>
      <w:r w:rsidR="001C299A">
        <w:rPr>
          <w:rFonts w:ascii="Helvetica Neue" w:eastAsia="Helvetica Neue" w:hAnsi="Helvetica Neue" w:cs="Helvetica Neue"/>
          <w:sz w:val="24"/>
          <w:szCs w:val="24"/>
        </w:rPr>
        <w:t>3</w:t>
      </w:r>
      <w:commentRangeEnd w:id="375"/>
      <w:r w:rsidR="001C299A">
        <w:rPr>
          <w:rStyle w:val="CommentReference"/>
        </w:rPr>
        <w:commentReference w:id="375"/>
      </w:r>
      <w:commentRangeEnd w:id="376"/>
      <w:r w:rsidR="00673367">
        <w:rPr>
          <w:rStyle w:val="CommentReference"/>
        </w:rPr>
        <w:commentReference w:id="376"/>
      </w:r>
      <w:r w:rsidR="001C299A">
        <w:rPr>
          <w:rFonts w:ascii="Helvetica Neue" w:eastAsia="Helvetica Neue" w:hAnsi="Helvetica Neue" w:cs="Helvetica Neue"/>
          <w:sz w:val="24"/>
          <w:szCs w:val="24"/>
        </w:rPr>
        <w:t>).</w:t>
      </w:r>
      <w:commentRangeEnd w:id="329"/>
      <w:r w:rsidR="001607DE">
        <w:rPr>
          <w:rStyle w:val="CommentReference"/>
        </w:rPr>
        <w:commentReference w:id="329"/>
      </w:r>
    </w:p>
    <w:p w14:paraId="58A288B1" w14:textId="77777777" w:rsidR="00A64627" w:rsidRPr="00457F6A" w:rsidRDefault="00A64627">
      <w:pPr>
        <w:pStyle w:val="Normal1"/>
        <w:rPr>
          <w:rFonts w:ascii="Helvetica Neue" w:hAnsi="Helvetica Neue"/>
          <w:b/>
          <w:sz w:val="24"/>
          <w:szCs w:val="24"/>
        </w:rPr>
      </w:pPr>
    </w:p>
    <w:p w14:paraId="6E62CE48" w14:textId="3BA5EC8B" w:rsidR="00A64627" w:rsidRPr="00457F6A" w:rsidDel="001273E6" w:rsidRDefault="00FF5AA4">
      <w:pPr>
        <w:pStyle w:val="Normal1"/>
        <w:rPr>
          <w:del w:id="377" w:author="Damie" w:date="2018-07-19T23:19:00Z"/>
          <w:rFonts w:ascii="Helvetica Neue" w:hAnsi="Helvetica Neue"/>
          <w:sz w:val="24"/>
          <w:szCs w:val="24"/>
        </w:rPr>
      </w:pPr>
      <w:r w:rsidRPr="00457F6A">
        <w:rPr>
          <w:rFonts w:ascii="Helvetica Neue" w:hAnsi="Helvetica Neue"/>
          <w:b/>
          <w:sz w:val="24"/>
          <w:szCs w:val="24"/>
        </w:rPr>
        <w:t xml:space="preserve">Figure 4: </w:t>
      </w:r>
      <w:r w:rsidRPr="00457F6A">
        <w:rPr>
          <w:rFonts w:ascii="Helvetica Neue" w:hAnsi="Helvetica Neue"/>
          <w:sz w:val="24"/>
          <w:szCs w:val="24"/>
        </w:rPr>
        <w:t xml:space="preserve">Distribution of the five most abundant tick species across Pennsylvania </w:t>
      </w:r>
      <w:proofErr w:type="spellStart"/>
      <w:r w:rsidRPr="00457F6A">
        <w:rPr>
          <w:rFonts w:ascii="Helvetica Neue" w:hAnsi="Helvetica Neue"/>
          <w:sz w:val="24"/>
          <w:szCs w:val="24"/>
        </w:rPr>
        <w:t>from</w:t>
      </w:r>
      <w:del w:id="378" w:author="Damie" w:date="2018-07-19T22:57:00Z">
        <w:r w:rsidRPr="00457F6A" w:rsidDel="00785A3E">
          <w:rPr>
            <w:rFonts w:ascii="Helvetica Neue" w:hAnsi="Helvetica Neue"/>
            <w:sz w:val="24"/>
            <w:szCs w:val="24"/>
          </w:rPr>
          <w:delText xml:space="preserve"> </w:delText>
        </w:r>
      </w:del>
      <w:ins w:id="379" w:author="Damie" w:date="2018-07-19T22:57:00Z">
        <w:r w:rsidR="00785A3E">
          <w:rPr>
            <w:rFonts w:ascii="Helvetica Neue" w:hAnsi="Helvetica Neue"/>
            <w:sz w:val="24"/>
            <w:szCs w:val="24"/>
          </w:rPr>
          <w:t>at</w:t>
        </w:r>
        <w:proofErr w:type="spellEnd"/>
        <w:r w:rsidR="00785A3E">
          <w:rPr>
            <w:rFonts w:ascii="Helvetica Neue" w:hAnsi="Helvetica Neue"/>
            <w:sz w:val="24"/>
            <w:szCs w:val="24"/>
          </w:rPr>
          <w:t xml:space="preserve"> different time periods of the surveillance: 1960-1970, </w:t>
        </w:r>
      </w:ins>
      <w:ins w:id="380" w:author="Damie" w:date="2018-07-19T22:58:00Z">
        <w:r w:rsidR="00785A3E">
          <w:rPr>
            <w:rFonts w:ascii="Helvetica Neue" w:hAnsi="Helvetica Neue"/>
            <w:sz w:val="24"/>
            <w:szCs w:val="24"/>
          </w:rPr>
          <w:t>1990-2000,</w:t>
        </w:r>
      </w:ins>
      <w:ins w:id="381" w:author="Damie" w:date="2018-07-19T23:18:00Z">
        <w:r w:rsidR="001273E6">
          <w:rPr>
            <w:rFonts w:ascii="Helvetica Neue" w:hAnsi="Helvetica Neue"/>
            <w:sz w:val="24"/>
            <w:szCs w:val="24"/>
          </w:rPr>
          <w:t xml:space="preserve"> </w:t>
        </w:r>
      </w:ins>
      <w:ins w:id="382" w:author="Damie" w:date="2018-07-19T22:58:00Z">
        <w:r w:rsidR="00785A3E">
          <w:rPr>
            <w:rFonts w:ascii="Helvetica Neue" w:hAnsi="Helvetica Neue"/>
            <w:sz w:val="24"/>
            <w:szCs w:val="24"/>
          </w:rPr>
          <w:t>2000-2010, and 2010-2020</w:t>
        </w:r>
      </w:ins>
      <w:del w:id="383" w:author="Damie" w:date="2018-07-19T22:57:00Z">
        <w:r w:rsidRPr="00457F6A" w:rsidDel="00785A3E">
          <w:rPr>
            <w:rFonts w:ascii="Helvetica Neue" w:hAnsi="Helvetica Neue"/>
            <w:sz w:val="24"/>
            <w:szCs w:val="24"/>
          </w:rPr>
          <w:delText>1900-2017</w:delText>
        </w:r>
      </w:del>
      <w:r w:rsidRPr="00457F6A">
        <w:rPr>
          <w:rFonts w:ascii="Helvetica Neue" w:hAnsi="Helvetica Neue"/>
          <w:sz w:val="24"/>
          <w:szCs w:val="24"/>
        </w:rPr>
        <w:t xml:space="preserve">. </w:t>
      </w:r>
      <w:ins w:id="384" w:author="Damie" w:date="2018-07-19T23:19:00Z">
        <w:r w:rsidR="001273E6">
          <w:rPr>
            <w:rFonts w:ascii="Helvetica Neue" w:hAnsi="Helvetica Neue"/>
            <w:sz w:val="24"/>
            <w:szCs w:val="24"/>
          </w:rPr>
          <w:t>Tick counts were adjusted by total county</w:t>
        </w:r>
      </w:ins>
      <w:ins w:id="385" w:author="Damie" w:date="2018-07-19T23:20:00Z">
        <w:r w:rsidR="001273E6">
          <w:rPr>
            <w:rFonts w:ascii="Helvetica Neue" w:hAnsi="Helvetica Neue"/>
            <w:sz w:val="24"/>
            <w:szCs w:val="24"/>
          </w:rPr>
          <w:t xml:space="preserve"> population </w:t>
        </w:r>
      </w:ins>
      <w:ins w:id="386" w:author="Damie" w:date="2018-07-19T23:21:00Z">
        <w:r w:rsidR="001273E6">
          <w:rPr>
            <w:rFonts w:ascii="Helvetica Neue" w:hAnsi="Helvetica Neue"/>
            <w:sz w:val="24"/>
            <w:szCs w:val="24"/>
          </w:rPr>
          <w:t xml:space="preserve">at the different time periods. On the far left is the cumulative tick count from 1900-2017.  </w:t>
        </w:r>
      </w:ins>
      <w:r w:rsidRPr="00457F6A">
        <w:rPr>
          <w:rFonts w:ascii="Helvetica Neue" w:hAnsi="Helvetica Neue"/>
          <w:sz w:val="24"/>
          <w:szCs w:val="24"/>
        </w:rPr>
        <w:t xml:space="preserve">Comparison of tick species distribution between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Pr="00457F6A">
        <w:rPr>
          <w:rFonts w:ascii="Helvetica Neue" w:hAnsi="Helvetica Neue"/>
          <w:i/>
          <w:sz w:val="24"/>
          <w:szCs w:val="24"/>
        </w:rPr>
        <w:t xml:space="preserve">, and Ixodes </w:t>
      </w:r>
      <w:proofErr w:type="spellStart"/>
      <w:r w:rsidRPr="00457F6A">
        <w:rPr>
          <w:rFonts w:ascii="Helvetica Neue" w:hAnsi="Helvetica Neue"/>
          <w:i/>
          <w:sz w:val="24"/>
          <w:szCs w:val="24"/>
        </w:rPr>
        <w:t>cookei</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reveals differences in their range of occurrence. </w:t>
      </w:r>
      <w:del w:id="387" w:author="Damie" w:date="2018-07-19T23:19:00Z">
        <w:r w:rsidRPr="00457F6A" w:rsidDel="001273E6">
          <w:rPr>
            <w:rFonts w:ascii="Helvetica Neue" w:hAnsi="Helvetica Neue"/>
            <w:sz w:val="24"/>
            <w:szCs w:val="24"/>
          </w:rPr>
          <w:delText xml:space="preserve">For </w:delText>
        </w:r>
        <w:r w:rsidRPr="00457F6A" w:rsidDel="001273E6">
          <w:rPr>
            <w:rFonts w:ascii="Helvetica Neue" w:hAnsi="Helvetica Neue"/>
            <w:i/>
            <w:sz w:val="24"/>
            <w:szCs w:val="24"/>
          </w:rPr>
          <w:delText>Ixodes scapularis</w:delText>
        </w:r>
        <w:r w:rsidRPr="00457F6A" w:rsidDel="001273E6">
          <w:rPr>
            <w:rFonts w:ascii="Helvetica Neue" w:hAnsi="Helvetica Neue"/>
            <w:sz w:val="24"/>
            <w:szCs w:val="24"/>
          </w:rPr>
          <w:delText>, a large proportion of its submissions originated from</w:delText>
        </w:r>
        <w:r w:rsidR="001C299A" w:rsidDel="001273E6">
          <w:rPr>
            <w:rFonts w:ascii="Helvetica Neue" w:hAnsi="Helvetica Neue"/>
            <w:sz w:val="24"/>
            <w:szCs w:val="24"/>
          </w:rPr>
          <w:delText xml:space="preserve"> Elk, Northumberland, and Erie Counties.</w:delText>
        </w:r>
      </w:del>
    </w:p>
    <w:p w14:paraId="5F909425" w14:textId="77777777" w:rsidR="00A64627" w:rsidRPr="00457F6A" w:rsidRDefault="00A64627">
      <w:pPr>
        <w:pStyle w:val="Normal1"/>
        <w:rPr>
          <w:rFonts w:ascii="Helvetica Neue" w:hAnsi="Helvetica Neue"/>
          <w:sz w:val="24"/>
          <w:szCs w:val="24"/>
        </w:rPr>
      </w:pPr>
    </w:p>
    <w:p w14:paraId="5F17E6F4" w14:textId="3BD6078B" w:rsidR="00491638" w:rsidRPr="00457F6A" w:rsidRDefault="00FF5AA4" w:rsidP="00491638">
      <w:pPr>
        <w:pStyle w:val="Normal1"/>
        <w:rPr>
          <w:ins w:id="388" w:author="Damie" w:date="2018-07-19T23:28:00Z"/>
          <w:rFonts w:ascii="Helvetica Neue" w:hAnsi="Helvetica Neue"/>
          <w:sz w:val="24"/>
          <w:szCs w:val="24"/>
        </w:rPr>
      </w:pP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001C299A">
        <w:rPr>
          <w:rFonts w:ascii="Helvetica Neue" w:hAnsi="Helvetica Neue"/>
          <w:sz w:val="24"/>
          <w:szCs w:val="24"/>
        </w:rPr>
        <w:t xml:space="preserve"> distribution was largely localized to </w:t>
      </w:r>
      <w:r w:rsidRPr="00457F6A">
        <w:rPr>
          <w:rFonts w:ascii="Helvetica Neue" w:hAnsi="Helvetica Neue"/>
          <w:sz w:val="24"/>
          <w:szCs w:val="24"/>
        </w:rPr>
        <w:t>southern portions of the state</w:t>
      </w:r>
      <w:ins w:id="389" w:author="Damie" w:date="2018-07-19T23:28:00Z">
        <w:r w:rsidR="00491638">
          <w:rPr>
            <w:rFonts w:ascii="Helvetica Neue" w:hAnsi="Helvetica Neue"/>
            <w:sz w:val="24"/>
            <w:szCs w:val="24"/>
          </w:rPr>
          <w:t>. In 1990- 2000, t</w:t>
        </w:r>
        <w:r w:rsidR="00491638" w:rsidRPr="00457F6A">
          <w:rPr>
            <w:rFonts w:ascii="Helvetica Neue" w:hAnsi="Helvetica Neue"/>
            <w:sz w:val="24"/>
            <w:szCs w:val="24"/>
          </w:rPr>
          <w:t xml:space="preserve">he highest proportion of </w:t>
        </w:r>
        <w:r w:rsidR="00491638" w:rsidRPr="001C299A">
          <w:rPr>
            <w:rFonts w:ascii="Helvetica Neue" w:hAnsi="Helvetica Neue"/>
            <w:i/>
            <w:sz w:val="24"/>
            <w:szCs w:val="24"/>
          </w:rPr>
          <w:t xml:space="preserve">D. </w:t>
        </w:r>
        <w:proofErr w:type="spellStart"/>
        <w:r w:rsidR="00491638" w:rsidRPr="001C299A">
          <w:rPr>
            <w:rFonts w:ascii="Helvetica Neue" w:hAnsi="Helvetica Neue"/>
            <w:i/>
            <w:sz w:val="24"/>
            <w:szCs w:val="24"/>
          </w:rPr>
          <w:t>variabilis</w:t>
        </w:r>
        <w:proofErr w:type="spellEnd"/>
        <w:r w:rsidR="00491638" w:rsidRPr="00457F6A">
          <w:rPr>
            <w:rFonts w:ascii="Helvetica Neue" w:hAnsi="Helvetica Neue"/>
            <w:sz w:val="24"/>
            <w:szCs w:val="24"/>
          </w:rPr>
          <w:t xml:space="preserve"> submissions came fro</w:t>
        </w:r>
        <w:r w:rsidR="00491638">
          <w:rPr>
            <w:rFonts w:ascii="Helvetica Neue" w:hAnsi="Helvetica Neue"/>
            <w:sz w:val="24"/>
            <w:szCs w:val="24"/>
          </w:rPr>
          <w:t>m Greene County, the most southeastern county of Pennsylvania (</w:t>
        </w:r>
        <w:r w:rsidR="00491638" w:rsidRPr="00457F6A">
          <w:rPr>
            <w:rFonts w:ascii="Helvetica Neue" w:hAnsi="Helvetica Neue"/>
            <w:sz w:val="24"/>
            <w:szCs w:val="24"/>
          </w:rPr>
          <w:t>909.88</w:t>
        </w:r>
        <w:r w:rsidR="00491638" w:rsidRPr="001273E6">
          <w:t xml:space="preserve"> </w:t>
        </w:r>
        <w:r w:rsidR="00491638" w:rsidRPr="001273E6">
          <w:rPr>
            <w:rFonts w:ascii="Helvetica Neue" w:hAnsi="Helvetica Neue"/>
            <w:sz w:val="24"/>
            <w:szCs w:val="24"/>
          </w:rPr>
          <w:t>865.46</w:t>
        </w:r>
        <w:r w:rsidR="00491638" w:rsidRPr="00457F6A">
          <w:rPr>
            <w:rFonts w:ascii="Helvetica Neue" w:hAnsi="Helvetica Neue"/>
            <w:sz w:val="24"/>
            <w:szCs w:val="24"/>
          </w:rPr>
          <w:t xml:space="preserve"> submissions per 100,000</w:t>
        </w:r>
        <w:r w:rsidR="00491638">
          <w:rPr>
            <w:rFonts w:ascii="Helvetica Neue" w:hAnsi="Helvetica Neue"/>
            <w:sz w:val="24"/>
            <w:szCs w:val="24"/>
          </w:rPr>
          <w:t>)</w:t>
        </w:r>
        <w:r w:rsidR="00491638" w:rsidRPr="00457F6A">
          <w:rPr>
            <w:rFonts w:ascii="Helvetica Neue" w:hAnsi="Helvetica Neue"/>
            <w:sz w:val="24"/>
            <w:szCs w:val="24"/>
          </w:rPr>
          <w:t xml:space="preserve">. Other </w:t>
        </w:r>
        <w:r w:rsidR="00491638">
          <w:rPr>
            <w:rFonts w:ascii="Helvetica Neue" w:hAnsi="Helvetica Neue"/>
            <w:sz w:val="24"/>
            <w:szCs w:val="24"/>
          </w:rPr>
          <w:t>southern counties</w:t>
        </w:r>
        <w:r w:rsidR="00491638" w:rsidRPr="00457F6A">
          <w:rPr>
            <w:rFonts w:ascii="Helvetica Neue" w:hAnsi="Helvetica Neue"/>
            <w:sz w:val="24"/>
            <w:szCs w:val="24"/>
          </w:rPr>
          <w:t xml:space="preserve"> with significantly high rates included</w:t>
        </w:r>
        <w:r w:rsidR="00491638">
          <w:rPr>
            <w:rFonts w:ascii="Helvetica Neue" w:hAnsi="Helvetica Neue"/>
            <w:sz w:val="24"/>
            <w:szCs w:val="24"/>
          </w:rPr>
          <w:t xml:space="preserve"> </w:t>
        </w:r>
        <w:r w:rsidR="00491638" w:rsidRPr="00457F6A">
          <w:rPr>
            <w:rFonts w:ascii="Helvetica Neue" w:hAnsi="Helvetica Neue"/>
            <w:sz w:val="24"/>
            <w:szCs w:val="24"/>
          </w:rPr>
          <w:t>Fulton</w:t>
        </w:r>
        <w:r w:rsidR="00491638">
          <w:rPr>
            <w:rFonts w:ascii="Helvetica Neue" w:hAnsi="Helvetica Neue"/>
            <w:sz w:val="24"/>
            <w:szCs w:val="24"/>
          </w:rPr>
          <w:t xml:space="preserve"> County</w:t>
        </w:r>
        <w:r w:rsidR="00491638" w:rsidRPr="00457F6A">
          <w:rPr>
            <w:rFonts w:ascii="Helvetica Neue" w:hAnsi="Helvetica Neue"/>
            <w:sz w:val="24"/>
            <w:szCs w:val="24"/>
          </w:rPr>
          <w:t xml:space="preserve"> (</w:t>
        </w:r>
        <w:r w:rsidR="00491638" w:rsidRPr="001273E6">
          <w:rPr>
            <w:rFonts w:ascii="Helvetica Neue" w:hAnsi="Helvetica Neue"/>
            <w:sz w:val="24"/>
            <w:szCs w:val="24"/>
          </w:rPr>
          <w:t>350.60</w:t>
        </w:r>
        <w:r w:rsidR="00491638" w:rsidRPr="00457F6A">
          <w:rPr>
            <w:rFonts w:ascii="Helvetica Neue" w:hAnsi="Helvetica Neue"/>
            <w:sz w:val="24"/>
            <w:szCs w:val="24"/>
          </w:rPr>
          <w:t xml:space="preserve"> per 100,000) and Fran</w:t>
        </w:r>
        <w:r w:rsidR="00491638">
          <w:rPr>
            <w:rFonts w:ascii="Helvetica Neue" w:hAnsi="Helvetica Neue"/>
            <w:sz w:val="24"/>
            <w:szCs w:val="24"/>
          </w:rPr>
          <w:t>klin County (</w:t>
        </w:r>
        <w:r w:rsidR="00491638" w:rsidRPr="001273E6">
          <w:rPr>
            <w:rFonts w:ascii="Helvetica Neue" w:hAnsi="Helvetica Neue"/>
            <w:sz w:val="24"/>
            <w:szCs w:val="24"/>
          </w:rPr>
          <w:t>117.54</w:t>
        </w:r>
        <w:r w:rsidR="00491638" w:rsidRPr="001273E6" w:rsidDel="001273E6">
          <w:rPr>
            <w:rFonts w:ascii="Helvetica Neue" w:hAnsi="Helvetica Neue"/>
            <w:sz w:val="24"/>
            <w:szCs w:val="24"/>
          </w:rPr>
          <w:t xml:space="preserve"> </w:t>
        </w:r>
        <w:r w:rsidR="00491638">
          <w:rPr>
            <w:rFonts w:ascii="Helvetica Neue" w:hAnsi="Helvetica Neue"/>
            <w:sz w:val="24"/>
            <w:szCs w:val="24"/>
          </w:rPr>
          <w:t>per 100,000)</w:t>
        </w:r>
        <w:r w:rsidR="00491638" w:rsidRPr="00457F6A">
          <w:rPr>
            <w:rFonts w:ascii="Helvetica Neue" w:hAnsi="Helvetica Neue"/>
            <w:sz w:val="24"/>
            <w:szCs w:val="24"/>
          </w:rPr>
          <w:t>.</w:t>
        </w:r>
      </w:ins>
    </w:p>
    <w:p w14:paraId="4890302C" w14:textId="51675480" w:rsidR="00A64627" w:rsidRPr="00457F6A" w:rsidRDefault="001C299A">
      <w:pPr>
        <w:pStyle w:val="Normal1"/>
        <w:rPr>
          <w:rFonts w:ascii="Helvetica Neue" w:hAnsi="Helvetica Neue"/>
          <w:sz w:val="24"/>
          <w:szCs w:val="24"/>
        </w:rPr>
      </w:pPr>
      <w:del w:id="390" w:author="Damie" w:date="2018-07-19T23:28:00Z">
        <w:r w:rsidDel="00491638">
          <w:rPr>
            <w:rFonts w:ascii="Helvetica Neue" w:hAnsi="Helvetica Neue"/>
            <w:sz w:val="24"/>
            <w:szCs w:val="24"/>
          </w:rPr>
          <w:delText>,</w:delText>
        </w:r>
      </w:del>
      <w:del w:id="391" w:author="Damie" w:date="2018-07-19T23:29:00Z">
        <w:r w:rsidDel="00491638">
          <w:rPr>
            <w:rFonts w:ascii="Helvetica Neue" w:hAnsi="Helvetica Neue"/>
            <w:sz w:val="24"/>
            <w:szCs w:val="24"/>
          </w:rPr>
          <w:delText xml:space="preserve"> although</w:delText>
        </w:r>
      </w:del>
      <w:ins w:id="392" w:author="Damie" w:date="2018-07-19T23:29:00Z">
        <w:r w:rsidR="00491638">
          <w:rPr>
            <w:rFonts w:ascii="Helvetica Neue" w:hAnsi="Helvetica Neue"/>
            <w:sz w:val="24"/>
            <w:szCs w:val="24"/>
          </w:rPr>
          <w:t xml:space="preserve"> </w:t>
        </w:r>
      </w:ins>
      <w:r>
        <w:rPr>
          <w:rFonts w:ascii="Helvetica Neue" w:hAnsi="Helvetica Neue"/>
          <w:sz w:val="24"/>
          <w:szCs w:val="24"/>
        </w:rPr>
        <w:t xml:space="preserve"> the second highest proportion of </w:t>
      </w:r>
      <w:r>
        <w:rPr>
          <w:rFonts w:ascii="Helvetica Neue" w:hAnsi="Helvetica Neue"/>
          <w:i/>
          <w:sz w:val="24"/>
          <w:szCs w:val="24"/>
        </w:rPr>
        <w:t>D. variabilis</w:t>
      </w:r>
      <w:r>
        <w:rPr>
          <w:rFonts w:ascii="Helvetica Neue" w:hAnsi="Helvetica Neue"/>
          <w:sz w:val="24"/>
          <w:szCs w:val="24"/>
        </w:rPr>
        <w:t xml:space="preserve"> submissions were from a northeastern county (</w:t>
      </w:r>
      <w:ins w:id="393" w:author="Damie" w:date="2018-07-19T23:27:00Z">
        <w:r w:rsidR="00491638">
          <w:rPr>
            <w:rFonts w:ascii="Helvetica Neue" w:hAnsi="Helvetica Neue"/>
            <w:sz w:val="24"/>
            <w:szCs w:val="24"/>
          </w:rPr>
          <w:t>in 1990-</w:t>
        </w:r>
        <w:proofErr w:type="gramStart"/>
        <w:r w:rsidR="00491638">
          <w:rPr>
            <w:rFonts w:ascii="Helvetica Neue" w:hAnsi="Helvetica Neue"/>
            <w:sz w:val="24"/>
            <w:szCs w:val="24"/>
          </w:rPr>
          <w:t>2000 ,</w:t>
        </w:r>
        <w:proofErr w:type="gramEnd"/>
        <w:r w:rsidR="00491638">
          <w:rPr>
            <w:rFonts w:ascii="Helvetica Neue" w:hAnsi="Helvetica Neue"/>
            <w:sz w:val="24"/>
            <w:szCs w:val="24"/>
          </w:rPr>
          <w:t xml:space="preserve"> </w:t>
        </w:r>
      </w:ins>
      <w:r>
        <w:rPr>
          <w:rFonts w:ascii="Helvetica Neue" w:hAnsi="Helvetica Neue"/>
          <w:sz w:val="24"/>
          <w:szCs w:val="24"/>
        </w:rPr>
        <w:t>Pike County</w:t>
      </w:r>
      <w:ins w:id="394" w:author="Damie" w:date="2018-07-19T23:27:00Z">
        <w:r w:rsidR="00491638">
          <w:rPr>
            <w:rFonts w:ascii="Helvetica Neue" w:hAnsi="Helvetica Neue"/>
            <w:sz w:val="24"/>
            <w:szCs w:val="24"/>
          </w:rPr>
          <w:t xml:space="preserve"> had </w:t>
        </w:r>
      </w:ins>
      <w:del w:id="395" w:author="Damie" w:date="2018-07-19T23:27:00Z">
        <w:r w:rsidDel="00491638">
          <w:rPr>
            <w:rFonts w:ascii="Helvetica Neue" w:hAnsi="Helvetica Neue"/>
            <w:sz w:val="24"/>
            <w:szCs w:val="24"/>
          </w:rPr>
          <w:delText>,</w:delText>
        </w:r>
      </w:del>
      <w:r>
        <w:rPr>
          <w:rFonts w:ascii="Helvetica Neue" w:hAnsi="Helvetica Neue"/>
          <w:sz w:val="24"/>
          <w:szCs w:val="24"/>
        </w:rPr>
        <w:t xml:space="preserve"> </w:t>
      </w:r>
      <w:ins w:id="396" w:author="Damie" w:date="2018-07-19T23:23:00Z">
        <w:r w:rsidR="001273E6" w:rsidRPr="001273E6">
          <w:rPr>
            <w:rFonts w:ascii="Helvetica Neue" w:hAnsi="Helvetica Neue"/>
            <w:sz w:val="24"/>
            <w:szCs w:val="24"/>
          </w:rPr>
          <w:t>688.95</w:t>
        </w:r>
        <w:r w:rsidR="001273E6" w:rsidRPr="001273E6" w:rsidDel="001273E6">
          <w:rPr>
            <w:rFonts w:ascii="Helvetica Neue" w:hAnsi="Helvetica Neue"/>
            <w:sz w:val="24"/>
            <w:szCs w:val="24"/>
          </w:rPr>
          <w:t xml:space="preserve"> </w:t>
        </w:r>
      </w:ins>
      <w:del w:id="397" w:author="Damie" w:date="2018-07-19T23:23:00Z">
        <w:r w:rsidRPr="00457F6A" w:rsidDel="001273E6">
          <w:rPr>
            <w:rFonts w:ascii="Helvetica Neue" w:hAnsi="Helvetica Neue"/>
            <w:sz w:val="24"/>
            <w:szCs w:val="24"/>
          </w:rPr>
          <w:delText xml:space="preserve">564.27 </w:delText>
        </w:r>
      </w:del>
      <w:r w:rsidRPr="00457F6A">
        <w:rPr>
          <w:rFonts w:ascii="Helvetica Neue" w:hAnsi="Helvetica Neue"/>
          <w:sz w:val="24"/>
          <w:szCs w:val="24"/>
        </w:rPr>
        <w:t>individuals per 100,000</w:t>
      </w:r>
      <w:r>
        <w:rPr>
          <w:rFonts w:ascii="Helvetica Neue" w:hAnsi="Helvetica Neue"/>
          <w:sz w:val="24"/>
          <w:szCs w:val="24"/>
        </w:rPr>
        <w:t>)</w:t>
      </w:r>
      <w:r w:rsidRPr="00457F6A">
        <w:rPr>
          <w:rFonts w:ascii="Helvetica Neue" w:hAnsi="Helvetica Neue"/>
          <w:sz w:val="24"/>
          <w:szCs w:val="24"/>
        </w:rPr>
        <w:t>.</w:t>
      </w:r>
      <w:r w:rsidR="00FF5AA4" w:rsidRPr="00457F6A">
        <w:rPr>
          <w:rFonts w:ascii="Helvetica Neue" w:hAnsi="Helvetica Neue"/>
          <w:sz w:val="24"/>
          <w:szCs w:val="24"/>
        </w:rPr>
        <w:t xml:space="preserve"> The highest proportion of </w:t>
      </w:r>
      <w:r w:rsidR="00FF5AA4" w:rsidRPr="001C299A">
        <w:rPr>
          <w:rFonts w:ascii="Helvetica Neue" w:hAnsi="Helvetica Neue"/>
          <w:i/>
          <w:sz w:val="24"/>
          <w:szCs w:val="24"/>
        </w:rPr>
        <w:t>D</w:t>
      </w:r>
      <w:r w:rsidRPr="001C299A">
        <w:rPr>
          <w:rFonts w:ascii="Helvetica Neue" w:hAnsi="Helvetica Neue"/>
          <w:i/>
          <w:sz w:val="24"/>
          <w:szCs w:val="24"/>
        </w:rPr>
        <w:t xml:space="preserve">. </w:t>
      </w:r>
      <w:r w:rsidR="00FF5AA4" w:rsidRPr="001C299A">
        <w:rPr>
          <w:rFonts w:ascii="Helvetica Neue" w:hAnsi="Helvetica Neue"/>
          <w:i/>
          <w:sz w:val="24"/>
          <w:szCs w:val="24"/>
        </w:rPr>
        <w:t>variabilis</w:t>
      </w:r>
      <w:r w:rsidR="00FF5AA4" w:rsidRPr="00457F6A">
        <w:rPr>
          <w:rFonts w:ascii="Helvetica Neue" w:hAnsi="Helvetica Neue"/>
          <w:sz w:val="24"/>
          <w:szCs w:val="24"/>
        </w:rPr>
        <w:t xml:space="preserve"> submissions came fro</w:t>
      </w:r>
      <w:r>
        <w:rPr>
          <w:rFonts w:ascii="Helvetica Neue" w:hAnsi="Helvetica Neue"/>
          <w:sz w:val="24"/>
          <w:szCs w:val="24"/>
        </w:rPr>
        <w:t>m Greene County, the most southeastern county of Pennsylvania (</w:t>
      </w:r>
      <w:r w:rsidR="00FF5AA4" w:rsidRPr="00457F6A">
        <w:rPr>
          <w:rFonts w:ascii="Helvetica Neue" w:hAnsi="Helvetica Neue"/>
          <w:sz w:val="24"/>
          <w:szCs w:val="24"/>
        </w:rPr>
        <w:t>909.88</w:t>
      </w:r>
      <w:ins w:id="398" w:author="Damie" w:date="2018-07-19T23:23:00Z">
        <w:r w:rsidR="001273E6" w:rsidRPr="001273E6">
          <w:t xml:space="preserve"> </w:t>
        </w:r>
        <w:r w:rsidR="001273E6" w:rsidRPr="001273E6">
          <w:rPr>
            <w:rFonts w:ascii="Helvetica Neue" w:hAnsi="Helvetica Neue"/>
            <w:sz w:val="24"/>
            <w:szCs w:val="24"/>
          </w:rPr>
          <w:t>865.46</w:t>
        </w:r>
      </w:ins>
      <w:r w:rsidR="00FF5AA4" w:rsidRPr="00457F6A">
        <w:rPr>
          <w:rFonts w:ascii="Helvetica Neue" w:hAnsi="Helvetica Neue"/>
          <w:sz w:val="24"/>
          <w:szCs w:val="24"/>
        </w:rPr>
        <w:t xml:space="preserve"> submissions per 100,000</w:t>
      </w:r>
      <w:r>
        <w:rPr>
          <w:rFonts w:ascii="Helvetica Neue" w:hAnsi="Helvetica Neue"/>
          <w:sz w:val="24"/>
          <w:szCs w:val="24"/>
        </w:rPr>
        <w:t>)</w:t>
      </w:r>
      <w:r w:rsidR="00FF5AA4" w:rsidRPr="00457F6A">
        <w:rPr>
          <w:rFonts w:ascii="Helvetica Neue" w:hAnsi="Helvetica Neue"/>
          <w:sz w:val="24"/>
          <w:szCs w:val="24"/>
        </w:rPr>
        <w:t xml:space="preserve">. Other </w:t>
      </w:r>
      <w:r>
        <w:rPr>
          <w:rFonts w:ascii="Helvetica Neue" w:hAnsi="Helvetica Neue"/>
          <w:sz w:val="24"/>
          <w:szCs w:val="24"/>
        </w:rPr>
        <w:t>southern counties</w:t>
      </w:r>
      <w:r w:rsidR="00FF5AA4" w:rsidRPr="00457F6A">
        <w:rPr>
          <w:rFonts w:ascii="Helvetica Neue" w:hAnsi="Helvetica Neue"/>
          <w:sz w:val="24"/>
          <w:szCs w:val="24"/>
        </w:rPr>
        <w:t xml:space="preserve"> with significantly high rates included</w:t>
      </w:r>
      <w:r>
        <w:rPr>
          <w:rFonts w:ascii="Helvetica Neue" w:hAnsi="Helvetica Neue"/>
          <w:sz w:val="24"/>
          <w:szCs w:val="24"/>
        </w:rPr>
        <w:t xml:space="preserve"> </w:t>
      </w:r>
      <w:r w:rsidR="00FF5AA4" w:rsidRPr="00457F6A">
        <w:rPr>
          <w:rFonts w:ascii="Helvetica Neue" w:hAnsi="Helvetica Neue"/>
          <w:sz w:val="24"/>
          <w:szCs w:val="24"/>
        </w:rPr>
        <w:t>Fulton</w:t>
      </w:r>
      <w:r>
        <w:rPr>
          <w:rFonts w:ascii="Helvetica Neue" w:hAnsi="Helvetica Neue"/>
          <w:sz w:val="24"/>
          <w:szCs w:val="24"/>
        </w:rPr>
        <w:t xml:space="preserve"> County</w:t>
      </w:r>
      <w:r w:rsidR="00FF5AA4" w:rsidRPr="00457F6A">
        <w:rPr>
          <w:rFonts w:ascii="Helvetica Neue" w:hAnsi="Helvetica Neue"/>
          <w:sz w:val="24"/>
          <w:szCs w:val="24"/>
        </w:rPr>
        <w:t xml:space="preserve"> (</w:t>
      </w:r>
      <w:ins w:id="399" w:author="Damie" w:date="2018-07-19T23:23:00Z">
        <w:r w:rsidR="001273E6" w:rsidRPr="001273E6">
          <w:rPr>
            <w:rFonts w:ascii="Helvetica Neue" w:hAnsi="Helvetica Neue"/>
            <w:sz w:val="24"/>
            <w:szCs w:val="24"/>
          </w:rPr>
          <w:t>350.60</w:t>
        </w:r>
      </w:ins>
      <w:del w:id="400" w:author="Damie" w:date="2018-07-19T23:23:00Z">
        <w:r w:rsidR="00FF5AA4" w:rsidRPr="00457F6A" w:rsidDel="001273E6">
          <w:rPr>
            <w:rFonts w:ascii="Helvetica Neue" w:hAnsi="Helvetica Neue"/>
            <w:sz w:val="24"/>
            <w:szCs w:val="24"/>
          </w:rPr>
          <w:delText>350.286</w:delText>
        </w:r>
      </w:del>
      <w:r w:rsidR="00FF5AA4" w:rsidRPr="00457F6A">
        <w:rPr>
          <w:rFonts w:ascii="Helvetica Neue" w:hAnsi="Helvetica Neue"/>
          <w:sz w:val="24"/>
          <w:szCs w:val="24"/>
        </w:rPr>
        <w:t xml:space="preserve"> per 100,000) and Fran</w:t>
      </w:r>
      <w:r>
        <w:rPr>
          <w:rFonts w:ascii="Helvetica Neue" w:hAnsi="Helvetica Neue"/>
          <w:sz w:val="24"/>
          <w:szCs w:val="24"/>
        </w:rPr>
        <w:t>klin County (</w:t>
      </w:r>
      <w:ins w:id="401" w:author="Damie" w:date="2018-07-19T23:23:00Z">
        <w:r w:rsidR="001273E6" w:rsidRPr="001273E6">
          <w:rPr>
            <w:rFonts w:ascii="Helvetica Neue" w:hAnsi="Helvetica Neue"/>
            <w:sz w:val="24"/>
            <w:szCs w:val="24"/>
          </w:rPr>
          <w:t>117.54</w:t>
        </w:r>
        <w:r w:rsidR="001273E6" w:rsidRPr="001273E6" w:rsidDel="001273E6">
          <w:rPr>
            <w:rFonts w:ascii="Helvetica Neue" w:hAnsi="Helvetica Neue"/>
            <w:sz w:val="24"/>
            <w:szCs w:val="24"/>
          </w:rPr>
          <w:t xml:space="preserve"> </w:t>
        </w:r>
      </w:ins>
      <w:del w:id="402" w:author="Damie" w:date="2018-07-19T23:23:00Z">
        <w:r w:rsidDel="001273E6">
          <w:rPr>
            <w:rFonts w:ascii="Helvetica Neue" w:hAnsi="Helvetica Neue"/>
            <w:sz w:val="24"/>
            <w:szCs w:val="24"/>
          </w:rPr>
          <w:delText xml:space="preserve">102.26 </w:delText>
        </w:r>
      </w:del>
      <w:r>
        <w:rPr>
          <w:rFonts w:ascii="Helvetica Neue" w:hAnsi="Helvetica Neue"/>
          <w:sz w:val="24"/>
          <w:szCs w:val="24"/>
        </w:rPr>
        <w:t>per 100,000)</w:t>
      </w:r>
      <w:r w:rsidR="00FF5AA4" w:rsidRPr="00457F6A">
        <w:rPr>
          <w:rFonts w:ascii="Helvetica Neue" w:hAnsi="Helvetica Neue"/>
          <w:sz w:val="24"/>
          <w:szCs w:val="24"/>
        </w:rPr>
        <w:t>.</w:t>
      </w:r>
    </w:p>
    <w:p w14:paraId="5E94F4EE" w14:textId="77777777" w:rsidR="00A64627" w:rsidRPr="00457F6A" w:rsidRDefault="00A64627">
      <w:pPr>
        <w:pStyle w:val="Normal1"/>
        <w:rPr>
          <w:rFonts w:ascii="Helvetica Neue" w:hAnsi="Helvetica Neue"/>
          <w:i/>
          <w:sz w:val="24"/>
          <w:szCs w:val="24"/>
        </w:rPr>
      </w:pPr>
    </w:p>
    <w:p w14:paraId="1E452477" w14:textId="1DC42D27" w:rsidR="00DD172F" w:rsidRPr="00457F6A" w:rsidRDefault="00FF5AA4">
      <w:pPr>
        <w:pStyle w:val="Normal1"/>
        <w:rPr>
          <w:ins w:id="403" w:author="J Sakamoto" w:date="2018-07-09T15:12:00Z"/>
          <w:rFonts w:ascii="Helvetica Neue" w:hAnsi="Helvetica Neue"/>
          <w:sz w:val="24"/>
          <w:szCs w:val="24"/>
        </w:rPr>
      </w:pPr>
      <w:r w:rsidRPr="00457F6A">
        <w:rPr>
          <w:rFonts w:ascii="Helvetica Neue" w:hAnsi="Helvetica Neue"/>
          <w:i/>
          <w:sz w:val="24"/>
          <w:szCs w:val="24"/>
        </w:rPr>
        <w:t xml:space="preserve">Ixodes </w:t>
      </w:r>
      <w:proofErr w:type="spellStart"/>
      <w:r w:rsidRPr="00457F6A">
        <w:rPr>
          <w:rFonts w:ascii="Helvetica Neue" w:hAnsi="Helvetica Neue"/>
          <w:i/>
          <w:sz w:val="24"/>
          <w:szCs w:val="24"/>
        </w:rPr>
        <w:t>cookei</w:t>
      </w:r>
      <w:proofErr w:type="spellEnd"/>
      <w:r w:rsidRPr="00457F6A">
        <w:rPr>
          <w:rFonts w:ascii="Helvetica Neue" w:hAnsi="Helvetica Neue"/>
          <w:sz w:val="24"/>
          <w:szCs w:val="24"/>
        </w:rPr>
        <w:t xml:space="preserve"> </w:t>
      </w:r>
      <w:ins w:id="404" w:author="Jason Rasgon" w:date="2018-07-10T15:38:00Z">
        <w:r w:rsidR="00B92475">
          <w:rPr>
            <w:rFonts w:ascii="Helvetica Neue" w:hAnsi="Helvetica Neue"/>
            <w:sz w:val="24"/>
            <w:szCs w:val="24"/>
          </w:rPr>
          <w:t>was</w:t>
        </w:r>
      </w:ins>
      <w:r w:rsidRPr="00457F6A">
        <w:rPr>
          <w:rFonts w:ascii="Helvetica Neue" w:hAnsi="Helvetica Neue"/>
          <w:sz w:val="24"/>
          <w:szCs w:val="24"/>
        </w:rPr>
        <w:t xml:space="preserve"> more evenly distributed throughout Pennsylvania, </w:t>
      </w:r>
      <w:r w:rsidR="00FA3D90">
        <w:rPr>
          <w:rFonts w:ascii="Helvetica Neue" w:hAnsi="Helvetica Neue"/>
          <w:sz w:val="24"/>
          <w:szCs w:val="24"/>
        </w:rPr>
        <w:t>although similar to</w:t>
      </w:r>
      <w:r w:rsidRPr="00457F6A">
        <w:rPr>
          <w:rFonts w:ascii="Helvetica Neue" w:hAnsi="Helvetica Neue"/>
          <w:i/>
          <w:sz w:val="24"/>
          <w:szCs w:val="24"/>
        </w:rPr>
        <w:t xml:space="preserve"> Ixodes </w:t>
      </w:r>
      <w:proofErr w:type="spellStart"/>
      <w:r w:rsidRPr="00457F6A">
        <w:rPr>
          <w:rFonts w:ascii="Helvetica Neue" w:hAnsi="Helvetica Neue"/>
          <w:i/>
          <w:sz w:val="24"/>
          <w:szCs w:val="24"/>
        </w:rPr>
        <w:t>scapularis</w:t>
      </w:r>
      <w:proofErr w:type="spellEnd"/>
      <w:r w:rsidRPr="00457F6A">
        <w:rPr>
          <w:rFonts w:ascii="Helvetica Neue" w:hAnsi="Helvetica Neue"/>
          <w:sz w:val="24"/>
          <w:szCs w:val="24"/>
        </w:rPr>
        <w:t xml:space="preserve">, </w:t>
      </w:r>
      <w:r w:rsidR="00FA3D90">
        <w:rPr>
          <w:rFonts w:ascii="Helvetica Neue" w:hAnsi="Helvetica Neue"/>
          <w:sz w:val="24"/>
          <w:szCs w:val="24"/>
        </w:rPr>
        <w:t>it was more highly abundant in northern counties</w:t>
      </w:r>
      <w:del w:id="405" w:author="pak" w:date="2018-07-19T18:06:00Z">
        <w:r w:rsidR="00FA3D90" w:rsidDel="000002AA">
          <w:rPr>
            <w:rFonts w:ascii="Helvetica Neue" w:hAnsi="Helvetica Neue"/>
            <w:sz w:val="24"/>
            <w:szCs w:val="24"/>
          </w:rPr>
          <w:delText xml:space="preserve">. Although often called a groundhog tick in modern literature, the older literature defined </w:delText>
        </w:r>
        <w:commentRangeStart w:id="406"/>
        <w:r w:rsidR="00FA3D90" w:rsidDel="000002AA">
          <w:rPr>
            <w:rFonts w:ascii="Helvetica Neue" w:hAnsi="Helvetica Neue"/>
            <w:sz w:val="24"/>
            <w:szCs w:val="24"/>
          </w:rPr>
          <w:delText>this</w:delText>
        </w:r>
      </w:del>
      <w:commentRangeEnd w:id="406"/>
      <w:r w:rsidR="000002AA">
        <w:rPr>
          <w:rStyle w:val="CommentReference"/>
        </w:rPr>
        <w:commentReference w:id="406"/>
      </w:r>
      <w:del w:id="407" w:author="pak" w:date="2018-07-19T18:06:00Z">
        <w:r w:rsidR="00FA3D90" w:rsidDel="000002AA">
          <w:rPr>
            <w:rFonts w:ascii="Helvetica Neue" w:hAnsi="Helvetica Neue"/>
            <w:sz w:val="24"/>
            <w:szCs w:val="24"/>
          </w:rPr>
          <w:delText xml:space="preserve"> species as a cosmopolita</w:delText>
        </w:r>
        <w:r w:rsidR="00B06EA6" w:rsidDel="000002AA">
          <w:rPr>
            <w:rFonts w:ascii="Helvetica Neue" w:hAnsi="Helvetica Neue"/>
            <w:sz w:val="24"/>
            <w:szCs w:val="24"/>
          </w:rPr>
          <w:delText>n species found on many medium</w:delText>
        </w:r>
      </w:del>
      <w:ins w:id="408" w:author="Jason Rasgon" w:date="2018-07-03T17:29:00Z">
        <w:del w:id="409" w:author="pak" w:date="2018-07-19T18:06:00Z">
          <w:r w:rsidR="003E568E" w:rsidDel="000002AA">
            <w:rPr>
              <w:rFonts w:ascii="Helvetica Neue" w:hAnsi="Helvetica Neue"/>
              <w:sz w:val="24"/>
              <w:szCs w:val="24"/>
            </w:rPr>
            <w:delText>-sized</w:delText>
          </w:r>
        </w:del>
      </w:ins>
      <w:del w:id="410" w:author="pak" w:date="2018-07-19T18:06:00Z">
        <w:r w:rsidR="00FA3D90" w:rsidDel="000002AA">
          <w:rPr>
            <w:rFonts w:ascii="Helvetica Neue" w:hAnsi="Helvetica Neue"/>
            <w:sz w:val="24"/>
            <w:szCs w:val="24"/>
          </w:rPr>
          <w:delText xml:space="preserve"> mammals. Our </w:delText>
        </w:r>
        <w:r w:rsidR="00B06EA6" w:rsidDel="000002AA">
          <w:rPr>
            <w:rFonts w:ascii="Helvetica Neue" w:hAnsi="Helvetica Neue"/>
            <w:sz w:val="24"/>
            <w:szCs w:val="24"/>
          </w:rPr>
          <w:delText xml:space="preserve">host association </w:delText>
        </w:r>
        <w:r w:rsidR="00FA3D90" w:rsidDel="000002AA">
          <w:rPr>
            <w:rFonts w:ascii="Helvetica Neue" w:hAnsi="Helvetica Neue"/>
            <w:sz w:val="24"/>
            <w:szCs w:val="24"/>
          </w:rPr>
          <w:delText>data suggest</w:delText>
        </w:r>
        <w:r w:rsidR="00B06EA6" w:rsidDel="000002AA">
          <w:rPr>
            <w:rFonts w:ascii="Helvetica Neue" w:hAnsi="Helvetica Neue"/>
            <w:sz w:val="24"/>
            <w:szCs w:val="24"/>
          </w:rPr>
          <w:delText xml:space="preserve">s that </w:delText>
        </w:r>
        <w:r w:rsidR="00FA3D90" w:rsidDel="000002AA">
          <w:rPr>
            <w:rFonts w:ascii="Helvetica Neue" w:hAnsi="Helvetica Neue"/>
            <w:i/>
            <w:sz w:val="24"/>
            <w:szCs w:val="24"/>
          </w:rPr>
          <w:delText xml:space="preserve">I. cookei </w:delText>
        </w:r>
        <w:r w:rsidR="00FA3D90" w:rsidDel="000002AA">
          <w:rPr>
            <w:rFonts w:ascii="Helvetica Neue" w:hAnsi="Helvetica Neue"/>
            <w:sz w:val="24"/>
            <w:szCs w:val="24"/>
          </w:rPr>
          <w:delText>is</w:delText>
        </w:r>
        <w:r w:rsidR="00B06EA6" w:rsidDel="000002AA">
          <w:rPr>
            <w:rFonts w:ascii="Helvetica Neue" w:hAnsi="Helvetica Neue"/>
            <w:sz w:val="24"/>
            <w:szCs w:val="24"/>
          </w:rPr>
          <w:delText xml:space="preserve"> parasitizing more host</w:delText>
        </w:r>
        <w:r w:rsidR="0043585F" w:rsidDel="000002AA">
          <w:rPr>
            <w:rFonts w:ascii="Helvetica Neue" w:hAnsi="Helvetica Neue"/>
            <w:sz w:val="24"/>
            <w:szCs w:val="24"/>
          </w:rPr>
          <w:delText xml:space="preserve"> species</w:delText>
        </w:r>
        <w:r w:rsidR="00B06EA6" w:rsidDel="000002AA">
          <w:rPr>
            <w:rFonts w:ascii="Helvetica Neue" w:hAnsi="Helvetica Neue"/>
            <w:sz w:val="24"/>
            <w:szCs w:val="24"/>
          </w:rPr>
          <w:delText xml:space="preserve"> than any other </w:delText>
        </w:r>
        <w:r w:rsidR="0043585F" w:rsidDel="000002AA">
          <w:rPr>
            <w:rFonts w:ascii="Helvetica Neue" w:hAnsi="Helvetica Neue"/>
            <w:sz w:val="24"/>
            <w:szCs w:val="24"/>
          </w:rPr>
          <w:delText xml:space="preserve">tick </w:delText>
        </w:r>
        <w:r w:rsidR="00B06EA6" w:rsidDel="000002AA">
          <w:rPr>
            <w:rFonts w:ascii="Helvetica Neue" w:hAnsi="Helvetica Neue"/>
            <w:sz w:val="24"/>
            <w:szCs w:val="24"/>
          </w:rPr>
          <w:delText>species</w:delText>
        </w:r>
      </w:del>
      <w:r w:rsidRPr="00457F6A">
        <w:rPr>
          <w:rFonts w:ascii="Helvetica Neue" w:hAnsi="Helvetica Neue"/>
          <w:sz w:val="24"/>
          <w:szCs w:val="24"/>
        </w:rPr>
        <w:t xml:space="preserve">. </w:t>
      </w:r>
      <w:del w:id="411" w:author="Damie" w:date="2018-07-19T23:25:00Z">
        <w:r w:rsidRPr="00457F6A" w:rsidDel="001273E6">
          <w:rPr>
            <w:rFonts w:ascii="Helvetica Neue" w:hAnsi="Helvetica Neue"/>
            <w:i/>
            <w:sz w:val="24"/>
            <w:szCs w:val="24"/>
          </w:rPr>
          <w:delText>Ixodes cookei</w:delText>
        </w:r>
        <w:r w:rsidRPr="00457F6A" w:rsidDel="001273E6">
          <w:rPr>
            <w:rFonts w:ascii="Helvetica Neue" w:hAnsi="Helvetica Neue"/>
            <w:sz w:val="24"/>
            <w:szCs w:val="24"/>
          </w:rPr>
          <w:delText xml:space="preserve"> submissions were more evenly distributed throughout Pennsylvania</w:delText>
        </w:r>
      </w:del>
      <w:ins w:id="412" w:author="J Sakamoto" w:date="2018-07-09T15:12:00Z">
        <w:del w:id="413" w:author="Damie" w:date="2018-07-19T23:25:00Z">
          <w:r w:rsidR="00DD172F" w:rsidDel="001273E6">
            <w:rPr>
              <w:rFonts w:ascii="Helvetica Neue" w:hAnsi="Helvetica Neue"/>
              <w:sz w:val="24"/>
              <w:szCs w:val="24"/>
            </w:rPr>
            <w:delText xml:space="preserve">. </w:delText>
          </w:r>
        </w:del>
      </w:ins>
      <w:ins w:id="414" w:author="Damie" w:date="2018-07-19T23:27:00Z">
        <w:r w:rsidR="00491638">
          <w:rPr>
            <w:rFonts w:ascii="Helvetica Neue" w:hAnsi="Helvetica Neue"/>
            <w:sz w:val="24"/>
            <w:szCs w:val="24"/>
          </w:rPr>
          <w:t>In 1990</w:t>
        </w:r>
      </w:ins>
      <w:ins w:id="415" w:author="Damie" w:date="2018-07-19T23:32:00Z">
        <w:r w:rsidR="00491638">
          <w:rPr>
            <w:rFonts w:ascii="Helvetica Neue" w:hAnsi="Helvetica Neue"/>
            <w:sz w:val="24"/>
            <w:szCs w:val="24"/>
          </w:rPr>
          <w:t>-</w:t>
        </w:r>
        <w:proofErr w:type="gramStart"/>
        <w:r w:rsidR="00491638">
          <w:rPr>
            <w:rFonts w:ascii="Helvetica Neue" w:hAnsi="Helvetica Neue"/>
            <w:sz w:val="24"/>
            <w:szCs w:val="24"/>
          </w:rPr>
          <w:t xml:space="preserve">2000, </w:t>
        </w:r>
      </w:ins>
      <w:ins w:id="416" w:author="Damie" w:date="2018-07-19T23:27:00Z">
        <w:r w:rsidR="00491638">
          <w:rPr>
            <w:rFonts w:ascii="Helvetica Neue" w:hAnsi="Helvetica Neue"/>
            <w:sz w:val="24"/>
            <w:szCs w:val="24"/>
          </w:rPr>
          <w:t xml:space="preserve"> </w:t>
        </w:r>
      </w:ins>
      <w:ins w:id="417" w:author="Damie" w:date="2018-07-19T23:32:00Z">
        <w:r w:rsidR="00491638">
          <w:rPr>
            <w:rFonts w:ascii="Helvetica Neue" w:hAnsi="Helvetica Neue"/>
            <w:sz w:val="24"/>
            <w:szCs w:val="24"/>
          </w:rPr>
          <w:t>Forest</w:t>
        </w:r>
        <w:proofErr w:type="gramEnd"/>
        <w:r w:rsidR="00491638">
          <w:rPr>
            <w:rFonts w:ascii="Helvetica Neue" w:hAnsi="Helvetica Neue"/>
            <w:sz w:val="24"/>
            <w:szCs w:val="24"/>
          </w:rPr>
          <w:t xml:space="preserve"> </w:t>
        </w:r>
      </w:ins>
      <w:ins w:id="418" w:author="J Sakamoto" w:date="2018-07-09T15:12:00Z">
        <w:del w:id="419" w:author="Damie" w:date="2018-07-19T23:32:00Z">
          <w:r w:rsidR="00DD172F" w:rsidRPr="00457F6A" w:rsidDel="00491638">
            <w:rPr>
              <w:rFonts w:ascii="Helvetica Neue" w:hAnsi="Helvetica Neue"/>
              <w:sz w:val="24"/>
              <w:szCs w:val="24"/>
            </w:rPr>
            <w:delText>Warren</w:delText>
          </w:r>
        </w:del>
        <w:r w:rsidR="00DD172F" w:rsidRPr="00457F6A">
          <w:rPr>
            <w:rFonts w:ascii="Helvetica Neue" w:hAnsi="Helvetica Neue"/>
            <w:sz w:val="24"/>
            <w:szCs w:val="24"/>
          </w:rPr>
          <w:t xml:space="preserve"> county had the highest incidence rates of </w:t>
        </w:r>
        <w:r w:rsidR="00DD172F" w:rsidRPr="007E63FE">
          <w:rPr>
            <w:rFonts w:ascii="Helvetica Neue" w:hAnsi="Helvetica Neue"/>
            <w:i/>
            <w:sz w:val="24"/>
            <w:szCs w:val="24"/>
          </w:rPr>
          <w:t xml:space="preserve">Ixodes </w:t>
        </w:r>
        <w:proofErr w:type="spellStart"/>
        <w:r w:rsidR="00DD172F" w:rsidRPr="007E63FE">
          <w:rPr>
            <w:rFonts w:ascii="Helvetica Neue" w:hAnsi="Helvetica Neue"/>
            <w:i/>
            <w:sz w:val="24"/>
            <w:szCs w:val="24"/>
          </w:rPr>
          <w:t>cookei</w:t>
        </w:r>
        <w:proofErr w:type="spellEnd"/>
        <w:r w:rsidR="00DD172F" w:rsidRPr="00457F6A">
          <w:rPr>
            <w:rFonts w:ascii="Helvetica Neue" w:hAnsi="Helvetica Neue"/>
            <w:sz w:val="24"/>
            <w:szCs w:val="24"/>
          </w:rPr>
          <w:t xml:space="preserve"> with </w:t>
        </w:r>
        <w:del w:id="420" w:author="Damie" w:date="2018-07-19T23:33:00Z">
          <w:r w:rsidR="00DD172F" w:rsidRPr="00457F6A" w:rsidDel="00491638">
            <w:rPr>
              <w:rFonts w:ascii="Helvetica Neue" w:hAnsi="Helvetica Neue"/>
              <w:sz w:val="24"/>
              <w:szCs w:val="24"/>
            </w:rPr>
            <w:delText>74</w:delText>
          </w:r>
        </w:del>
      </w:ins>
      <w:ins w:id="421" w:author="Damie" w:date="2018-07-19T23:33:00Z">
        <w:r w:rsidR="00491638">
          <w:rPr>
            <w:rFonts w:ascii="Helvetica Neue" w:hAnsi="Helvetica Neue"/>
            <w:sz w:val="24"/>
            <w:szCs w:val="24"/>
          </w:rPr>
          <w:t>80</w:t>
        </w:r>
      </w:ins>
      <w:ins w:id="422" w:author="J Sakamoto" w:date="2018-07-09T15:12:00Z">
        <w:r w:rsidR="00DD172F" w:rsidRPr="00457F6A">
          <w:rPr>
            <w:rFonts w:ascii="Helvetica Neue" w:hAnsi="Helvetica Neue"/>
            <w:sz w:val="24"/>
            <w:szCs w:val="24"/>
          </w:rPr>
          <w:t>.</w:t>
        </w:r>
      </w:ins>
      <w:ins w:id="423" w:author="Damie" w:date="2018-07-19T23:33:00Z">
        <w:r w:rsidR="00491638">
          <w:rPr>
            <w:rFonts w:ascii="Helvetica Neue" w:hAnsi="Helvetica Neue"/>
            <w:sz w:val="24"/>
            <w:szCs w:val="24"/>
          </w:rPr>
          <w:t>87</w:t>
        </w:r>
      </w:ins>
      <w:ins w:id="424" w:author="J Sakamoto" w:date="2018-07-09T15:12:00Z">
        <w:del w:id="425" w:author="Damie" w:date="2018-07-19T23:33:00Z">
          <w:r w:rsidR="00DD172F" w:rsidRPr="00457F6A" w:rsidDel="00491638">
            <w:rPr>
              <w:rFonts w:ascii="Helvetica Neue" w:hAnsi="Helvetica Neue"/>
              <w:sz w:val="24"/>
              <w:szCs w:val="24"/>
            </w:rPr>
            <w:delText>136</w:delText>
          </w:r>
        </w:del>
        <w:r w:rsidR="00DD172F" w:rsidRPr="00457F6A">
          <w:rPr>
            <w:rFonts w:ascii="Helvetica Neue" w:hAnsi="Helvetica Neue"/>
            <w:sz w:val="24"/>
            <w:szCs w:val="24"/>
          </w:rPr>
          <w:t xml:space="preserve"> submissions per 100,000. </w:t>
        </w:r>
      </w:ins>
      <w:ins w:id="426" w:author="pak" w:date="2018-07-19T18:06:00Z">
        <w:r w:rsidR="000002AA">
          <w:rPr>
            <w:rFonts w:ascii="Helvetica Neue" w:hAnsi="Helvetica Neue"/>
            <w:sz w:val="24"/>
            <w:szCs w:val="24"/>
          </w:rPr>
          <w:t>For R</w:t>
        </w:r>
        <w:del w:id="427" w:author="Damie" w:date="2018-07-19T23:30:00Z">
          <w:r w:rsidR="000002AA" w:rsidDel="00491638">
            <w:rPr>
              <w:rFonts w:ascii="Helvetica Neue" w:hAnsi="Helvetica Neue"/>
              <w:sz w:val="24"/>
              <w:szCs w:val="24"/>
            </w:rPr>
            <w:delText>hiphicephalus</w:delText>
          </w:r>
        </w:del>
      </w:ins>
      <w:ins w:id="428" w:author="Damie" w:date="2018-07-19T23:30:00Z">
        <w:r w:rsidR="00491638">
          <w:rPr>
            <w:rFonts w:ascii="Helvetica Neue" w:hAnsi="Helvetica Neue"/>
            <w:sz w:val="24"/>
            <w:szCs w:val="24"/>
          </w:rPr>
          <w:t>.</w:t>
        </w:r>
      </w:ins>
      <w:ins w:id="429" w:author="pak" w:date="2018-07-19T18:06:00Z">
        <w:r w:rsidR="000002AA">
          <w:rPr>
            <w:rFonts w:ascii="Helvetica Neue" w:hAnsi="Helvetica Neue"/>
            <w:sz w:val="24"/>
            <w:szCs w:val="24"/>
          </w:rPr>
          <w:t xml:space="preserve"> </w:t>
        </w:r>
        <w:proofErr w:type="spellStart"/>
        <w:r w:rsidR="000002AA">
          <w:rPr>
            <w:rFonts w:ascii="Helvetica Neue" w:hAnsi="Helvetica Neue"/>
            <w:sz w:val="24"/>
            <w:szCs w:val="24"/>
          </w:rPr>
          <w:t>sanguineus</w:t>
        </w:r>
        <w:proofErr w:type="spellEnd"/>
        <w:r w:rsidR="000002AA">
          <w:rPr>
            <w:rFonts w:ascii="Helvetica Neue" w:hAnsi="Helvetica Neue"/>
            <w:sz w:val="24"/>
            <w:szCs w:val="24"/>
          </w:rPr>
          <w:t xml:space="preserve"> and A</w:t>
        </w:r>
        <w:del w:id="430" w:author="Damie" w:date="2018-07-19T23:30:00Z">
          <w:r w:rsidR="000002AA" w:rsidDel="00491638">
            <w:rPr>
              <w:rFonts w:ascii="Helvetica Neue" w:hAnsi="Helvetica Neue"/>
              <w:sz w:val="24"/>
              <w:szCs w:val="24"/>
            </w:rPr>
            <w:delText>mblyomma</w:delText>
          </w:r>
        </w:del>
      </w:ins>
      <w:ins w:id="431" w:author="Damie" w:date="2018-07-19T23:30:00Z">
        <w:r w:rsidR="00491638">
          <w:rPr>
            <w:rFonts w:ascii="Helvetica Neue" w:hAnsi="Helvetica Neue"/>
            <w:sz w:val="24"/>
            <w:szCs w:val="24"/>
          </w:rPr>
          <w:t>.</w:t>
        </w:r>
      </w:ins>
      <w:ins w:id="432" w:author="pak" w:date="2018-07-19T18:06:00Z">
        <w:r w:rsidR="000002AA">
          <w:rPr>
            <w:rFonts w:ascii="Helvetica Neue" w:hAnsi="Helvetica Neue"/>
            <w:sz w:val="24"/>
            <w:szCs w:val="24"/>
          </w:rPr>
          <w:t xml:space="preserve"> </w:t>
        </w:r>
        <w:del w:id="433" w:author="Damie" w:date="2018-07-19T23:30:00Z">
          <w:r w:rsidR="000002AA" w:rsidDel="00491638">
            <w:rPr>
              <w:rFonts w:ascii="Helvetica Neue" w:hAnsi="Helvetica Neue"/>
              <w:sz w:val="24"/>
              <w:szCs w:val="24"/>
            </w:rPr>
            <w:delText>A</w:delText>
          </w:r>
        </w:del>
      </w:ins>
      <w:proofErr w:type="spellStart"/>
      <w:ins w:id="434" w:author="Damie" w:date="2018-07-19T23:30:00Z">
        <w:r w:rsidR="00491638">
          <w:rPr>
            <w:rFonts w:ascii="Helvetica Neue" w:hAnsi="Helvetica Neue"/>
            <w:sz w:val="24"/>
            <w:szCs w:val="24"/>
          </w:rPr>
          <w:t>a</w:t>
        </w:r>
      </w:ins>
      <w:ins w:id="435" w:author="pak" w:date="2018-07-19T18:06:00Z">
        <w:r w:rsidR="000002AA">
          <w:rPr>
            <w:rFonts w:ascii="Helvetica Neue" w:hAnsi="Helvetica Neue"/>
            <w:sz w:val="24"/>
            <w:szCs w:val="24"/>
          </w:rPr>
          <w:t>mericanum</w:t>
        </w:r>
        <w:proofErr w:type="spellEnd"/>
        <w:r w:rsidR="000002AA">
          <w:rPr>
            <w:rFonts w:ascii="Helvetica Neue" w:hAnsi="Helvetica Neue"/>
            <w:sz w:val="24"/>
            <w:szCs w:val="24"/>
          </w:rPr>
          <w:t>, there were very few submissions of these species</w:t>
        </w:r>
      </w:ins>
      <w:ins w:id="436" w:author="Damie" w:date="2018-07-19T23:31:00Z">
        <w:r w:rsidR="00491638">
          <w:rPr>
            <w:rFonts w:ascii="Helvetica Neue" w:hAnsi="Helvetica Neue"/>
            <w:sz w:val="24"/>
            <w:szCs w:val="24"/>
          </w:rPr>
          <w:t xml:space="preserve"> </w:t>
        </w:r>
      </w:ins>
      <w:ins w:id="437" w:author="Damie" w:date="2018-07-19T23:33:00Z">
        <w:r w:rsidR="00491638">
          <w:rPr>
            <w:rFonts w:ascii="Helvetica Neue" w:hAnsi="Helvetica Neue"/>
            <w:sz w:val="24"/>
            <w:szCs w:val="24"/>
          </w:rPr>
          <w:t>and they have scattered</w:t>
        </w:r>
      </w:ins>
      <w:ins w:id="438" w:author="Damie" w:date="2018-07-19T23:34:00Z">
        <w:r w:rsidR="00491638">
          <w:rPr>
            <w:rFonts w:ascii="Helvetica Neue" w:hAnsi="Helvetica Neue"/>
            <w:sz w:val="24"/>
            <w:szCs w:val="24"/>
          </w:rPr>
          <w:t xml:space="preserve"> </w:t>
        </w:r>
      </w:ins>
      <w:ins w:id="439" w:author="Damie" w:date="2018-07-19T23:33:00Z">
        <w:r w:rsidR="00491638">
          <w:rPr>
            <w:rFonts w:ascii="Helvetica Neue" w:hAnsi="Helvetica Neue"/>
            <w:sz w:val="24"/>
            <w:szCs w:val="24"/>
          </w:rPr>
          <w:t xml:space="preserve">distributions. </w:t>
        </w:r>
      </w:ins>
      <w:ins w:id="440" w:author="pak" w:date="2018-07-19T18:06:00Z">
        <w:del w:id="441" w:author="Damie" w:date="2018-07-19T23:31:00Z">
          <w:r w:rsidR="000002AA" w:rsidDel="00491638">
            <w:rPr>
              <w:rFonts w:ascii="Helvetica Neue" w:hAnsi="Helvetica Neue"/>
              <w:sz w:val="24"/>
              <w:szCs w:val="24"/>
            </w:rPr>
            <w:delText xml:space="preserve"> </w:delText>
          </w:r>
        </w:del>
      </w:ins>
      <w:ins w:id="442" w:author="J Sakamoto" w:date="2018-07-09T15:12:00Z">
        <w:del w:id="443" w:author="pak" w:date="2018-07-19T18:06:00Z">
          <w:r w:rsidR="00DD172F" w:rsidRPr="00457F6A" w:rsidDel="000002AA">
            <w:rPr>
              <w:rFonts w:ascii="Helvetica Neue" w:hAnsi="Helvetica Neue"/>
              <w:sz w:val="24"/>
              <w:szCs w:val="24"/>
            </w:rPr>
            <w:delText xml:space="preserve"> </w:delText>
          </w:r>
        </w:del>
      </w:ins>
    </w:p>
    <w:p w14:paraId="44D31821" w14:textId="77777777" w:rsidR="00A64627" w:rsidRPr="00457F6A" w:rsidRDefault="00A64627">
      <w:pPr>
        <w:pStyle w:val="Normal1"/>
        <w:rPr>
          <w:rFonts w:ascii="Helvetica Neue" w:hAnsi="Helvetica Neue"/>
          <w:sz w:val="24"/>
          <w:szCs w:val="24"/>
        </w:rPr>
      </w:pPr>
    </w:p>
    <w:p w14:paraId="0A406063" w14:textId="77777777" w:rsidR="00A64627" w:rsidRPr="00457F6A" w:rsidRDefault="00FF5AA4">
      <w:pPr>
        <w:pStyle w:val="Normal1"/>
        <w:rPr>
          <w:rFonts w:ascii="Helvetica Neue" w:hAnsi="Helvetica Neue"/>
          <w:i/>
          <w:sz w:val="24"/>
          <w:szCs w:val="24"/>
        </w:rPr>
      </w:pPr>
      <w:r w:rsidRPr="00457F6A">
        <w:rPr>
          <w:rFonts w:ascii="Helvetica Neue" w:hAnsi="Helvetica Neue"/>
          <w:b/>
          <w:sz w:val="24"/>
          <w:szCs w:val="24"/>
        </w:rPr>
        <w:t xml:space="preserve">Figure 5 . </w:t>
      </w:r>
      <w:r w:rsidRPr="00457F6A">
        <w:rPr>
          <w:rFonts w:ascii="Helvetica Neue" w:hAnsi="Helvetica Neue"/>
          <w:sz w:val="24"/>
          <w:szCs w:val="24"/>
        </w:rPr>
        <w:t xml:space="preserve">Presence or absence map of the tick </w:t>
      </w:r>
      <w:proofErr w:type="spellStart"/>
      <w:r w:rsidRPr="00457F6A">
        <w:rPr>
          <w:rFonts w:ascii="Helvetica Neue" w:hAnsi="Helvetica Neue"/>
          <w:sz w:val="24"/>
          <w:szCs w:val="24"/>
        </w:rPr>
        <w:t>genuses</w:t>
      </w:r>
      <w:proofErr w:type="spellEnd"/>
      <w:r w:rsidRPr="00457F6A">
        <w:rPr>
          <w:rFonts w:ascii="Helvetica Neue" w:hAnsi="Helvetica Neue"/>
          <w:sz w:val="24"/>
          <w:szCs w:val="24"/>
        </w:rPr>
        <w:t xml:space="preserve"> excluding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i/>
          <w:sz w:val="24"/>
          <w:szCs w:val="24"/>
        </w:rPr>
        <w:t xml:space="preserve">, Ixodes </w:t>
      </w:r>
      <w:proofErr w:type="spellStart"/>
      <w:r w:rsidRPr="00457F6A">
        <w:rPr>
          <w:rFonts w:ascii="Helvetica Neue" w:hAnsi="Helvetica Neue"/>
          <w:i/>
          <w:sz w:val="24"/>
          <w:szCs w:val="24"/>
        </w:rPr>
        <w:t>cookei</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and Rhipicephalus </w:t>
      </w:r>
      <w:proofErr w:type="spellStart"/>
      <w:r w:rsidRPr="00457F6A">
        <w:rPr>
          <w:rFonts w:ascii="Helvetica Neue" w:hAnsi="Helvetica Neue"/>
          <w:i/>
          <w:sz w:val="24"/>
          <w:szCs w:val="24"/>
        </w:rPr>
        <w:t>sanguineus</w:t>
      </w:r>
      <w:proofErr w:type="spellEnd"/>
      <w:r w:rsidRPr="00457F6A">
        <w:rPr>
          <w:rFonts w:ascii="Helvetica Neue" w:hAnsi="Helvetica Neue"/>
          <w:i/>
          <w:sz w:val="24"/>
          <w:szCs w:val="24"/>
        </w:rPr>
        <w:t xml:space="preserve">.  </w:t>
      </w:r>
    </w:p>
    <w:p w14:paraId="62BE6FCF" w14:textId="77777777" w:rsidR="00A64627" w:rsidRPr="00457F6A" w:rsidRDefault="00A64627">
      <w:pPr>
        <w:pStyle w:val="Normal1"/>
        <w:rPr>
          <w:rFonts w:ascii="Helvetica Neue" w:hAnsi="Helvetica Neue"/>
          <w:b/>
          <w:sz w:val="24"/>
          <w:szCs w:val="24"/>
        </w:rPr>
      </w:pPr>
    </w:p>
    <w:p w14:paraId="3ED43ABB" w14:textId="77777777" w:rsidR="00A64627" w:rsidRPr="00B06EA6" w:rsidRDefault="00FF5AA4">
      <w:pPr>
        <w:pStyle w:val="Normal1"/>
        <w:rPr>
          <w:rFonts w:ascii="Helvetica Neue" w:hAnsi="Helvetica Neue"/>
          <w:b/>
        </w:rPr>
      </w:pPr>
      <w:r w:rsidRPr="00B06EA6">
        <w:rPr>
          <w:rFonts w:ascii="Helvetica Neue" w:hAnsi="Helvetica Neue"/>
          <w:b/>
        </w:rPr>
        <w:t>Temporal</w:t>
      </w:r>
    </w:p>
    <w:p w14:paraId="6EDDEC4D" w14:textId="77777777" w:rsidR="00A64627" w:rsidRPr="00457F6A" w:rsidRDefault="00A64627">
      <w:pPr>
        <w:pStyle w:val="Normal1"/>
        <w:rPr>
          <w:rFonts w:ascii="Helvetica Neue" w:hAnsi="Helvetica Neue"/>
          <w:b/>
        </w:rPr>
      </w:pPr>
    </w:p>
    <w:p w14:paraId="52BF340B" w14:textId="77777777" w:rsidR="00A64627" w:rsidRPr="00457F6A" w:rsidRDefault="00FF5AA4">
      <w:pPr>
        <w:pStyle w:val="Normal1"/>
        <w:rPr>
          <w:rFonts w:ascii="Helvetica Neue" w:hAnsi="Helvetica Neue"/>
        </w:rPr>
      </w:pPr>
      <w:r w:rsidRPr="00457F6A">
        <w:rPr>
          <w:rFonts w:ascii="Helvetica Neue" w:hAnsi="Helvetica Neue"/>
          <w:b/>
        </w:rPr>
        <w:t xml:space="preserve">Figure 6: </w:t>
      </w:r>
      <w:r w:rsidRPr="00457F6A">
        <w:rPr>
          <w:rFonts w:ascii="Helvetica Neue" w:hAnsi="Helvetica Neue"/>
        </w:rPr>
        <w:t xml:space="preserve">Annual sum of tick specimens (log-transformed) from 1900 to 2017. </w:t>
      </w:r>
    </w:p>
    <w:p w14:paraId="0C3C5D65" w14:textId="77777777" w:rsidR="00A64627" w:rsidRPr="00457F6A" w:rsidRDefault="00A64627">
      <w:pPr>
        <w:pStyle w:val="Normal1"/>
        <w:rPr>
          <w:rFonts w:ascii="Helvetica Neue" w:hAnsi="Helvetica Neue"/>
          <w:b/>
          <w:sz w:val="24"/>
          <w:szCs w:val="24"/>
        </w:rPr>
      </w:pPr>
    </w:p>
    <w:p w14:paraId="02D7A58A" w14:textId="77777777" w:rsidR="00A64627" w:rsidRPr="00457F6A" w:rsidRDefault="00FF5AA4">
      <w:pPr>
        <w:pStyle w:val="Normal1"/>
        <w:rPr>
          <w:rFonts w:ascii="Helvetica Neue" w:hAnsi="Helvetica Neue"/>
        </w:rPr>
      </w:pPr>
      <w:r w:rsidRPr="00457F6A">
        <w:rPr>
          <w:rFonts w:ascii="Helvetica Neue" w:hAnsi="Helvetica Neue"/>
          <w:b/>
        </w:rPr>
        <w:t>Figure 7</w:t>
      </w:r>
      <w:r w:rsidRPr="00457F6A">
        <w:rPr>
          <w:rFonts w:ascii="Helvetica Neue" w:hAnsi="Helvetica Neue"/>
        </w:rPr>
        <w:t xml:space="preserve"> Proportional contribution of the major tick species to the total tick counts (1900-2017). The grey shaded area represent area where there was no tick submissions.  </w:t>
      </w:r>
    </w:p>
    <w:p w14:paraId="25F65B4D" w14:textId="77777777" w:rsidR="00A64627" w:rsidRPr="00457F6A" w:rsidRDefault="00A64627">
      <w:pPr>
        <w:pStyle w:val="Normal1"/>
        <w:rPr>
          <w:rFonts w:ascii="Helvetica Neue" w:hAnsi="Helvetica Neue"/>
          <w:b/>
          <w:sz w:val="24"/>
          <w:szCs w:val="24"/>
        </w:rPr>
      </w:pPr>
    </w:p>
    <w:p w14:paraId="77196D57" w14:textId="0A04EA58" w:rsidR="00A64627" w:rsidRDefault="0043585F">
      <w:pPr>
        <w:pStyle w:val="Normal1"/>
        <w:rPr>
          <w:ins w:id="444" w:author="Damie" w:date="2018-07-19T23:35:00Z"/>
          <w:rFonts w:ascii="Helvetica Neue" w:hAnsi="Helvetica Neue"/>
          <w:b/>
          <w:i/>
          <w:sz w:val="24"/>
          <w:szCs w:val="24"/>
        </w:rPr>
      </w:pPr>
      <w:r>
        <w:rPr>
          <w:rFonts w:ascii="Helvetica Neue" w:hAnsi="Helvetica Neue"/>
          <w:b/>
          <w:i/>
          <w:sz w:val="24"/>
          <w:szCs w:val="24"/>
        </w:rPr>
        <w:t>Species abundance</w:t>
      </w:r>
    </w:p>
    <w:p w14:paraId="058D6A50" w14:textId="1D342C52" w:rsidR="00491638" w:rsidRDefault="00491638">
      <w:pPr>
        <w:pStyle w:val="Normal1"/>
        <w:rPr>
          <w:ins w:id="445" w:author="Damie" w:date="2018-07-19T23:35:00Z"/>
          <w:rFonts w:ascii="Helvetica Neue" w:hAnsi="Helvetica Neue"/>
          <w:b/>
          <w:sz w:val="24"/>
          <w:szCs w:val="24"/>
        </w:rPr>
      </w:pPr>
    </w:p>
    <w:p w14:paraId="75951489" w14:textId="521E9213" w:rsidR="00491638" w:rsidRPr="00BE27B8" w:rsidRDefault="00491638">
      <w:pPr>
        <w:pStyle w:val="Normal1"/>
        <w:rPr>
          <w:rFonts w:ascii="Helvetica Neue" w:hAnsi="Helvetica Neue"/>
          <w:b/>
          <w:sz w:val="24"/>
          <w:szCs w:val="24"/>
        </w:rPr>
      </w:pPr>
      <w:commentRangeStart w:id="446"/>
      <w:ins w:id="447" w:author="Damie" w:date="2018-07-19T23:36:00Z">
        <w:r w:rsidRPr="00457F6A">
          <w:rPr>
            <w:rFonts w:ascii="Helvetica Neue" w:hAnsi="Helvetica Neue"/>
            <w:color w:val="333333"/>
            <w:sz w:val="24"/>
            <w:szCs w:val="24"/>
            <w:highlight w:val="white"/>
          </w:rPr>
          <w:t>Overall, the number of annual tick submissions for identification was variable</w:t>
        </w:r>
        <w:r>
          <w:rPr>
            <w:rFonts w:ascii="Helvetica Neue" w:hAnsi="Helvetica Neue"/>
            <w:color w:val="333333"/>
            <w:sz w:val="24"/>
            <w:szCs w:val="24"/>
            <w:highlight w:val="white"/>
          </w:rPr>
          <w:t xml:space="preserve"> (Figure 6)</w:t>
        </w:r>
        <w:r w:rsidRPr="00457F6A">
          <w:rPr>
            <w:rFonts w:ascii="Helvetica Neue" w:hAnsi="Helvetica Neue"/>
            <w:color w:val="333333"/>
            <w:sz w:val="24"/>
            <w:szCs w:val="24"/>
            <w:highlight w:val="white"/>
          </w:rPr>
          <w:t xml:space="preserve">. </w:t>
        </w:r>
        <w:r w:rsidRPr="00457F6A">
          <w:rPr>
            <w:rFonts w:ascii="Helvetica Neue" w:hAnsi="Helvetica Neue"/>
            <w:sz w:val="24"/>
            <w:szCs w:val="24"/>
          </w:rPr>
          <w:t>In the late 1970s, Lyme Disease was first described and growing media interest in ticks and tick-borne disease contributed to the spike in public submissions in the late 1980s and concurrent short-term support of the TRL (</w:t>
        </w:r>
        <w:proofErr w:type="spellStart"/>
        <w:r w:rsidRPr="00457F6A">
          <w:rPr>
            <w:rFonts w:ascii="Helvetica Neue" w:hAnsi="Helvetica Neue"/>
            <w:sz w:val="24"/>
            <w:szCs w:val="24"/>
          </w:rPr>
          <w:t>earlyTRL</w:t>
        </w:r>
        <w:proofErr w:type="spellEnd"/>
        <w:r w:rsidRPr="00457F6A">
          <w:rPr>
            <w:rFonts w:ascii="Helvetica Neue" w:hAnsi="Helvetica Neue"/>
            <w:sz w:val="24"/>
            <w:szCs w:val="24"/>
          </w:rPr>
          <w:t>) (</w:t>
        </w:r>
        <w:proofErr w:type="spellStart"/>
        <w:r w:rsidRPr="00457F6A">
          <w:rPr>
            <w:rFonts w:ascii="Helvetica Neue" w:hAnsi="Helvetica Neue"/>
            <w:sz w:val="24"/>
            <w:szCs w:val="24"/>
          </w:rPr>
          <w:t>Steere</w:t>
        </w:r>
        <w:proofErr w:type="spellEnd"/>
        <w:r w:rsidRPr="00457F6A">
          <w:rPr>
            <w:rFonts w:ascii="Helvetica Neue" w:hAnsi="Helvetica Neue"/>
            <w:sz w:val="24"/>
            <w:szCs w:val="24"/>
          </w:rPr>
          <w:t xml:space="preserve">, Broderick, &amp; </w:t>
        </w:r>
        <w:proofErr w:type="spellStart"/>
        <w:r w:rsidRPr="00457F6A">
          <w:rPr>
            <w:rFonts w:ascii="Helvetica Neue" w:hAnsi="Helvetica Neue"/>
            <w:sz w:val="24"/>
            <w:szCs w:val="24"/>
          </w:rPr>
          <w:lastRenderedPageBreak/>
          <w:t>Malawista</w:t>
        </w:r>
        <w:proofErr w:type="spellEnd"/>
        <w:r w:rsidRPr="00457F6A">
          <w:rPr>
            <w:rFonts w:ascii="Helvetica Neue" w:hAnsi="Helvetica Neue"/>
            <w:sz w:val="24"/>
            <w:szCs w:val="24"/>
          </w:rPr>
          <w:t xml:space="preserve">, 1978).  After this initial spike in tick submissions, submission frequency decreased but interest in ticks and their role as vectors has not diminished. On average, </w:t>
        </w:r>
        <w:proofErr w:type="spellStart"/>
        <w:r w:rsidRPr="00457F6A">
          <w:rPr>
            <w:rFonts w:ascii="Helvetica Neue" w:hAnsi="Helvetica Neue"/>
            <w:sz w:val="24"/>
            <w:szCs w:val="24"/>
          </w:rPr>
          <w:t>PSUEnt</w:t>
        </w:r>
        <w:proofErr w:type="spellEnd"/>
        <w:r w:rsidRPr="00457F6A">
          <w:rPr>
            <w:rFonts w:ascii="Helvetica Neue" w:hAnsi="Helvetica Neue"/>
            <w:sz w:val="24"/>
            <w:szCs w:val="24"/>
          </w:rPr>
          <w:t xml:space="preserve"> continues to receive ~50 tick specimens for identification annually.</w:t>
        </w:r>
        <w:commentRangeEnd w:id="446"/>
        <w:r>
          <w:rPr>
            <w:rStyle w:val="CommentReference"/>
          </w:rPr>
          <w:commentReference w:id="446"/>
        </w:r>
      </w:ins>
    </w:p>
    <w:p w14:paraId="2584A7AE" w14:textId="77777777" w:rsidR="00A64627" w:rsidRPr="00457F6A" w:rsidRDefault="00A64627">
      <w:pPr>
        <w:pStyle w:val="Normal1"/>
        <w:rPr>
          <w:rFonts w:ascii="Helvetica Neue" w:hAnsi="Helvetica Neue"/>
          <w:b/>
          <w:sz w:val="24"/>
          <w:szCs w:val="24"/>
        </w:rPr>
      </w:pPr>
    </w:p>
    <w:p w14:paraId="775AF16B" w14:textId="5348380E" w:rsidR="00A64627" w:rsidRPr="00457F6A" w:rsidRDefault="00BE27B8">
      <w:pPr>
        <w:pStyle w:val="Normal1"/>
        <w:rPr>
          <w:rFonts w:ascii="Helvetica Neue" w:hAnsi="Helvetica Neue"/>
          <w:sz w:val="24"/>
          <w:szCs w:val="24"/>
        </w:rPr>
      </w:pPr>
      <w:ins w:id="448" w:author="J Sakamoto" w:date="2018-07-08T23:28:00Z">
        <w:r>
          <w:rPr>
            <w:rFonts w:ascii="Helvetica Neue" w:hAnsi="Helvetica Neue"/>
            <w:sz w:val="24"/>
            <w:szCs w:val="24"/>
          </w:rPr>
          <w:t>P</w:t>
        </w:r>
      </w:ins>
      <w:r w:rsidR="00FF5AA4" w:rsidRPr="00457F6A">
        <w:rPr>
          <w:rFonts w:ascii="Helvetica Neue" w:hAnsi="Helvetica Neue"/>
          <w:sz w:val="24"/>
          <w:szCs w:val="24"/>
        </w:rPr>
        <w:t xml:space="preserve">rior to the 1990s, the majority of the tick submissions were made up of </w:t>
      </w:r>
      <w:r w:rsidR="00FF5AA4" w:rsidRPr="00B06EA6">
        <w:rPr>
          <w:rFonts w:ascii="Helvetica Neue" w:hAnsi="Helvetica Neue"/>
          <w:i/>
          <w:sz w:val="24"/>
          <w:szCs w:val="24"/>
        </w:rPr>
        <w:t>I. cookei</w:t>
      </w:r>
      <w:r w:rsidR="00FF5AA4" w:rsidRPr="00457F6A">
        <w:rPr>
          <w:rFonts w:ascii="Helvetica Neue" w:hAnsi="Helvetica Neue"/>
          <w:sz w:val="24"/>
          <w:szCs w:val="24"/>
        </w:rPr>
        <w:t xml:space="preserve"> and </w:t>
      </w:r>
      <w:r w:rsidR="00FF5AA4" w:rsidRPr="00B06EA6">
        <w:rPr>
          <w:rFonts w:ascii="Helvetica Neue" w:hAnsi="Helvetica Neue"/>
          <w:i/>
          <w:sz w:val="24"/>
          <w:szCs w:val="24"/>
        </w:rPr>
        <w:t xml:space="preserve">R. </w:t>
      </w:r>
      <w:proofErr w:type="spellStart"/>
      <w:r w:rsidR="00FF5AA4" w:rsidRPr="00B06EA6">
        <w:rPr>
          <w:rFonts w:ascii="Helvetica Neue" w:hAnsi="Helvetica Neue"/>
          <w:i/>
          <w:sz w:val="24"/>
          <w:szCs w:val="24"/>
        </w:rPr>
        <w:t>sanguineus</w:t>
      </w:r>
      <w:proofErr w:type="spellEnd"/>
      <w:r w:rsidR="00FF5AA4" w:rsidRPr="00457F6A">
        <w:rPr>
          <w:rFonts w:ascii="Helvetica Neue" w:hAnsi="Helvetica Neue"/>
          <w:sz w:val="24"/>
          <w:szCs w:val="24"/>
        </w:rPr>
        <w:t xml:space="preserve"> specimens</w:t>
      </w:r>
      <w:ins w:id="449" w:author="J Sakamoto" w:date="2018-07-08T23:28:00Z">
        <w:r>
          <w:rPr>
            <w:rFonts w:ascii="Helvetica Neue" w:hAnsi="Helvetica Neue"/>
            <w:sz w:val="24"/>
            <w:szCs w:val="24"/>
          </w:rPr>
          <w:t xml:space="preserve"> (Figure 7)</w:t>
        </w:r>
      </w:ins>
      <w:r w:rsidR="00FF5AA4" w:rsidRPr="00457F6A">
        <w:rPr>
          <w:rFonts w:ascii="Helvetica Neue" w:hAnsi="Helvetica Neue"/>
          <w:sz w:val="24"/>
          <w:szCs w:val="24"/>
        </w:rPr>
        <w:t xml:space="preserve">.  The spike in the number of submissions 1990 were largely </w:t>
      </w:r>
      <w:r w:rsidR="00B06EA6">
        <w:rPr>
          <w:rFonts w:ascii="Helvetica Neue" w:hAnsi="Helvetica Neue"/>
          <w:sz w:val="24"/>
          <w:szCs w:val="24"/>
        </w:rPr>
        <w:t>due to</w:t>
      </w:r>
      <w:r w:rsidR="00FF5AA4" w:rsidRPr="00457F6A">
        <w:rPr>
          <w:rFonts w:ascii="Helvetica Neue" w:hAnsi="Helvetica Neue"/>
          <w:sz w:val="24"/>
          <w:szCs w:val="24"/>
        </w:rPr>
        <w:t xml:space="preserve"> </w:t>
      </w:r>
      <w:r w:rsidR="00FF5AA4" w:rsidRPr="00B06EA6">
        <w:rPr>
          <w:rFonts w:ascii="Helvetica Neue" w:hAnsi="Helvetica Neue"/>
          <w:i/>
          <w:sz w:val="24"/>
          <w:szCs w:val="24"/>
        </w:rPr>
        <w:t>D. variabilis</w:t>
      </w:r>
      <w:r w:rsidR="00FF5AA4" w:rsidRPr="00457F6A">
        <w:rPr>
          <w:rFonts w:ascii="Helvetica Neue" w:hAnsi="Helvetica Neue"/>
          <w:sz w:val="24"/>
          <w:szCs w:val="24"/>
        </w:rPr>
        <w:t xml:space="preserve">, but gradually, </w:t>
      </w:r>
      <w:r w:rsidR="00FF5AA4" w:rsidRPr="00B06EA6">
        <w:rPr>
          <w:rFonts w:ascii="Helvetica Neue" w:hAnsi="Helvetica Neue"/>
          <w:i/>
          <w:sz w:val="24"/>
          <w:szCs w:val="24"/>
        </w:rPr>
        <w:t>I</w:t>
      </w:r>
      <w:r w:rsidR="00B06EA6" w:rsidRPr="00B06EA6">
        <w:rPr>
          <w:rFonts w:ascii="Helvetica Neue" w:hAnsi="Helvetica Neue"/>
          <w:i/>
          <w:sz w:val="24"/>
          <w:szCs w:val="24"/>
        </w:rPr>
        <w:t>.</w:t>
      </w:r>
      <w:r w:rsidR="00FF5AA4" w:rsidRPr="00B06EA6">
        <w:rPr>
          <w:rFonts w:ascii="Helvetica Neue" w:hAnsi="Helvetica Neue"/>
          <w:i/>
          <w:sz w:val="24"/>
          <w:szCs w:val="24"/>
        </w:rPr>
        <w:t xml:space="preserve"> scapularis</w:t>
      </w:r>
      <w:r w:rsidR="00FF5AA4" w:rsidRPr="00457F6A">
        <w:rPr>
          <w:rFonts w:ascii="Helvetica Neue" w:hAnsi="Helvetica Neue"/>
          <w:sz w:val="24"/>
          <w:szCs w:val="24"/>
        </w:rPr>
        <w:t xml:space="preserve"> became the dominant taxon</w:t>
      </w:r>
      <w:r w:rsidR="00B06EA6">
        <w:rPr>
          <w:rFonts w:ascii="Helvetica Neue" w:hAnsi="Helvetica Neue"/>
          <w:sz w:val="24"/>
          <w:szCs w:val="24"/>
        </w:rPr>
        <w:t xml:space="preserve"> submitted</w:t>
      </w:r>
      <w:r w:rsidR="00FF5AA4" w:rsidRPr="00457F6A">
        <w:rPr>
          <w:rFonts w:ascii="Helvetica Neue" w:hAnsi="Helvetica Neue"/>
          <w:sz w:val="24"/>
          <w:szCs w:val="24"/>
        </w:rPr>
        <w:t xml:space="preserve">. Results from the Mann-Kendall test supports these observations with an upward trend in the </w:t>
      </w:r>
      <w:r w:rsidR="00FF5AA4" w:rsidRPr="00B06EA6">
        <w:rPr>
          <w:rFonts w:ascii="Helvetica Neue" w:hAnsi="Helvetica Neue"/>
          <w:i/>
          <w:sz w:val="24"/>
          <w:szCs w:val="24"/>
        </w:rPr>
        <w:t>I. scapularis</w:t>
      </w:r>
      <w:r w:rsidR="00FF5AA4" w:rsidRPr="00457F6A">
        <w:rPr>
          <w:rFonts w:ascii="Helvetica Neue" w:hAnsi="Helvetica Neue"/>
          <w:sz w:val="24"/>
          <w:szCs w:val="24"/>
        </w:rPr>
        <w:t xml:space="preserve"> counts (tau = 0.288, p = 0.02) and a significant downward trend in </w:t>
      </w:r>
      <w:r w:rsidR="00FF5AA4" w:rsidRPr="00B06EA6">
        <w:rPr>
          <w:rFonts w:ascii="Helvetica Neue" w:hAnsi="Helvetica Neue"/>
          <w:i/>
          <w:sz w:val="24"/>
          <w:szCs w:val="24"/>
        </w:rPr>
        <w:t>D. variabilis</w:t>
      </w:r>
      <w:r w:rsidR="00FF5AA4" w:rsidRPr="00457F6A">
        <w:rPr>
          <w:rFonts w:ascii="Helvetica Neue" w:hAnsi="Helvetica Neue"/>
          <w:sz w:val="24"/>
          <w:szCs w:val="24"/>
        </w:rPr>
        <w:t xml:space="preserve"> (tau = -0.408, p = 0.002). The Mann-Kendall also indicate that the proportional contributions of </w:t>
      </w:r>
      <w:r w:rsidR="00FF5AA4" w:rsidRPr="00B06EA6">
        <w:rPr>
          <w:rFonts w:ascii="Helvetica Neue" w:hAnsi="Helvetica Neue"/>
          <w:i/>
          <w:sz w:val="24"/>
          <w:szCs w:val="24"/>
        </w:rPr>
        <w:t>I. cookei</w:t>
      </w:r>
      <w:r w:rsidR="00FF5AA4" w:rsidRPr="00457F6A">
        <w:rPr>
          <w:rFonts w:ascii="Helvetica Neue" w:hAnsi="Helvetica Neue"/>
          <w:sz w:val="24"/>
          <w:szCs w:val="24"/>
        </w:rPr>
        <w:t xml:space="preserve"> (tau = -0.607, p &lt; 0.001) and </w:t>
      </w:r>
      <w:r w:rsidR="00FF5AA4" w:rsidRPr="00B06EA6">
        <w:rPr>
          <w:rFonts w:ascii="Helvetica Neue" w:hAnsi="Helvetica Neue"/>
          <w:i/>
          <w:sz w:val="24"/>
          <w:szCs w:val="24"/>
        </w:rPr>
        <w:t xml:space="preserve">R. </w:t>
      </w:r>
      <w:proofErr w:type="spellStart"/>
      <w:r w:rsidR="00FF5AA4" w:rsidRPr="00B06EA6">
        <w:rPr>
          <w:rFonts w:ascii="Helvetica Neue" w:hAnsi="Helvetica Neue"/>
          <w:i/>
          <w:sz w:val="24"/>
          <w:szCs w:val="24"/>
        </w:rPr>
        <w:t>sanguineus</w:t>
      </w:r>
      <w:proofErr w:type="spellEnd"/>
      <w:r w:rsidR="00FF5AA4" w:rsidRPr="00457F6A">
        <w:rPr>
          <w:rFonts w:ascii="Helvetica Neue" w:hAnsi="Helvetica Neue"/>
          <w:sz w:val="24"/>
          <w:szCs w:val="24"/>
        </w:rPr>
        <w:t xml:space="preserve"> (tau = -0.377, p = 0.005) to the total count have also significantly shifted over a century. </w:t>
      </w:r>
    </w:p>
    <w:p w14:paraId="76EC837D" w14:textId="77777777" w:rsidR="00A64627" w:rsidRPr="00457F6A" w:rsidRDefault="00A64627">
      <w:pPr>
        <w:pStyle w:val="Normal1"/>
        <w:rPr>
          <w:rFonts w:ascii="Helvetica Neue" w:hAnsi="Helvetica Neue"/>
          <w:b/>
          <w:sz w:val="24"/>
          <w:szCs w:val="24"/>
        </w:rPr>
      </w:pPr>
    </w:p>
    <w:p w14:paraId="6A7D48B8" w14:textId="77777777" w:rsidR="00A64627" w:rsidRPr="00457F6A" w:rsidRDefault="00FF5AA4">
      <w:pPr>
        <w:pStyle w:val="Normal1"/>
        <w:rPr>
          <w:rFonts w:ascii="Helvetica Neue" w:hAnsi="Helvetica Neue"/>
          <w:sz w:val="24"/>
          <w:szCs w:val="24"/>
        </w:rPr>
      </w:pPr>
      <w:commentRangeStart w:id="450"/>
      <w:r w:rsidRPr="00457F6A">
        <w:rPr>
          <w:rFonts w:ascii="Helvetica Neue" w:hAnsi="Helvetica Neue"/>
          <w:b/>
          <w:sz w:val="24"/>
          <w:szCs w:val="24"/>
        </w:rPr>
        <w:t>Seasonality</w:t>
      </w:r>
      <w:commentRangeEnd w:id="450"/>
      <w:r w:rsidR="00F50D33">
        <w:rPr>
          <w:rStyle w:val="CommentReference"/>
        </w:rPr>
        <w:commentReference w:id="450"/>
      </w:r>
      <w:r w:rsidRPr="00457F6A">
        <w:rPr>
          <w:rFonts w:ascii="Helvetica Neue" w:hAnsi="Helvetica Neue"/>
          <w:b/>
          <w:sz w:val="24"/>
          <w:szCs w:val="24"/>
        </w:rPr>
        <w:t xml:space="preserve"> </w:t>
      </w:r>
    </w:p>
    <w:p w14:paraId="635BB3DA" w14:textId="77777777" w:rsidR="00A64627" w:rsidRPr="00457F6A" w:rsidRDefault="00A64627">
      <w:pPr>
        <w:pStyle w:val="Normal1"/>
        <w:rPr>
          <w:rFonts w:ascii="Helvetica Neue" w:hAnsi="Helvetica Neue"/>
          <w:b/>
          <w:sz w:val="24"/>
          <w:szCs w:val="24"/>
        </w:rPr>
      </w:pPr>
    </w:p>
    <w:p w14:paraId="500F9972" w14:textId="7EEEF4AD" w:rsidR="00A64627" w:rsidRPr="00457F6A" w:rsidRDefault="00FF5AA4">
      <w:pPr>
        <w:pStyle w:val="Normal1"/>
        <w:rPr>
          <w:rFonts w:ascii="Helvetica Neue" w:hAnsi="Helvetica Neue"/>
          <w:sz w:val="24"/>
          <w:szCs w:val="24"/>
        </w:rPr>
      </w:pPr>
      <w:r w:rsidRPr="00457F6A">
        <w:rPr>
          <w:rFonts w:ascii="Helvetica Neue" w:hAnsi="Helvetica Neue"/>
          <w:b/>
          <w:sz w:val="24"/>
          <w:szCs w:val="24"/>
        </w:rPr>
        <w:t>Figure 8:</w:t>
      </w:r>
      <w:r w:rsidRPr="00457F6A">
        <w:rPr>
          <w:rFonts w:ascii="Helvetica Neue" w:hAnsi="Helvetica Neue"/>
          <w:sz w:val="24"/>
          <w:szCs w:val="24"/>
        </w:rPr>
        <w:t xml:space="preserve"> The total proportion of tick specimens received at different months of the years from 1900 to 2017.</w:t>
      </w:r>
      <w:ins w:id="451" w:author="Damie" w:date="2018-07-19T23:39:00Z">
        <w:r w:rsidR="00535816">
          <w:rPr>
            <w:rFonts w:ascii="Helvetica Neue" w:hAnsi="Helvetica Neue"/>
            <w:sz w:val="24"/>
            <w:szCs w:val="24"/>
          </w:rPr>
          <w:t xml:space="preserve"> </w:t>
        </w:r>
      </w:ins>
      <w:ins w:id="452" w:author="Damie" w:date="2018-07-19T23:40:00Z">
        <w:r w:rsidR="00535816">
          <w:rPr>
            <w:rFonts w:ascii="Helvetica Neue" w:hAnsi="Helvetica Neue"/>
            <w:sz w:val="24"/>
            <w:szCs w:val="24"/>
          </w:rPr>
          <w:t>On the bottom are the</w:t>
        </w:r>
      </w:ins>
      <w:ins w:id="453" w:author="Damie" w:date="2018-07-19T23:39:00Z">
        <w:r w:rsidR="00535816">
          <w:rPr>
            <w:rFonts w:ascii="Helvetica Neue" w:hAnsi="Helvetica Neue"/>
            <w:sz w:val="24"/>
            <w:szCs w:val="24"/>
          </w:rPr>
          <w:t xml:space="preserve"> overal</w:t>
        </w:r>
      </w:ins>
      <w:ins w:id="454" w:author="Damie" w:date="2018-07-19T23:40:00Z">
        <w:r w:rsidR="00535816">
          <w:rPr>
            <w:rFonts w:ascii="Helvetica Neue" w:hAnsi="Helvetica Neue"/>
            <w:sz w:val="24"/>
            <w:szCs w:val="24"/>
          </w:rPr>
          <w:t xml:space="preserve">l seasonality of the five most abundant tick species. </w:t>
        </w:r>
      </w:ins>
    </w:p>
    <w:p w14:paraId="017E8FCC" w14:textId="13320EF6" w:rsidR="00A64627" w:rsidRPr="00457F6A" w:rsidDel="00535816" w:rsidRDefault="00A64627">
      <w:pPr>
        <w:pStyle w:val="Normal1"/>
        <w:rPr>
          <w:del w:id="455" w:author="Damie" w:date="2018-07-19T23:39:00Z"/>
          <w:rFonts w:ascii="Helvetica Neue" w:hAnsi="Helvetica Neue"/>
          <w:sz w:val="24"/>
          <w:szCs w:val="24"/>
        </w:rPr>
      </w:pPr>
    </w:p>
    <w:p w14:paraId="7B8AF4DC" w14:textId="50AFF873" w:rsidR="00535816" w:rsidRPr="003F6A05" w:rsidRDefault="00FF5AA4">
      <w:pPr>
        <w:pStyle w:val="Normal1"/>
        <w:rPr>
          <w:rFonts w:ascii="Helvetica Neue" w:hAnsi="Helvetica Neue"/>
          <w:b/>
          <w:sz w:val="24"/>
          <w:szCs w:val="24"/>
        </w:rPr>
      </w:pPr>
      <w:del w:id="456" w:author="Damie" w:date="2018-07-19T23:39:00Z">
        <w:r w:rsidRPr="003F6A05" w:rsidDel="00535816">
          <w:rPr>
            <w:rFonts w:ascii="Helvetica Neue" w:hAnsi="Helvetica Neue"/>
            <w:b/>
            <w:sz w:val="24"/>
            <w:szCs w:val="24"/>
          </w:rPr>
          <w:delText xml:space="preserve">Figure 9: </w:delText>
        </w:r>
      </w:del>
    </w:p>
    <w:p w14:paraId="31A91413" w14:textId="77777777" w:rsidR="00A64627" w:rsidRPr="00457F6A" w:rsidRDefault="00A64627">
      <w:pPr>
        <w:pStyle w:val="Normal1"/>
        <w:rPr>
          <w:rFonts w:ascii="Helvetica Neue" w:hAnsi="Helvetica Neue"/>
          <w:sz w:val="24"/>
          <w:szCs w:val="24"/>
        </w:rPr>
      </w:pPr>
    </w:p>
    <w:p w14:paraId="7EF3898A" w14:textId="7F8B7C1A" w:rsidR="00A64627" w:rsidDel="003E568E" w:rsidRDefault="00056847">
      <w:pPr>
        <w:pStyle w:val="Normal1"/>
        <w:rPr>
          <w:del w:id="457" w:author="Jason Rasgon" w:date="2018-07-03T17:31:00Z"/>
          <w:rFonts w:ascii="Helvetica Neue" w:hAnsi="Helvetica Neue"/>
          <w:sz w:val="24"/>
          <w:szCs w:val="24"/>
        </w:rPr>
      </w:pPr>
      <w:ins w:id="458" w:author="J Sakamoto" w:date="2018-07-08T23:37:00Z">
        <w:r w:rsidRPr="00457F6A">
          <w:rPr>
            <w:rFonts w:ascii="Helvetica Neue" w:hAnsi="Helvetica Neue"/>
            <w:sz w:val="24"/>
            <w:szCs w:val="24"/>
          </w:rPr>
          <w:t>The</w:t>
        </w:r>
      </w:ins>
      <w:ins w:id="459" w:author="Damie" w:date="2018-07-19T23:40:00Z">
        <w:r w:rsidR="00535816">
          <w:rPr>
            <w:rFonts w:ascii="Helvetica Neue" w:hAnsi="Helvetica Neue"/>
            <w:sz w:val="24"/>
            <w:szCs w:val="24"/>
          </w:rPr>
          <w:t xml:space="preserve"> </w:t>
        </w:r>
      </w:ins>
      <w:ins w:id="460" w:author="Damie" w:date="2018-07-19T23:41:00Z">
        <w:r w:rsidR="00535816">
          <w:rPr>
            <w:rFonts w:ascii="Helvetica Neue" w:hAnsi="Helvetica Neue"/>
            <w:sz w:val="24"/>
            <w:szCs w:val="24"/>
          </w:rPr>
          <w:t>seasonality of all</w:t>
        </w:r>
      </w:ins>
      <w:ins w:id="461" w:author="Damie" w:date="2018-07-19T23:45:00Z">
        <w:r w:rsidR="00535816">
          <w:rPr>
            <w:rFonts w:ascii="Helvetica Neue" w:hAnsi="Helvetica Neue"/>
            <w:sz w:val="24"/>
            <w:szCs w:val="24"/>
          </w:rPr>
          <w:t xml:space="preserve"> the</w:t>
        </w:r>
      </w:ins>
      <w:ins w:id="462" w:author="Damie" w:date="2018-07-19T23:41:00Z">
        <w:r w:rsidR="00535816">
          <w:rPr>
            <w:rFonts w:ascii="Helvetica Neue" w:hAnsi="Helvetica Neue"/>
            <w:sz w:val="24"/>
            <w:szCs w:val="24"/>
          </w:rPr>
          <w:t xml:space="preserve"> tick submissions</w:t>
        </w:r>
      </w:ins>
      <w:ins w:id="463" w:author="Damie" w:date="2018-07-19T23:45:00Z">
        <w:r w:rsidR="00535816">
          <w:rPr>
            <w:rFonts w:ascii="Helvetica Neue" w:hAnsi="Helvetica Neue"/>
            <w:sz w:val="24"/>
            <w:szCs w:val="24"/>
          </w:rPr>
          <w:t xml:space="preserve"> were</w:t>
        </w:r>
      </w:ins>
      <w:ins w:id="464" w:author="Damie" w:date="2018-07-19T23:41:00Z">
        <w:r w:rsidR="00535816">
          <w:rPr>
            <w:rFonts w:ascii="Helvetica Neue" w:hAnsi="Helvetica Neue"/>
            <w:sz w:val="24"/>
            <w:szCs w:val="24"/>
          </w:rPr>
          <w:t xml:space="preserve"> </w:t>
        </w:r>
      </w:ins>
      <w:ins w:id="465" w:author="J Sakamoto" w:date="2018-07-08T23:37:00Z">
        <w:del w:id="466" w:author="Damie" w:date="2018-07-19T23:41:00Z">
          <w:r w:rsidRPr="00457F6A" w:rsidDel="00535816">
            <w:rPr>
              <w:rFonts w:ascii="Helvetica Neue" w:hAnsi="Helvetica Neue"/>
              <w:sz w:val="24"/>
              <w:szCs w:val="24"/>
            </w:rPr>
            <w:delText xml:space="preserve"> seasonality</w:delText>
          </w:r>
        </w:del>
      </w:ins>
      <w:ins w:id="467" w:author="Damie" w:date="2018-07-19T23:41:00Z">
        <w:r w:rsidR="00535816">
          <w:rPr>
            <w:rFonts w:ascii="Helvetica Neue" w:hAnsi="Helvetica Neue"/>
            <w:sz w:val="24"/>
            <w:szCs w:val="24"/>
          </w:rPr>
          <w:t xml:space="preserve"> </w:t>
        </w:r>
      </w:ins>
      <w:ins w:id="468" w:author="J Sakamoto" w:date="2018-07-08T23:37:00Z">
        <w:r w:rsidRPr="00457F6A">
          <w:rPr>
            <w:rFonts w:ascii="Helvetica Neue" w:hAnsi="Helvetica Neue"/>
            <w:sz w:val="24"/>
            <w:szCs w:val="24"/>
          </w:rPr>
          <w:t xml:space="preserve"> data for the five most abundant tick species tracks with p</w:t>
        </w:r>
        <w:r w:rsidR="009E0F30">
          <w:rPr>
            <w:rFonts w:ascii="Helvetica Neue" w:hAnsi="Helvetica Neue"/>
            <w:sz w:val="24"/>
            <w:szCs w:val="24"/>
          </w:rPr>
          <w:t xml:space="preserve">revious records of seasonality </w:t>
        </w:r>
        <w:r w:rsidRPr="00457F6A">
          <w:rPr>
            <w:rFonts w:ascii="Helvetica Neue" w:hAnsi="Helvetica Neue"/>
            <w:sz w:val="24"/>
            <w:szCs w:val="24"/>
          </w:rPr>
          <w:t>described by other researcher (</w:t>
        </w:r>
        <w:commentRangeStart w:id="469"/>
        <w:commentRangeStart w:id="470"/>
        <w:r w:rsidRPr="00457F6A">
          <w:rPr>
            <w:rFonts w:ascii="Helvetica Neue" w:hAnsi="Helvetica Neue"/>
            <w:sz w:val="24"/>
            <w:szCs w:val="24"/>
          </w:rPr>
          <w:t>refs</w:t>
        </w:r>
        <w:commentRangeEnd w:id="469"/>
        <w:r>
          <w:rPr>
            <w:rStyle w:val="CommentReference"/>
          </w:rPr>
          <w:commentReference w:id="469"/>
        </w:r>
      </w:ins>
      <w:commentRangeEnd w:id="470"/>
      <w:r w:rsidR="00D21A35">
        <w:rPr>
          <w:rStyle w:val="CommentReference"/>
        </w:rPr>
        <w:commentReference w:id="470"/>
      </w:r>
      <w:ins w:id="471" w:author="J Sakamoto" w:date="2018-07-08T23:37:00Z">
        <w:r w:rsidRPr="00457F6A">
          <w:rPr>
            <w:rFonts w:ascii="Helvetica Neue" w:hAnsi="Helvetica Neue"/>
            <w:sz w:val="24"/>
            <w:szCs w:val="24"/>
          </w:rPr>
          <w:t xml:space="preserve">).  Submissions of </w:t>
        </w:r>
        <w:r>
          <w:rPr>
            <w:rFonts w:ascii="Helvetica Neue" w:hAnsi="Helvetica Neue"/>
            <w:i/>
            <w:sz w:val="24"/>
            <w:szCs w:val="24"/>
          </w:rPr>
          <w:t>D. variabilis, Am</w:t>
        </w:r>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I. cookei and R.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were most abundant during the period between May and July. By species, </w:t>
        </w:r>
        <w:r w:rsidRPr="00457F6A">
          <w:rPr>
            <w:rFonts w:ascii="Helvetica Neue" w:hAnsi="Helvetica Neue"/>
            <w:i/>
            <w:sz w:val="24"/>
            <w:szCs w:val="24"/>
          </w:rPr>
          <w:t xml:space="preserve">D. variabilis and Am.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were most abundant from March to October. </w:t>
        </w:r>
        <w:r w:rsidRPr="00457F6A">
          <w:rPr>
            <w:rFonts w:ascii="Helvetica Neue" w:hAnsi="Helvetica Neue"/>
            <w:i/>
            <w:sz w:val="24"/>
            <w:szCs w:val="24"/>
          </w:rPr>
          <w:t xml:space="preserve">I. cookei and R.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samples were submitted </w:t>
        </w:r>
      </w:ins>
      <w:ins w:id="472" w:author="J Sakamoto" w:date="2018-07-08T23:48:00Z">
        <w:r w:rsidR="0026414F">
          <w:rPr>
            <w:rFonts w:ascii="Helvetica Neue" w:hAnsi="Helvetica Neue"/>
            <w:sz w:val="24"/>
            <w:szCs w:val="24"/>
          </w:rPr>
          <w:t>throughout the year</w:t>
        </w:r>
      </w:ins>
      <w:ins w:id="473" w:author="J Sakamoto" w:date="2018-07-08T23:37:00Z">
        <w:r w:rsidRPr="00457F6A">
          <w:rPr>
            <w:rFonts w:ascii="Helvetica Neue" w:hAnsi="Helvetica Neue"/>
            <w:sz w:val="24"/>
            <w:szCs w:val="24"/>
          </w:rPr>
          <w:t xml:space="preserve">, but had peak abundance in June.  Samples of </w:t>
        </w:r>
        <w:r w:rsidRPr="00457F6A">
          <w:rPr>
            <w:rFonts w:ascii="Helvetica Neue" w:hAnsi="Helvetica Neue"/>
            <w:i/>
            <w:sz w:val="24"/>
            <w:szCs w:val="24"/>
          </w:rPr>
          <w:t>I. scapularis</w:t>
        </w:r>
        <w:r w:rsidRPr="00457F6A">
          <w:rPr>
            <w:rFonts w:ascii="Helvetica Neue" w:hAnsi="Helvetica Neue"/>
            <w:sz w:val="24"/>
            <w:szCs w:val="24"/>
          </w:rPr>
          <w:t xml:space="preserve"> were </w:t>
        </w:r>
      </w:ins>
      <w:ins w:id="474" w:author="J Sakamoto" w:date="2018-07-08T23:48:00Z">
        <w:r w:rsidR="0026414F">
          <w:rPr>
            <w:rFonts w:ascii="Helvetica Neue" w:hAnsi="Helvetica Neue"/>
            <w:sz w:val="24"/>
            <w:szCs w:val="24"/>
          </w:rPr>
          <w:t xml:space="preserve">also </w:t>
        </w:r>
      </w:ins>
      <w:ins w:id="475" w:author="J Sakamoto" w:date="2018-07-08T23:37:00Z">
        <w:r w:rsidRPr="00457F6A">
          <w:rPr>
            <w:rFonts w:ascii="Helvetica Neue" w:hAnsi="Helvetica Neue"/>
            <w:sz w:val="24"/>
            <w:szCs w:val="24"/>
          </w:rPr>
          <w:t>submitted year-round, but the peak abundances were bimodally distributed, with a large peak in between May to June, and a second peak between October to November.</w:t>
        </w:r>
      </w:ins>
      <w:ins w:id="476" w:author="J Sakamoto" w:date="2018-07-08T23:38:00Z">
        <w:r w:rsidRPr="00056847">
          <w:rPr>
            <w:rFonts w:ascii="Helvetica Neue" w:hAnsi="Helvetica Neue"/>
            <w:sz w:val="24"/>
            <w:szCs w:val="24"/>
          </w:rPr>
          <w:t xml:space="preserve"> </w:t>
        </w:r>
        <w:r>
          <w:rPr>
            <w:rFonts w:ascii="Helvetica Neue" w:hAnsi="Helvetica Neue"/>
            <w:sz w:val="24"/>
            <w:szCs w:val="24"/>
          </w:rPr>
          <w:t xml:space="preserve">Our data tracks these peaks, although </w:t>
        </w:r>
        <w:proofErr w:type="spellStart"/>
        <w:r>
          <w:rPr>
            <w:rFonts w:ascii="Helvetica Neue" w:hAnsi="Helvetica Neue"/>
            <w:sz w:val="24"/>
            <w:szCs w:val="24"/>
          </w:rPr>
          <w:t>nymphal</w:t>
        </w:r>
        <w:proofErr w:type="spellEnd"/>
        <w:r>
          <w:rPr>
            <w:rFonts w:ascii="Helvetica Neue" w:hAnsi="Helvetica Neue"/>
            <w:sz w:val="24"/>
            <w:szCs w:val="24"/>
          </w:rPr>
          <w:t xml:space="preserve"> </w:t>
        </w:r>
        <w:r>
          <w:rPr>
            <w:rFonts w:ascii="Helvetica Neue" w:hAnsi="Helvetica Neue"/>
            <w:i/>
            <w:sz w:val="24"/>
            <w:szCs w:val="24"/>
          </w:rPr>
          <w:t>I. scapularis</w:t>
        </w:r>
        <w:r>
          <w:rPr>
            <w:rFonts w:ascii="Helvetica Neue" w:hAnsi="Helvetica Neue"/>
            <w:sz w:val="24"/>
            <w:szCs w:val="24"/>
          </w:rPr>
          <w:t xml:space="preserve"> were also submitted during late spring to early fall.</w:t>
        </w:r>
      </w:ins>
      <w:ins w:id="477" w:author="Jason Rasgon" w:date="2018-07-10T15:39:00Z">
        <w:r w:rsidR="00B92475">
          <w:rPr>
            <w:rFonts w:ascii="Helvetica Neue" w:hAnsi="Helvetica Neue"/>
            <w:sz w:val="24"/>
            <w:szCs w:val="24"/>
          </w:rPr>
          <w:t xml:space="preserve"> </w:t>
        </w:r>
      </w:ins>
      <w:del w:id="478" w:author="Damie" w:date="2018-07-19T23:39:00Z">
        <w:r w:rsidR="00FF5AA4" w:rsidRPr="00457F6A" w:rsidDel="00535816">
          <w:rPr>
            <w:rFonts w:ascii="Helvetica Neue" w:hAnsi="Helvetica Neue"/>
            <w:sz w:val="24"/>
            <w:szCs w:val="24"/>
          </w:rPr>
          <w:delText>By aggregating the monthly submissions by decades, we could then see that there are significant variation in the seasonality (Figure 9).</w:delText>
        </w:r>
      </w:del>
      <w:ins w:id="479" w:author="Jason Rasgon" w:date="2018-07-03T17:31:00Z">
        <w:del w:id="480" w:author="Damie" w:date="2018-07-19T23:39:00Z">
          <w:r w:rsidR="003E568E" w:rsidDel="00535816">
            <w:rPr>
              <w:rFonts w:ascii="Helvetica Neue" w:hAnsi="Helvetica Neue"/>
              <w:sz w:val="24"/>
              <w:szCs w:val="24"/>
            </w:rPr>
            <w:delText xml:space="preserve"> </w:delText>
          </w:r>
        </w:del>
      </w:ins>
    </w:p>
    <w:p w14:paraId="6DFB8DA7" w14:textId="77777777" w:rsidR="003E568E" w:rsidRDefault="003E568E">
      <w:pPr>
        <w:pStyle w:val="Normal1"/>
        <w:rPr>
          <w:ins w:id="481" w:author="Jason Rasgon" w:date="2018-07-03T17:31:00Z"/>
          <w:rFonts w:ascii="Helvetica Neue" w:hAnsi="Helvetica Neue"/>
          <w:sz w:val="24"/>
          <w:szCs w:val="24"/>
        </w:rPr>
      </w:pPr>
    </w:p>
    <w:p w14:paraId="5DD129F9" w14:textId="77777777" w:rsidR="003E568E" w:rsidRPr="003F6A05" w:rsidRDefault="003E568E">
      <w:pPr>
        <w:pStyle w:val="Normal1"/>
        <w:rPr>
          <w:ins w:id="482" w:author="Jason Rasgon" w:date="2018-07-03T17:31:00Z"/>
          <w:rFonts w:ascii="Helvetica Neue" w:hAnsi="Helvetica Neue"/>
          <w:i/>
          <w:sz w:val="24"/>
          <w:szCs w:val="24"/>
        </w:rPr>
      </w:pPr>
    </w:p>
    <w:p w14:paraId="387461F6" w14:textId="77777777" w:rsidR="00A64627" w:rsidRPr="00457F6A" w:rsidRDefault="00A64627">
      <w:pPr>
        <w:pStyle w:val="Normal1"/>
        <w:rPr>
          <w:rFonts w:ascii="Helvetica Neue" w:hAnsi="Helvetica Neue"/>
          <w:b/>
          <w:i/>
          <w:sz w:val="24"/>
          <w:szCs w:val="24"/>
        </w:rPr>
      </w:pPr>
    </w:p>
    <w:p w14:paraId="63DEF28E" w14:textId="77777777" w:rsidR="00A64627" w:rsidRPr="003F6A05" w:rsidRDefault="00FF5AA4">
      <w:pPr>
        <w:pStyle w:val="Normal1"/>
        <w:rPr>
          <w:rFonts w:ascii="Helvetica Neue" w:hAnsi="Helvetica Neue"/>
          <w:i/>
          <w:sz w:val="24"/>
          <w:szCs w:val="24"/>
        </w:rPr>
      </w:pPr>
      <w:r w:rsidRPr="0026414F">
        <w:rPr>
          <w:rFonts w:ascii="Helvetica Neue" w:hAnsi="Helvetica Neue"/>
          <w:i/>
          <w:sz w:val="24"/>
          <w:szCs w:val="24"/>
          <w:rPrChange w:id="483" w:author="J Sakamoto" w:date="2018-07-08T23:50:00Z">
            <w:rPr>
              <w:rFonts w:ascii="Helvetica Neue" w:hAnsi="Helvetica Neue"/>
              <w:b/>
              <w:i/>
              <w:sz w:val="24"/>
              <w:szCs w:val="24"/>
            </w:rPr>
          </w:rPrChange>
        </w:rPr>
        <w:t>Life stage abundance by species</w:t>
      </w:r>
    </w:p>
    <w:p w14:paraId="0053C9DE" w14:textId="74D2B6D0" w:rsidR="00B92475" w:rsidRDefault="00FF5AA4">
      <w:pPr>
        <w:pStyle w:val="Normal1"/>
        <w:rPr>
          <w:rFonts w:ascii="Helvetica Neue" w:hAnsi="Helvetica Neue"/>
          <w:sz w:val="24"/>
          <w:szCs w:val="24"/>
        </w:rPr>
      </w:pPr>
      <w:r w:rsidRPr="003F6A05">
        <w:rPr>
          <w:rFonts w:ascii="Helvetica Neue" w:hAnsi="Helvetica Neue"/>
          <w:sz w:val="24"/>
          <w:szCs w:val="24"/>
        </w:rPr>
        <w:lastRenderedPageBreak/>
        <w:t xml:space="preserve">There were 6,233 submissions in which the </w:t>
      </w:r>
      <w:proofErr w:type="spellStart"/>
      <w:r w:rsidRPr="003F6A05">
        <w:rPr>
          <w:rFonts w:ascii="Helvetica Neue" w:hAnsi="Helvetica Neue"/>
          <w:sz w:val="24"/>
          <w:szCs w:val="24"/>
        </w:rPr>
        <w:t>lifestage</w:t>
      </w:r>
      <w:proofErr w:type="spellEnd"/>
      <w:r w:rsidRPr="003F6A05">
        <w:rPr>
          <w:rFonts w:ascii="Helvetica Neue" w:hAnsi="Helvetica Neue"/>
          <w:sz w:val="24"/>
          <w:szCs w:val="24"/>
        </w:rPr>
        <w:t xml:space="preserve"> of the specimen were known. </w:t>
      </w:r>
      <w:r w:rsidR="003E568E" w:rsidRPr="003F6A05">
        <w:rPr>
          <w:rFonts w:ascii="Helvetica Neue" w:hAnsi="Helvetica Neue"/>
          <w:sz w:val="24"/>
          <w:szCs w:val="24"/>
        </w:rPr>
        <w:t xml:space="preserve">Four </w:t>
      </w:r>
      <w:r w:rsidRPr="003F6A05">
        <w:rPr>
          <w:rFonts w:ascii="Helvetica Neue" w:hAnsi="Helvetica Neue"/>
          <w:sz w:val="24"/>
          <w:szCs w:val="24"/>
        </w:rPr>
        <w:t xml:space="preserve">% of the submissions were identified </w:t>
      </w:r>
      <w:r w:rsidR="003E568E" w:rsidRPr="003F6A05">
        <w:rPr>
          <w:rFonts w:ascii="Helvetica Neue" w:hAnsi="Helvetica Neue"/>
          <w:sz w:val="24"/>
          <w:szCs w:val="24"/>
        </w:rPr>
        <w:t xml:space="preserve">as </w:t>
      </w:r>
      <w:r w:rsidRPr="003F6A05">
        <w:rPr>
          <w:rFonts w:ascii="Helvetica Neue" w:hAnsi="Helvetica Neue"/>
          <w:sz w:val="24"/>
          <w:szCs w:val="24"/>
        </w:rPr>
        <w:t>larvae (n=237) , 20% of the submissions were identified to nymphs (n = 1271), and 75\% of the submissions were adults (n = 4725 ).</w:t>
      </w:r>
      <w:r w:rsidR="00B92475">
        <w:rPr>
          <w:rFonts w:ascii="Helvetica Neue" w:hAnsi="Helvetica Neue"/>
          <w:sz w:val="24"/>
          <w:szCs w:val="24"/>
        </w:rPr>
        <w:t xml:space="preserve"> </w:t>
      </w:r>
    </w:p>
    <w:p w14:paraId="2973FEC6" w14:textId="77777777" w:rsidR="00B92475" w:rsidRPr="003F6A05" w:rsidRDefault="00B92475">
      <w:pPr>
        <w:pStyle w:val="Normal1"/>
        <w:rPr>
          <w:rFonts w:ascii="Helvetica Neue" w:hAnsi="Helvetica Neue"/>
          <w:sz w:val="24"/>
          <w:szCs w:val="24"/>
        </w:rPr>
      </w:pPr>
    </w:p>
    <w:p w14:paraId="7371843F" w14:textId="52BC46D7"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For </w:t>
      </w:r>
      <w:proofErr w:type="spellStart"/>
      <w:r w:rsidRPr="00F07319">
        <w:rPr>
          <w:rFonts w:ascii="Helvetica Neue" w:hAnsi="Helvetica Neue"/>
          <w:i/>
          <w:sz w:val="24"/>
          <w:szCs w:val="24"/>
          <w:rPrChange w:id="484" w:author="pak" w:date="2018-07-17T15:19:00Z">
            <w:rPr>
              <w:rFonts w:ascii="Helvetica Neue" w:hAnsi="Helvetica Neue"/>
              <w:sz w:val="24"/>
              <w:szCs w:val="24"/>
            </w:rPr>
          </w:rPrChange>
        </w:rPr>
        <w:t>Dermacentor</w:t>
      </w:r>
      <w:proofErr w:type="spellEnd"/>
      <w:r w:rsidRPr="00F07319">
        <w:rPr>
          <w:rFonts w:ascii="Helvetica Neue" w:hAnsi="Helvetica Neue"/>
          <w:i/>
          <w:sz w:val="24"/>
          <w:szCs w:val="24"/>
          <w:rPrChange w:id="485" w:author="pak" w:date="2018-07-17T15:19:00Z">
            <w:rPr>
              <w:rFonts w:ascii="Helvetica Neue" w:hAnsi="Helvetica Neue"/>
              <w:sz w:val="24"/>
              <w:szCs w:val="24"/>
            </w:rPr>
          </w:rPrChange>
        </w:rPr>
        <w:t xml:space="preserve"> </w:t>
      </w:r>
      <w:proofErr w:type="spellStart"/>
      <w:r w:rsidRPr="00F07319">
        <w:rPr>
          <w:rFonts w:ascii="Helvetica Neue" w:hAnsi="Helvetica Neue"/>
          <w:i/>
          <w:sz w:val="24"/>
          <w:szCs w:val="24"/>
          <w:rPrChange w:id="486" w:author="pak" w:date="2018-07-17T15:19:00Z">
            <w:rPr>
              <w:rFonts w:ascii="Helvetica Neue" w:hAnsi="Helvetica Neue"/>
              <w:sz w:val="24"/>
              <w:szCs w:val="24"/>
            </w:rPr>
          </w:rPrChange>
        </w:rPr>
        <w:t>variabilis</w:t>
      </w:r>
      <w:proofErr w:type="spellEnd"/>
      <w:r w:rsidRPr="003F6A05">
        <w:rPr>
          <w:rFonts w:ascii="Helvetica Neue" w:hAnsi="Helvetica Neue"/>
          <w:sz w:val="24"/>
          <w:szCs w:val="24"/>
        </w:rPr>
        <w:t xml:space="preserve">, the submissions included 32 larvae, 33 nymphs, and 3059 adults. While we only had larval submissions from 1990-2000, we found that the peak submissions was in September (90%). For the </w:t>
      </w:r>
      <w:proofErr w:type="spellStart"/>
      <w:r w:rsidRPr="003F6A05">
        <w:rPr>
          <w:rFonts w:ascii="Helvetica Neue" w:hAnsi="Helvetica Neue"/>
          <w:sz w:val="24"/>
          <w:szCs w:val="24"/>
        </w:rPr>
        <w:t>nymphal</w:t>
      </w:r>
      <w:proofErr w:type="spellEnd"/>
      <w:r w:rsidRPr="003F6A05">
        <w:rPr>
          <w:rFonts w:ascii="Helvetica Neue" w:hAnsi="Helvetica Neue"/>
          <w:sz w:val="24"/>
          <w:szCs w:val="24"/>
        </w:rPr>
        <w:t xml:space="preserve"> submissions, there was a more unimodal distribution with the peak centered around June. Finally, the adult submissions of both 1990-2000 and 2000-2010 showed similar patterns with the peak in submissions between May and June.</w:t>
      </w:r>
    </w:p>
    <w:p w14:paraId="64EB5EB8" w14:textId="77777777"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 </w:t>
      </w:r>
    </w:p>
    <w:p w14:paraId="5FEB5F98" w14:textId="1B7BFE1C"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Before 1990, there were only six submissions of adult </w:t>
      </w:r>
      <w:r w:rsidRPr="003F6A05">
        <w:rPr>
          <w:rFonts w:ascii="Helvetica Neue" w:hAnsi="Helvetica Neue"/>
          <w:i/>
          <w:sz w:val="24"/>
          <w:szCs w:val="24"/>
        </w:rPr>
        <w:t xml:space="preserve">Ixodes </w:t>
      </w:r>
      <w:proofErr w:type="spellStart"/>
      <w:r w:rsidRPr="003F6A05">
        <w:rPr>
          <w:rFonts w:ascii="Helvetica Neue" w:hAnsi="Helvetica Neue"/>
          <w:i/>
          <w:sz w:val="24"/>
          <w:szCs w:val="24"/>
        </w:rPr>
        <w:t>scapularis</w:t>
      </w:r>
      <w:proofErr w:type="spellEnd"/>
      <w:r w:rsidRPr="003F6A05">
        <w:rPr>
          <w:rFonts w:ascii="Helvetica Neue" w:hAnsi="Helvetica Neue"/>
          <w:sz w:val="24"/>
          <w:szCs w:val="24"/>
        </w:rPr>
        <w:t xml:space="preserve">. In 1990-2000, the </w:t>
      </w:r>
      <w:proofErr w:type="spellStart"/>
      <w:r w:rsidRPr="003F6A05">
        <w:rPr>
          <w:rFonts w:ascii="Helvetica Neue" w:hAnsi="Helvetica Neue"/>
          <w:sz w:val="24"/>
          <w:szCs w:val="24"/>
        </w:rPr>
        <w:t>nymphal</w:t>
      </w:r>
      <w:proofErr w:type="spellEnd"/>
      <w:r w:rsidRPr="003F6A05">
        <w:rPr>
          <w:rFonts w:ascii="Helvetica Neue" w:hAnsi="Helvetica Neue"/>
          <w:sz w:val="24"/>
          <w:szCs w:val="24"/>
        </w:rPr>
        <w:t xml:space="preserve"> and larval submissions show a unimodal pattern with the highest proportion of submissions received in June. For the adult submissions during this decade, there are prominent bimodal peaks in May and October with similar proportion of submissions received in both seasons. There were fewer submissions in 2000-2010 with only 23 larvae, 2 nymphs, and 486 adults. However, the monthly submissions of both the larvae and adults in this decade were consistent to the seasonal patterns found in 1990-2000. Finally, in 2010-2020, the adult submissions (n = 31) show a</w:t>
      </w:r>
      <w:ins w:id="487" w:author="Jason Rasgon" w:date="2018-07-03T19:18:00Z">
        <w:r w:rsidR="00B361AB" w:rsidRPr="003F6A05">
          <w:rPr>
            <w:rFonts w:ascii="Helvetica Neue" w:hAnsi="Helvetica Neue"/>
            <w:sz w:val="24"/>
            <w:szCs w:val="24"/>
          </w:rPr>
          <w:t xml:space="preserve"> </w:t>
        </w:r>
      </w:ins>
      <w:r w:rsidRPr="003F6A05">
        <w:rPr>
          <w:rFonts w:ascii="Helvetica Neue" w:hAnsi="Helvetica Neue"/>
          <w:sz w:val="24"/>
          <w:szCs w:val="24"/>
        </w:rPr>
        <w:t xml:space="preserve">shift with a number of submissions found earlier in  March. </w:t>
      </w:r>
    </w:p>
    <w:p w14:paraId="63BF3584" w14:textId="77777777"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 </w:t>
      </w:r>
    </w:p>
    <w:p w14:paraId="3974E6FD" w14:textId="77777777"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The majority of </w:t>
      </w:r>
      <w:r w:rsidRPr="003F6A05">
        <w:rPr>
          <w:rFonts w:ascii="Helvetica Neue" w:hAnsi="Helvetica Neue"/>
          <w:i/>
          <w:sz w:val="24"/>
          <w:szCs w:val="24"/>
        </w:rPr>
        <w:t xml:space="preserve">Ixodes </w:t>
      </w:r>
      <w:proofErr w:type="spellStart"/>
      <w:r w:rsidRPr="003F6A05">
        <w:rPr>
          <w:rFonts w:ascii="Helvetica Neue" w:hAnsi="Helvetica Neue"/>
          <w:i/>
          <w:sz w:val="24"/>
          <w:szCs w:val="24"/>
        </w:rPr>
        <w:t>cookei</w:t>
      </w:r>
      <w:proofErr w:type="spellEnd"/>
      <w:r w:rsidRPr="003F6A05">
        <w:rPr>
          <w:rFonts w:ascii="Helvetica Neue" w:hAnsi="Helvetica Neue"/>
          <w:sz w:val="24"/>
          <w:szCs w:val="24"/>
        </w:rPr>
        <w:t xml:space="preserve"> submissions were identified as nymphs with a total of 521 submissions followed by adult (n = 182) and larvae (n= 88). Submission patterns indicate that Ixodes </w:t>
      </w:r>
      <w:proofErr w:type="spellStart"/>
      <w:r w:rsidRPr="003F6A05">
        <w:rPr>
          <w:rFonts w:ascii="Helvetica Neue" w:hAnsi="Helvetica Neue"/>
          <w:sz w:val="24"/>
          <w:szCs w:val="24"/>
        </w:rPr>
        <w:t>cookei</w:t>
      </w:r>
      <w:proofErr w:type="spellEnd"/>
      <w:r w:rsidRPr="003F6A05">
        <w:rPr>
          <w:rFonts w:ascii="Helvetica Neue" w:hAnsi="Helvetica Neue"/>
          <w:sz w:val="24"/>
          <w:szCs w:val="24"/>
        </w:rPr>
        <w:t xml:space="preserve"> are found all year-round specifically in the nymph. Across all life-stages, we see that the distributions are unimodal with peaks in early summer between May and June.</w:t>
      </w:r>
    </w:p>
    <w:p w14:paraId="09E6A724" w14:textId="14C25E7C"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 </w:t>
      </w:r>
    </w:p>
    <w:p w14:paraId="70A6CCEB" w14:textId="4A6162A4" w:rsidR="00A64627" w:rsidRPr="003F6A05" w:rsidDel="00535816" w:rsidRDefault="00FF5AA4">
      <w:pPr>
        <w:pStyle w:val="Normal1"/>
        <w:rPr>
          <w:del w:id="488" w:author="Damie" w:date="2018-07-19T23:45:00Z"/>
          <w:rFonts w:ascii="Helvetica Neue" w:hAnsi="Helvetica Neue"/>
          <w:sz w:val="24"/>
          <w:szCs w:val="24"/>
        </w:rPr>
      </w:pPr>
      <w:del w:id="489" w:author="Damie" w:date="2018-07-19T23:45:00Z">
        <w:r w:rsidRPr="003F6A05" w:rsidDel="00535816">
          <w:rPr>
            <w:rFonts w:ascii="Helvetica Neue" w:hAnsi="Helvetica Neue"/>
            <w:sz w:val="24"/>
            <w:szCs w:val="24"/>
          </w:rPr>
          <w:delText xml:space="preserve">For </w:delText>
        </w:r>
        <w:r w:rsidRPr="003F6A05" w:rsidDel="00535816">
          <w:rPr>
            <w:rFonts w:ascii="Helvetica Neue" w:hAnsi="Helvetica Neue"/>
            <w:i/>
            <w:sz w:val="24"/>
            <w:szCs w:val="24"/>
          </w:rPr>
          <w:delText>Rhipicephalus sanguineus</w:delText>
        </w:r>
        <w:r w:rsidRPr="003F6A05" w:rsidDel="00535816">
          <w:rPr>
            <w:rFonts w:ascii="Helvetica Neue" w:hAnsi="Helvetica Neue"/>
            <w:sz w:val="24"/>
            <w:szCs w:val="24"/>
          </w:rPr>
          <w:delText xml:space="preserve">, there were no larval submissions and in total we received only 17 nymphs and 59 adult submissions from 1990-2010. The only decade when we can make some conclusion about the seasonality of the species is in 1990-2000. There were 17 </w:delText>
        </w:r>
        <w:commentRangeStart w:id="490"/>
        <w:r w:rsidRPr="003F6A05" w:rsidDel="00535816">
          <w:rPr>
            <w:rFonts w:ascii="Helvetica Neue" w:hAnsi="Helvetica Neue"/>
            <w:sz w:val="24"/>
            <w:szCs w:val="24"/>
          </w:rPr>
          <w:delText>nymps</w:delText>
        </w:r>
      </w:del>
      <w:commentRangeEnd w:id="490"/>
      <w:r w:rsidR="00535816">
        <w:rPr>
          <w:rStyle w:val="CommentReference"/>
        </w:rPr>
        <w:commentReference w:id="490"/>
      </w:r>
      <w:del w:id="491" w:author="Damie" w:date="2018-07-19T23:45:00Z">
        <w:r w:rsidRPr="003F6A05" w:rsidDel="00535816">
          <w:rPr>
            <w:rFonts w:ascii="Helvetica Neue" w:hAnsi="Helvetica Neue"/>
            <w:sz w:val="24"/>
            <w:szCs w:val="24"/>
          </w:rPr>
          <w:delText xml:space="preserve"> with the majority of submissions sent in October though there were submissions sent in July and August. Adult submissions were sent between February and September.</w:delText>
        </w:r>
      </w:del>
    </w:p>
    <w:p w14:paraId="44860697" w14:textId="71A1CF4C" w:rsidR="00A64627" w:rsidRPr="003F6A05" w:rsidDel="00535816" w:rsidRDefault="00FF5AA4">
      <w:pPr>
        <w:pStyle w:val="Normal1"/>
        <w:rPr>
          <w:del w:id="492" w:author="Damie" w:date="2018-07-19T23:45:00Z"/>
          <w:rFonts w:ascii="Helvetica Neue" w:hAnsi="Helvetica Neue"/>
          <w:sz w:val="24"/>
          <w:szCs w:val="24"/>
        </w:rPr>
      </w:pPr>
      <w:del w:id="493" w:author="Damie" w:date="2018-07-19T23:45:00Z">
        <w:r w:rsidRPr="003F6A05" w:rsidDel="00535816">
          <w:rPr>
            <w:rFonts w:ascii="Helvetica Neue" w:hAnsi="Helvetica Neue"/>
            <w:sz w:val="24"/>
            <w:szCs w:val="24"/>
          </w:rPr>
          <w:delText xml:space="preserve"> </w:delText>
        </w:r>
      </w:del>
    </w:p>
    <w:p w14:paraId="64B7AACA" w14:textId="34711C77" w:rsidR="00A64627" w:rsidRPr="003F6A05" w:rsidDel="00535816" w:rsidRDefault="00FF5AA4">
      <w:pPr>
        <w:pStyle w:val="Normal1"/>
        <w:rPr>
          <w:del w:id="494" w:author="Damie" w:date="2018-07-19T23:45:00Z"/>
          <w:rFonts w:ascii="Helvetica Neue" w:hAnsi="Helvetica Neue"/>
          <w:sz w:val="24"/>
          <w:szCs w:val="24"/>
        </w:rPr>
      </w:pPr>
      <w:del w:id="495" w:author="Damie" w:date="2018-07-19T23:45:00Z">
        <w:r w:rsidRPr="003F6A05" w:rsidDel="00535816">
          <w:rPr>
            <w:rFonts w:ascii="Helvetica Neue" w:hAnsi="Helvetica Neue"/>
            <w:sz w:val="24"/>
            <w:szCs w:val="24"/>
          </w:rPr>
          <w:delText xml:space="preserve">There were a total of 17 larvae, 64 nymphs, and 73 adults between 1990 and 2010 for </w:delText>
        </w:r>
        <w:r w:rsidRPr="003F6A05" w:rsidDel="00535816">
          <w:rPr>
            <w:rFonts w:ascii="Helvetica Neue" w:hAnsi="Helvetica Neue"/>
            <w:i/>
            <w:sz w:val="24"/>
            <w:szCs w:val="24"/>
          </w:rPr>
          <w:delText>Amblyomma americanum</w:delText>
        </w:r>
        <w:r w:rsidRPr="003F6A05" w:rsidDel="00535816">
          <w:rPr>
            <w:rFonts w:ascii="Helvetica Neue" w:hAnsi="Helvetica Neue"/>
            <w:sz w:val="24"/>
            <w:szCs w:val="24"/>
          </w:rPr>
          <w:delText>. Between 1990-2010, the nymphal and adult submission patterns were similar with peak submissions occurring between June and July.</w:delText>
        </w:r>
      </w:del>
    </w:p>
    <w:p w14:paraId="6253719D" w14:textId="725DD453" w:rsidR="00A64627" w:rsidRPr="00457F6A" w:rsidRDefault="00FF5AA4">
      <w:pPr>
        <w:pStyle w:val="Normal1"/>
        <w:rPr>
          <w:rFonts w:ascii="Helvetica Neue" w:hAnsi="Helvetica Neue"/>
          <w:b/>
          <w:sz w:val="24"/>
          <w:szCs w:val="24"/>
        </w:rPr>
      </w:pPr>
      <w:del w:id="496" w:author="Damie" w:date="2018-07-19T23:45:00Z">
        <w:r w:rsidRPr="003F6A05" w:rsidDel="00535816">
          <w:rPr>
            <w:rFonts w:ascii="Helvetica Neue" w:hAnsi="Helvetica Neue"/>
            <w:sz w:val="24"/>
            <w:szCs w:val="24"/>
          </w:rPr>
          <w:delText xml:space="preserve"> </w:delText>
        </w:r>
      </w:del>
    </w:p>
    <w:p w14:paraId="363A810F" w14:textId="77777777" w:rsidR="00A64627" w:rsidRPr="00457F6A" w:rsidRDefault="00A64627">
      <w:pPr>
        <w:pStyle w:val="Normal1"/>
        <w:rPr>
          <w:rFonts w:ascii="Helvetica Neue" w:hAnsi="Helvetica Neue"/>
          <w:b/>
          <w:sz w:val="24"/>
          <w:szCs w:val="24"/>
        </w:rPr>
      </w:pPr>
    </w:p>
    <w:p w14:paraId="7D75DAF0"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Vegetation data: </w:t>
      </w:r>
    </w:p>
    <w:p w14:paraId="2D5D15C3" w14:textId="6E46A18E" w:rsidR="00A64627" w:rsidRPr="00457F6A" w:rsidRDefault="00FF5AA4">
      <w:pPr>
        <w:pStyle w:val="Normal1"/>
        <w:rPr>
          <w:rFonts w:ascii="Helvetica Neue" w:hAnsi="Helvetica Neue"/>
          <w:sz w:val="24"/>
          <w:szCs w:val="24"/>
        </w:rPr>
      </w:pPr>
      <w:r w:rsidRPr="00457F6A">
        <w:rPr>
          <w:rFonts w:ascii="Helvetica Neue" w:hAnsi="Helvetica Neue"/>
          <w:sz w:val="24"/>
          <w:szCs w:val="24"/>
        </w:rPr>
        <w:lastRenderedPageBreak/>
        <w:t>There were 677 submissions for which we had data on tick associations with vegetation type(from 1989 to 1990). The large proportion of vegetation data was of ecotone (n = 190) which made up 27 percent of the data. This was followed by forest (n = 178) and managed (</w:t>
      </w:r>
      <w:ins w:id="497" w:author="pak" w:date="2018-07-17T15:19:00Z">
        <w:r w:rsidR="00F07319">
          <w:rPr>
            <w:rFonts w:ascii="Helvetica Neue" w:hAnsi="Helvetica Neue"/>
            <w:sz w:val="24"/>
            <w:szCs w:val="24"/>
          </w:rPr>
          <w:t>n=</w:t>
        </w:r>
      </w:ins>
      <w:commentRangeStart w:id="498"/>
      <w:r w:rsidRPr="00457F6A">
        <w:rPr>
          <w:rFonts w:ascii="Helvetica Neue" w:hAnsi="Helvetica Neue"/>
          <w:sz w:val="24"/>
          <w:szCs w:val="24"/>
        </w:rPr>
        <w:t>176</w:t>
      </w:r>
      <w:commentRangeEnd w:id="498"/>
      <w:r w:rsidR="003F6A05">
        <w:rPr>
          <w:rStyle w:val="CommentReference"/>
        </w:rPr>
        <w:commentReference w:id="498"/>
      </w:r>
      <w:r w:rsidRPr="00457F6A">
        <w:rPr>
          <w:rFonts w:ascii="Helvetica Neue" w:hAnsi="Helvetica Neue"/>
          <w:sz w:val="24"/>
          <w:szCs w:val="24"/>
        </w:rPr>
        <w:t xml:space="preserve">). </w:t>
      </w:r>
    </w:p>
    <w:p w14:paraId="671894F5" w14:textId="77777777" w:rsidR="00A64627" w:rsidRPr="00457F6A" w:rsidRDefault="00A64627">
      <w:pPr>
        <w:pStyle w:val="Normal1"/>
        <w:rPr>
          <w:rFonts w:ascii="Helvetica Neue" w:hAnsi="Helvetica Neue"/>
          <w:b/>
          <w:sz w:val="24"/>
          <w:szCs w:val="24"/>
        </w:rPr>
      </w:pPr>
    </w:p>
    <w:p w14:paraId="351760E8" w14:textId="77777777" w:rsidR="00A64627" w:rsidRPr="00457F6A" w:rsidRDefault="00A64627">
      <w:pPr>
        <w:pStyle w:val="Normal1"/>
        <w:rPr>
          <w:rFonts w:ascii="Helvetica Neue" w:hAnsi="Helvetica Neue"/>
          <w:b/>
          <w:sz w:val="24"/>
          <w:szCs w:val="24"/>
        </w:rPr>
      </w:pPr>
    </w:p>
    <w:p w14:paraId="5CED7F51" w14:textId="77777777" w:rsidR="00A64627" w:rsidRPr="00457F6A" w:rsidRDefault="00A64627">
      <w:pPr>
        <w:pStyle w:val="Normal1"/>
        <w:rPr>
          <w:rFonts w:ascii="Helvetica Neue" w:hAnsi="Helvetica Neue"/>
          <w:b/>
          <w:sz w:val="24"/>
          <w:szCs w:val="24"/>
        </w:rPr>
      </w:pPr>
    </w:p>
    <w:p w14:paraId="1E3A3ADE" w14:textId="3EAA1DCF" w:rsidR="00A64627" w:rsidRDefault="00FF5AA4">
      <w:pPr>
        <w:pStyle w:val="Normal1"/>
        <w:rPr>
          <w:ins w:id="499" w:author="Damie" w:date="2018-07-20T00:05:00Z"/>
          <w:rFonts w:ascii="Helvetica Neue" w:hAnsi="Helvetica Neue"/>
          <w:b/>
          <w:sz w:val="24"/>
          <w:szCs w:val="24"/>
        </w:rPr>
      </w:pPr>
      <w:commentRangeStart w:id="500"/>
      <w:r w:rsidRPr="00457F6A">
        <w:rPr>
          <w:rFonts w:ascii="Helvetica Neue" w:hAnsi="Helvetica Neue"/>
          <w:b/>
          <w:sz w:val="24"/>
          <w:szCs w:val="24"/>
        </w:rPr>
        <w:t>Discussion</w:t>
      </w:r>
      <w:commentRangeEnd w:id="500"/>
      <w:r w:rsidR="00F32129">
        <w:rPr>
          <w:rStyle w:val="CommentReference"/>
        </w:rPr>
        <w:commentReference w:id="500"/>
      </w:r>
      <w:r w:rsidRPr="00457F6A">
        <w:rPr>
          <w:rFonts w:ascii="Helvetica Neue" w:hAnsi="Helvetica Neue"/>
          <w:b/>
          <w:sz w:val="24"/>
          <w:szCs w:val="24"/>
        </w:rPr>
        <w:t>:</w:t>
      </w:r>
      <w:r w:rsidRPr="00457F6A">
        <w:rPr>
          <w:rFonts w:ascii="Helvetica Neue" w:hAnsi="Helvetica Neue"/>
          <w:b/>
          <w:sz w:val="24"/>
          <w:szCs w:val="24"/>
        </w:rPr>
        <w:br/>
      </w:r>
    </w:p>
    <w:p w14:paraId="1F465BFA" w14:textId="2BB1786B" w:rsidR="00EE33A8" w:rsidRDefault="00EE33A8">
      <w:pPr>
        <w:pStyle w:val="Normal1"/>
        <w:rPr>
          <w:ins w:id="501" w:author="Damie" w:date="2018-07-20T00:05:00Z"/>
          <w:rFonts w:ascii="Helvetica Neue" w:hAnsi="Helvetica Neue"/>
          <w:b/>
          <w:sz w:val="24"/>
          <w:szCs w:val="24"/>
        </w:rPr>
      </w:pPr>
      <w:ins w:id="502" w:author="Damie" w:date="2018-07-20T00:05:00Z">
        <w:r>
          <w:rPr>
            <w:rFonts w:ascii="Helvetica Neue" w:hAnsi="Helvetica Neue"/>
            <w:b/>
            <w:sz w:val="24"/>
            <w:szCs w:val="24"/>
          </w:rPr>
          <w:t>(We should try making the discussion</w:t>
        </w:r>
      </w:ins>
      <w:ins w:id="503" w:author="Damie" w:date="2018-07-20T00:06:00Z">
        <w:r>
          <w:rPr>
            <w:rFonts w:ascii="Helvetica Neue" w:hAnsi="Helvetica Neue"/>
            <w:b/>
            <w:sz w:val="24"/>
            <w:szCs w:val="24"/>
          </w:rPr>
          <w:t xml:space="preserve"> follow the order of the results- lot of the </w:t>
        </w:r>
        <w:proofErr w:type="spellStart"/>
        <w:r>
          <w:rPr>
            <w:rFonts w:ascii="Helvetica Neue" w:hAnsi="Helvetica Neue"/>
            <w:b/>
            <w:sz w:val="24"/>
            <w:szCs w:val="24"/>
          </w:rPr>
          <w:t>discussio</w:t>
        </w:r>
        <w:proofErr w:type="spellEnd"/>
        <w:r>
          <w:rPr>
            <w:rFonts w:ascii="Helvetica Neue" w:hAnsi="Helvetica Neue"/>
            <w:b/>
            <w:sz w:val="24"/>
            <w:szCs w:val="24"/>
          </w:rPr>
          <w:t xml:space="preserve"> need to be cut down</w:t>
        </w:r>
        <w:proofErr w:type="gramStart"/>
        <w:r>
          <w:rPr>
            <w:rFonts w:ascii="Helvetica Neue" w:hAnsi="Helvetica Neue"/>
            <w:b/>
            <w:sz w:val="24"/>
            <w:szCs w:val="24"/>
          </w:rPr>
          <w:t xml:space="preserve">. </w:t>
        </w:r>
        <w:proofErr w:type="gramEnd"/>
        <w:r>
          <w:rPr>
            <w:rFonts w:ascii="Helvetica Neue" w:hAnsi="Helvetica Neue"/>
            <w:b/>
            <w:sz w:val="24"/>
            <w:szCs w:val="24"/>
          </w:rPr>
          <w:t>We need to talk about actual results like the seasonality and spatial stuff is rarely talked about</w:t>
        </w:r>
        <w:proofErr w:type="gramStart"/>
        <w:r>
          <w:rPr>
            <w:rFonts w:ascii="Helvetica Neue" w:hAnsi="Helvetica Neue"/>
            <w:b/>
            <w:sz w:val="24"/>
            <w:szCs w:val="24"/>
          </w:rPr>
          <w:t>. )</w:t>
        </w:r>
        <w:proofErr w:type="gramEnd"/>
        <w:r>
          <w:rPr>
            <w:rFonts w:ascii="Helvetica Neue" w:hAnsi="Helvetica Neue"/>
            <w:b/>
            <w:sz w:val="24"/>
            <w:szCs w:val="24"/>
          </w:rPr>
          <w:t xml:space="preserve"> </w:t>
        </w:r>
      </w:ins>
    </w:p>
    <w:p w14:paraId="56190654" w14:textId="1914A327" w:rsidR="00EE33A8" w:rsidRDefault="00EE33A8">
      <w:pPr>
        <w:pStyle w:val="Normal1"/>
        <w:rPr>
          <w:ins w:id="504" w:author="Damie" w:date="2018-07-20T00:05:00Z"/>
          <w:rFonts w:ascii="Helvetica Neue" w:hAnsi="Helvetica Neue"/>
          <w:b/>
          <w:sz w:val="24"/>
          <w:szCs w:val="24"/>
        </w:rPr>
      </w:pPr>
    </w:p>
    <w:p w14:paraId="47C3D274" w14:textId="3A427C01" w:rsidR="00EE33A8" w:rsidRDefault="009341EC">
      <w:pPr>
        <w:pStyle w:val="Normal1"/>
        <w:rPr>
          <w:ins w:id="505" w:author="Damie" w:date="2018-07-20T00:10:00Z"/>
          <w:rFonts w:ascii="Helvetica Neue" w:hAnsi="Helvetica Neue"/>
          <w:b/>
          <w:sz w:val="24"/>
          <w:szCs w:val="24"/>
        </w:rPr>
      </w:pPr>
      <w:ins w:id="506" w:author="Damie" w:date="2018-07-20T00:10:00Z">
        <w:r>
          <w:rPr>
            <w:rFonts w:ascii="Helvetica Neue" w:hAnsi="Helvetica Neue"/>
            <w:b/>
            <w:sz w:val="24"/>
            <w:szCs w:val="24"/>
          </w:rPr>
          <w:t xml:space="preserve">Across </w:t>
        </w:r>
        <w:bookmarkStart w:id="507" w:name="_GoBack"/>
        <w:bookmarkEnd w:id="507"/>
      </w:ins>
    </w:p>
    <w:p w14:paraId="3F4BCD74" w14:textId="5A15C1A4" w:rsidR="009341EC" w:rsidRDefault="009341EC">
      <w:pPr>
        <w:pStyle w:val="Normal1"/>
        <w:rPr>
          <w:ins w:id="508" w:author="Damie" w:date="2018-07-20T00:10:00Z"/>
          <w:rFonts w:ascii="Helvetica Neue" w:hAnsi="Helvetica Neue"/>
          <w:b/>
          <w:sz w:val="24"/>
          <w:szCs w:val="24"/>
        </w:rPr>
      </w:pPr>
    </w:p>
    <w:p w14:paraId="0FB29D01" w14:textId="77777777" w:rsidR="009341EC" w:rsidRDefault="009341EC">
      <w:pPr>
        <w:pStyle w:val="Normal1"/>
        <w:rPr>
          <w:ins w:id="509" w:author="Damie" w:date="2018-07-20T00:08:00Z"/>
          <w:rFonts w:ascii="Helvetica Neue" w:hAnsi="Helvetica Neue"/>
          <w:b/>
          <w:sz w:val="24"/>
          <w:szCs w:val="24"/>
        </w:rPr>
      </w:pPr>
    </w:p>
    <w:p w14:paraId="14F44569" w14:textId="77777777" w:rsidR="00EE33A8" w:rsidRDefault="00EE33A8">
      <w:pPr>
        <w:pStyle w:val="Normal1"/>
        <w:rPr>
          <w:ins w:id="510" w:author="Damie" w:date="2018-07-20T00:05:00Z"/>
          <w:rFonts w:ascii="Helvetica Neue" w:hAnsi="Helvetica Neue"/>
          <w:b/>
          <w:sz w:val="24"/>
          <w:szCs w:val="24"/>
        </w:rPr>
      </w:pPr>
    </w:p>
    <w:p w14:paraId="0B60785C" w14:textId="77777777" w:rsidR="00EE33A8" w:rsidRPr="00457F6A" w:rsidRDefault="00EE33A8">
      <w:pPr>
        <w:pStyle w:val="Normal1"/>
        <w:rPr>
          <w:rFonts w:ascii="Helvetica Neue" w:hAnsi="Helvetica Neue"/>
          <w:b/>
          <w:sz w:val="24"/>
          <w:szCs w:val="24"/>
        </w:rPr>
      </w:pPr>
    </w:p>
    <w:p w14:paraId="3089DABC" w14:textId="77777777" w:rsidR="004E6420" w:rsidRPr="004E6420" w:rsidRDefault="004E6420" w:rsidP="004E6420">
      <w:pPr>
        <w:pStyle w:val="Normal1"/>
        <w:widowControl w:val="0"/>
        <w:rPr>
          <w:rFonts w:ascii="Helvetica Neue" w:hAnsi="Helvetica Neue"/>
          <w:i/>
          <w:sz w:val="24"/>
          <w:szCs w:val="24"/>
        </w:rPr>
      </w:pPr>
      <w:r w:rsidRPr="004E6420">
        <w:rPr>
          <w:rFonts w:ascii="Helvetica Neue" w:hAnsi="Helvetica Neue"/>
          <w:i/>
          <w:sz w:val="24"/>
          <w:szCs w:val="24"/>
        </w:rPr>
        <w:t>Importance of tick species identification</w:t>
      </w:r>
    </w:p>
    <w:p w14:paraId="14EC4C58" w14:textId="77777777" w:rsidR="004E6420" w:rsidRDefault="004E6420" w:rsidP="004E6420">
      <w:pPr>
        <w:pStyle w:val="Normal1"/>
        <w:widowControl w:val="0"/>
        <w:rPr>
          <w:rFonts w:ascii="Helvetica Neue" w:hAnsi="Helvetica Neue"/>
          <w:sz w:val="24"/>
          <w:szCs w:val="24"/>
        </w:rPr>
      </w:pPr>
    </w:p>
    <w:p w14:paraId="3399234F" w14:textId="4A68536E" w:rsidR="004E6420" w:rsidRDefault="004E6420" w:rsidP="004E6420">
      <w:pPr>
        <w:pStyle w:val="Normal1"/>
        <w:widowControl w:val="0"/>
        <w:rPr>
          <w:ins w:id="511" w:author="Damie" w:date="2018-07-19T23:56:00Z"/>
          <w:rFonts w:ascii="Helvetica Neue" w:hAnsi="Helvetica Neue"/>
          <w:sz w:val="24"/>
          <w:szCs w:val="24"/>
        </w:rPr>
      </w:pPr>
      <w:r w:rsidRPr="00457F6A">
        <w:rPr>
          <w:rFonts w:ascii="Helvetica Neue" w:hAnsi="Helvetica Neue"/>
          <w:sz w:val="24"/>
          <w:szCs w:val="24"/>
        </w:rPr>
        <w:t xml:space="preserve">In 2000, </w:t>
      </w:r>
      <w:proofErr w:type="spellStart"/>
      <w:r w:rsidRPr="00457F6A">
        <w:rPr>
          <w:rFonts w:ascii="Helvetica Neue" w:hAnsi="Helvetica Neue"/>
          <w:sz w:val="24"/>
          <w:szCs w:val="24"/>
        </w:rPr>
        <w:t>Merten</w:t>
      </w:r>
      <w:proofErr w:type="spellEnd"/>
      <w:r w:rsidRPr="00457F6A">
        <w:rPr>
          <w:rFonts w:ascii="Helvetica Neue" w:hAnsi="Helvetica Neue"/>
          <w:sz w:val="24"/>
          <w:szCs w:val="24"/>
        </w:rPr>
        <w:t xml:space="preserve"> and Durden described 84 total tick species naturally occurring in the United States, 40 species of which will bite humans (11 species of soft ticks and 29 species of hard ticks). Of those, 7 species are listed as important disease vectors of humans on the CDC website: 1) </w:t>
      </w:r>
      <w:r w:rsidRPr="00457F6A">
        <w:rPr>
          <w:rFonts w:ascii="Helvetica Neue" w:hAnsi="Helvetica Neue"/>
          <w:sz w:val="24"/>
          <w:szCs w:val="24"/>
          <w:highlight w:val="white"/>
        </w:rPr>
        <w:t>American dog tick (</w:t>
      </w:r>
      <w:proofErr w:type="spellStart"/>
      <w:r w:rsidRPr="00457F6A">
        <w:rPr>
          <w:rFonts w:ascii="Helvetica Neue" w:hAnsi="Helvetica Neue"/>
          <w:i/>
          <w:sz w:val="24"/>
          <w:szCs w:val="24"/>
          <w:highlight w:val="white"/>
        </w:rPr>
        <w:t>Dermacentor</w:t>
      </w:r>
      <w:proofErr w:type="spellEnd"/>
      <w:r w:rsidRPr="00457F6A">
        <w:rPr>
          <w:rFonts w:ascii="Helvetica Neue" w:hAnsi="Helvetica Neue"/>
          <w:i/>
          <w:sz w:val="24"/>
          <w:szCs w:val="24"/>
          <w:highlight w:val="white"/>
        </w:rPr>
        <w:t xml:space="preserve"> </w:t>
      </w:r>
      <w:proofErr w:type="spellStart"/>
      <w:r w:rsidRPr="00457F6A">
        <w:rPr>
          <w:rFonts w:ascii="Helvetica Neue" w:hAnsi="Helvetica Neue"/>
          <w:i/>
          <w:sz w:val="24"/>
          <w:szCs w:val="24"/>
          <w:highlight w:val="white"/>
        </w:rPr>
        <w:t>variabilis</w:t>
      </w:r>
      <w:proofErr w:type="spellEnd"/>
      <w:r w:rsidRPr="00457F6A">
        <w:rPr>
          <w:rFonts w:ascii="Helvetica Neue" w:hAnsi="Helvetica Neue"/>
          <w:sz w:val="24"/>
          <w:szCs w:val="24"/>
          <w:highlight w:val="white"/>
        </w:rPr>
        <w:t>), 2) Blacklegged tick (</w:t>
      </w:r>
      <w:r w:rsidRPr="00457F6A">
        <w:rPr>
          <w:rFonts w:ascii="Helvetica Neue" w:hAnsi="Helvetica Neue"/>
          <w:i/>
          <w:sz w:val="24"/>
          <w:szCs w:val="24"/>
          <w:highlight w:val="white"/>
        </w:rPr>
        <w:t xml:space="preserve">Ixodes </w:t>
      </w:r>
      <w:proofErr w:type="spellStart"/>
      <w:r w:rsidRPr="00457F6A">
        <w:rPr>
          <w:rFonts w:ascii="Helvetica Neue" w:hAnsi="Helvetica Neue"/>
          <w:i/>
          <w:sz w:val="24"/>
          <w:szCs w:val="24"/>
          <w:highlight w:val="white"/>
        </w:rPr>
        <w:t>scapularis</w:t>
      </w:r>
      <w:proofErr w:type="spellEnd"/>
      <w:r w:rsidRPr="00457F6A">
        <w:rPr>
          <w:rFonts w:ascii="Helvetica Neue" w:hAnsi="Helvetica Neue"/>
          <w:sz w:val="24"/>
          <w:szCs w:val="24"/>
          <w:highlight w:val="white"/>
        </w:rPr>
        <w:t>),</w:t>
      </w:r>
      <w:r w:rsidRPr="00457F6A">
        <w:rPr>
          <w:rFonts w:ascii="Helvetica Neue" w:hAnsi="Helvetica Neue"/>
          <w:sz w:val="24"/>
          <w:szCs w:val="24"/>
        </w:rPr>
        <w:t xml:space="preserve"> 3) Brown dog tick (</w:t>
      </w:r>
      <w:r w:rsidRPr="00457F6A">
        <w:rPr>
          <w:rFonts w:ascii="Helvetica Neue" w:hAnsi="Helvetica Neue"/>
          <w:i/>
          <w:sz w:val="24"/>
          <w:szCs w:val="24"/>
        </w:rPr>
        <w:t xml:space="preserve">Rhipicephalus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4) Gulf Coast tick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maculatum</w:t>
      </w:r>
      <w:proofErr w:type="spellEnd"/>
      <w:r w:rsidRPr="00457F6A">
        <w:rPr>
          <w:rFonts w:ascii="Helvetica Neue" w:hAnsi="Helvetica Neue"/>
          <w:sz w:val="24"/>
          <w:szCs w:val="24"/>
        </w:rPr>
        <w:t>), 5) Lone star tick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sz w:val="24"/>
          <w:szCs w:val="24"/>
        </w:rPr>
        <w:t>), 6) Rocky Mountain wood tick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andersoni</w:t>
      </w:r>
      <w:proofErr w:type="spellEnd"/>
      <w:r w:rsidRPr="00457F6A">
        <w:rPr>
          <w:rFonts w:ascii="Helvetica Neue" w:hAnsi="Helvetica Neue"/>
          <w:sz w:val="24"/>
          <w:szCs w:val="24"/>
        </w:rPr>
        <w:t>), and 7) Western blacklegged tick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pacificus</w:t>
      </w:r>
      <w:proofErr w:type="spellEnd"/>
      <w:r w:rsidRPr="00457F6A">
        <w:rPr>
          <w:rFonts w:ascii="Helvetica Neue" w:hAnsi="Helvetica Neue"/>
          <w:sz w:val="24"/>
          <w:szCs w:val="24"/>
        </w:rPr>
        <w:t xml:space="preserve">). The tick species of most epidemiological importance in Pennsylvania </w:t>
      </w:r>
      <w:ins w:id="512" w:author="Jason Rasgon" w:date="2018-07-03T19:21:00Z">
        <w:r w:rsidR="00B361AB">
          <w:rPr>
            <w:rFonts w:ascii="Helvetica Neue" w:hAnsi="Helvetica Neue"/>
            <w:sz w:val="24"/>
            <w:szCs w:val="24"/>
          </w:rPr>
          <w:t>are</w:t>
        </w:r>
      </w:ins>
      <w:r w:rsidRPr="00457F6A">
        <w:rPr>
          <w:rFonts w:ascii="Helvetica Neue" w:hAnsi="Helvetica Neue"/>
          <w:sz w:val="24"/>
          <w:szCs w:val="24"/>
        </w:rPr>
        <w:t xml:space="preserve">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sz w:val="24"/>
          <w:szCs w:val="24"/>
        </w:rPr>
        <w:t xml:space="preserve">, the vector </w:t>
      </w:r>
      <w:ins w:id="513" w:author="Jason Rasgon" w:date="2018-07-03T19:21:00Z">
        <w:r w:rsidR="00B361AB">
          <w:rPr>
            <w:rFonts w:ascii="Helvetica Neue" w:hAnsi="Helvetica Neue"/>
            <w:sz w:val="24"/>
            <w:szCs w:val="24"/>
          </w:rPr>
          <w:t xml:space="preserve">of </w:t>
        </w:r>
      </w:ins>
      <w:r w:rsidRPr="00457F6A">
        <w:rPr>
          <w:rFonts w:ascii="Helvetica Neue" w:hAnsi="Helvetica Neue"/>
          <w:i/>
          <w:sz w:val="24"/>
          <w:szCs w:val="24"/>
        </w:rPr>
        <w:t xml:space="preserve">Borrelia burgdorferi, Babesia </w:t>
      </w:r>
      <w:proofErr w:type="spellStart"/>
      <w:r w:rsidRPr="00457F6A">
        <w:rPr>
          <w:rFonts w:ascii="Helvetica Neue" w:hAnsi="Helvetica Neue"/>
          <w:i/>
          <w:sz w:val="24"/>
          <w:szCs w:val="24"/>
        </w:rPr>
        <w:t>microti</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Anaplasma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phagocytophilum</w:t>
      </w:r>
      <w:proofErr w:type="spellEnd"/>
      <w:r w:rsidRPr="00457F6A">
        <w:rPr>
          <w:rFonts w:ascii="Helvetica Neue" w:hAnsi="Helvetica Neue"/>
          <w:i/>
          <w:sz w:val="24"/>
          <w:szCs w:val="24"/>
        </w:rPr>
        <w:t xml:space="preserve">, </w:t>
      </w:r>
      <w:r w:rsidRPr="00457F6A">
        <w:rPr>
          <w:rFonts w:ascii="Helvetica Neue" w:hAnsi="Helvetica Neue"/>
          <w:sz w:val="24"/>
          <w:szCs w:val="24"/>
        </w:rPr>
        <w:t>and</w:t>
      </w:r>
      <w:r w:rsidRPr="00457F6A">
        <w:rPr>
          <w:rFonts w:ascii="Helvetica Neue" w:hAnsi="Helvetica Neue"/>
          <w:i/>
          <w:sz w:val="24"/>
          <w:szCs w:val="24"/>
        </w:rPr>
        <w:t xml:space="preserve"> </w:t>
      </w:r>
      <w:r w:rsidRPr="00457F6A">
        <w:rPr>
          <w:rFonts w:ascii="Helvetica Neue" w:hAnsi="Helvetica Neue"/>
          <w:sz w:val="24"/>
          <w:szCs w:val="24"/>
        </w:rPr>
        <w:t xml:space="preserve">Powassan Encephalitis Virus. Distinguishing this tick genus from other genera of ticks is fairly simple, but </w:t>
      </w:r>
      <w:r w:rsidRPr="00457F6A">
        <w:rPr>
          <w:rFonts w:ascii="Helvetica Neue" w:hAnsi="Helvetica Neue"/>
          <w:i/>
          <w:sz w:val="24"/>
          <w:szCs w:val="24"/>
          <w:u w:val="single"/>
        </w:rPr>
        <w:t>species</w:t>
      </w:r>
      <w:r w:rsidRPr="00457F6A">
        <w:rPr>
          <w:rFonts w:ascii="Helvetica Neue" w:hAnsi="Helvetica Neue"/>
          <w:sz w:val="24"/>
          <w:szCs w:val="24"/>
        </w:rPr>
        <w:t xml:space="preserve"> level identification requires close morphological scrutiny, since there are 7 other native </w:t>
      </w:r>
      <w:r w:rsidRPr="003F6A05">
        <w:rPr>
          <w:rFonts w:ascii="Helvetica Neue" w:hAnsi="Helvetica Neue"/>
          <w:sz w:val="24"/>
          <w:szCs w:val="24"/>
        </w:rPr>
        <w:t>Ixodes</w:t>
      </w:r>
      <w:r w:rsidRPr="00457F6A">
        <w:rPr>
          <w:rFonts w:ascii="Helvetica Neue" w:hAnsi="Helvetica Neue"/>
          <w:sz w:val="24"/>
          <w:szCs w:val="24"/>
        </w:rPr>
        <w:t xml:space="preserve"> species that appear superficially indistinguishable to the untrained eye. Many of these other species are not competent vectors of </w:t>
      </w:r>
      <w:r w:rsidRPr="00457F6A">
        <w:rPr>
          <w:rFonts w:ascii="Helvetica Neue" w:hAnsi="Helvetica Neue"/>
          <w:i/>
          <w:sz w:val="24"/>
          <w:szCs w:val="24"/>
        </w:rPr>
        <w:t>B. burgdorferi</w:t>
      </w:r>
      <w:r w:rsidRPr="00457F6A">
        <w:rPr>
          <w:rFonts w:ascii="Helvetica Neue" w:hAnsi="Helvetica Neue"/>
          <w:sz w:val="24"/>
          <w:szCs w:val="24"/>
        </w:rPr>
        <w:t>, but may serve as vectors of other pathogens/parasites.  It is therefore important to correctly identify tick species, not only for determination of disease risk, but also because the treatments may differ significantly.</w:t>
      </w:r>
    </w:p>
    <w:p w14:paraId="1F559082" w14:textId="30959422" w:rsidR="007958DA" w:rsidRDefault="007958DA" w:rsidP="004E6420">
      <w:pPr>
        <w:pStyle w:val="Normal1"/>
        <w:widowControl w:val="0"/>
        <w:rPr>
          <w:ins w:id="514" w:author="Damie" w:date="2018-07-19T23:56:00Z"/>
          <w:rFonts w:ascii="Helvetica Neue" w:hAnsi="Helvetica Neue"/>
          <w:sz w:val="24"/>
          <w:szCs w:val="24"/>
        </w:rPr>
      </w:pPr>
    </w:p>
    <w:p w14:paraId="7560AC13" w14:textId="18B638EF" w:rsidR="007958DA" w:rsidRDefault="007958DA" w:rsidP="004E6420">
      <w:pPr>
        <w:pStyle w:val="Normal1"/>
        <w:widowControl w:val="0"/>
        <w:rPr>
          <w:ins w:id="515" w:author="Damie" w:date="2018-07-19T23:56:00Z"/>
          <w:rFonts w:ascii="Helvetica Neue" w:hAnsi="Helvetica Neue"/>
          <w:sz w:val="24"/>
          <w:szCs w:val="24"/>
        </w:rPr>
      </w:pPr>
    </w:p>
    <w:p w14:paraId="21B2EF2F" w14:textId="688EA70D" w:rsidR="007958DA" w:rsidRDefault="007958DA" w:rsidP="004E6420">
      <w:pPr>
        <w:pStyle w:val="Normal1"/>
        <w:widowControl w:val="0"/>
        <w:rPr>
          <w:ins w:id="516" w:author="Damie" w:date="2018-07-19T23:56:00Z"/>
          <w:rFonts w:ascii="Helvetica Neue" w:hAnsi="Helvetica Neue"/>
          <w:sz w:val="24"/>
          <w:szCs w:val="24"/>
        </w:rPr>
      </w:pPr>
    </w:p>
    <w:p w14:paraId="43AB9AC7" w14:textId="295DA434" w:rsidR="007958DA" w:rsidRDefault="007958DA" w:rsidP="004E6420">
      <w:pPr>
        <w:pStyle w:val="Normal1"/>
        <w:widowControl w:val="0"/>
        <w:rPr>
          <w:ins w:id="517" w:author="Damie" w:date="2018-07-19T23:56:00Z"/>
          <w:rFonts w:ascii="Helvetica Neue" w:hAnsi="Helvetica Neue"/>
          <w:sz w:val="24"/>
          <w:szCs w:val="24"/>
        </w:rPr>
      </w:pPr>
    </w:p>
    <w:p w14:paraId="0871258D" w14:textId="77BA50B6" w:rsidR="007958DA" w:rsidRDefault="007958DA" w:rsidP="004E6420">
      <w:pPr>
        <w:pStyle w:val="Normal1"/>
        <w:widowControl w:val="0"/>
        <w:rPr>
          <w:ins w:id="518" w:author="Damie" w:date="2018-07-19T23:56:00Z"/>
          <w:rFonts w:ascii="Helvetica Neue" w:hAnsi="Helvetica Neue"/>
          <w:sz w:val="24"/>
          <w:szCs w:val="24"/>
        </w:rPr>
      </w:pPr>
    </w:p>
    <w:p w14:paraId="41B742B0" w14:textId="2E863B6C" w:rsidR="007958DA" w:rsidRDefault="007958DA" w:rsidP="004E6420">
      <w:pPr>
        <w:pStyle w:val="Normal1"/>
        <w:widowControl w:val="0"/>
        <w:rPr>
          <w:ins w:id="519" w:author="Damie" w:date="2018-07-19T23:56:00Z"/>
          <w:rFonts w:ascii="Helvetica Neue" w:hAnsi="Helvetica Neue"/>
          <w:sz w:val="24"/>
          <w:szCs w:val="24"/>
        </w:rPr>
      </w:pPr>
    </w:p>
    <w:p w14:paraId="6EA25DC5" w14:textId="65F44FF7" w:rsidR="007958DA" w:rsidRDefault="007958DA" w:rsidP="004E6420">
      <w:pPr>
        <w:pStyle w:val="Normal1"/>
        <w:widowControl w:val="0"/>
        <w:rPr>
          <w:ins w:id="520" w:author="Damie" w:date="2018-07-19T23:56:00Z"/>
          <w:rFonts w:ascii="Helvetica Neue" w:hAnsi="Helvetica Neue"/>
          <w:sz w:val="24"/>
          <w:szCs w:val="24"/>
        </w:rPr>
      </w:pPr>
    </w:p>
    <w:p w14:paraId="68ACAB3E" w14:textId="433254AC" w:rsidR="007958DA" w:rsidRDefault="007958DA" w:rsidP="004E6420">
      <w:pPr>
        <w:pStyle w:val="Normal1"/>
        <w:widowControl w:val="0"/>
        <w:rPr>
          <w:ins w:id="521" w:author="Damie" w:date="2018-07-19T23:56:00Z"/>
          <w:rFonts w:ascii="Helvetica Neue" w:hAnsi="Helvetica Neue"/>
          <w:sz w:val="24"/>
          <w:szCs w:val="24"/>
        </w:rPr>
      </w:pPr>
    </w:p>
    <w:p w14:paraId="7CE71A94" w14:textId="48F3A6A3" w:rsidR="007958DA" w:rsidRDefault="007958DA" w:rsidP="004E6420">
      <w:pPr>
        <w:pStyle w:val="Normal1"/>
        <w:widowControl w:val="0"/>
        <w:rPr>
          <w:ins w:id="522" w:author="Damie" w:date="2018-07-19T23:56:00Z"/>
          <w:rFonts w:ascii="Helvetica Neue" w:hAnsi="Helvetica Neue"/>
          <w:sz w:val="24"/>
          <w:szCs w:val="24"/>
        </w:rPr>
      </w:pPr>
    </w:p>
    <w:p w14:paraId="464C9341" w14:textId="02BA0EDE" w:rsidR="007958DA" w:rsidRDefault="007958DA" w:rsidP="004E6420">
      <w:pPr>
        <w:pStyle w:val="Normal1"/>
        <w:widowControl w:val="0"/>
        <w:rPr>
          <w:ins w:id="523" w:author="Damie" w:date="2018-07-19T23:56:00Z"/>
          <w:rFonts w:ascii="Helvetica Neue" w:hAnsi="Helvetica Neue"/>
          <w:sz w:val="24"/>
          <w:szCs w:val="24"/>
        </w:rPr>
      </w:pPr>
    </w:p>
    <w:p w14:paraId="36D8FD7E" w14:textId="77777777" w:rsidR="007958DA" w:rsidRPr="00457F6A" w:rsidRDefault="007958DA" w:rsidP="004E6420">
      <w:pPr>
        <w:pStyle w:val="Normal1"/>
        <w:widowControl w:val="0"/>
        <w:rPr>
          <w:rFonts w:ascii="Helvetica Neue" w:hAnsi="Helvetica Neue"/>
          <w:sz w:val="24"/>
          <w:szCs w:val="24"/>
        </w:rPr>
      </w:pPr>
    </w:p>
    <w:p w14:paraId="4BFC7E66" w14:textId="77777777" w:rsidR="004E6420" w:rsidRDefault="004E6420" w:rsidP="00FB568D">
      <w:pPr>
        <w:pStyle w:val="Normal1"/>
        <w:rPr>
          <w:rFonts w:ascii="Helvetica Neue" w:hAnsi="Helvetica Neue"/>
          <w:i/>
          <w:sz w:val="24"/>
          <w:szCs w:val="24"/>
        </w:rPr>
      </w:pPr>
    </w:p>
    <w:p w14:paraId="3AF11477" w14:textId="77777777" w:rsidR="00FB568D" w:rsidRDefault="00FB568D" w:rsidP="00FB568D">
      <w:pPr>
        <w:pStyle w:val="Normal1"/>
        <w:rPr>
          <w:rFonts w:ascii="Helvetica Neue" w:hAnsi="Helvetica Neue"/>
          <w:i/>
          <w:sz w:val="24"/>
          <w:szCs w:val="24"/>
        </w:rPr>
      </w:pPr>
      <w:r>
        <w:rPr>
          <w:rFonts w:ascii="Helvetica Neue" w:hAnsi="Helvetica Neue"/>
          <w:i/>
          <w:sz w:val="24"/>
          <w:szCs w:val="24"/>
        </w:rPr>
        <w:t xml:space="preserve">Hidden gems in </w:t>
      </w:r>
      <w:commentRangeStart w:id="524"/>
      <w:r>
        <w:rPr>
          <w:rFonts w:ascii="Helvetica Neue" w:hAnsi="Helvetica Neue"/>
          <w:i/>
          <w:sz w:val="24"/>
          <w:szCs w:val="24"/>
        </w:rPr>
        <w:t>retrospective</w:t>
      </w:r>
      <w:commentRangeEnd w:id="524"/>
      <w:r w:rsidR="00F32129">
        <w:rPr>
          <w:rStyle w:val="CommentReference"/>
        </w:rPr>
        <w:commentReference w:id="524"/>
      </w:r>
      <w:r>
        <w:rPr>
          <w:rFonts w:ascii="Helvetica Neue" w:hAnsi="Helvetica Neue"/>
          <w:i/>
          <w:sz w:val="24"/>
          <w:szCs w:val="24"/>
        </w:rPr>
        <w:t xml:space="preserve"> data</w:t>
      </w:r>
    </w:p>
    <w:p w14:paraId="680C87EC" w14:textId="77777777" w:rsidR="00B81429" w:rsidRPr="00FB568D" w:rsidRDefault="00B81429" w:rsidP="00FB568D">
      <w:pPr>
        <w:pStyle w:val="Normal1"/>
        <w:rPr>
          <w:rFonts w:ascii="Helvetica Neue" w:hAnsi="Helvetica Neue"/>
          <w:i/>
          <w:sz w:val="24"/>
          <w:szCs w:val="24"/>
        </w:rPr>
      </w:pPr>
    </w:p>
    <w:p w14:paraId="7A5A8839" w14:textId="1E8D90B2" w:rsidR="00953652" w:rsidRDefault="00FB568D" w:rsidP="0043585F">
      <w:pPr>
        <w:pStyle w:val="Normal1"/>
        <w:ind w:firstLine="720"/>
        <w:rPr>
          <w:ins w:id="525" w:author="J Sakamoto" w:date="2018-07-11T14:13:00Z"/>
          <w:rFonts w:ascii="Helvetica Neue" w:hAnsi="Helvetica Neue"/>
          <w:sz w:val="24"/>
          <w:szCs w:val="24"/>
        </w:rPr>
      </w:pPr>
      <w:r>
        <w:rPr>
          <w:rFonts w:ascii="Helvetica Neue" w:hAnsi="Helvetica Neue"/>
          <w:sz w:val="24"/>
          <w:szCs w:val="24"/>
        </w:rPr>
        <w:t xml:space="preserve">Our data encompasses a large timeframe and includes several collection periods. </w:t>
      </w:r>
      <w:r w:rsidR="00BA4D62">
        <w:rPr>
          <w:rFonts w:ascii="Helvetica Neue" w:hAnsi="Helvetica Neue"/>
          <w:sz w:val="24"/>
          <w:szCs w:val="24"/>
        </w:rPr>
        <w:t>While the promise of such a rich dataset is enticing, it was a laborious task to clean</w:t>
      </w:r>
      <w:del w:id="526" w:author="pak" w:date="2018-07-17T15:20:00Z">
        <w:r w:rsidR="00BA4D62" w:rsidDel="00F07319">
          <w:rPr>
            <w:rFonts w:ascii="Helvetica Neue" w:hAnsi="Helvetica Neue"/>
            <w:sz w:val="24"/>
            <w:szCs w:val="24"/>
          </w:rPr>
          <w:delText xml:space="preserve"> up</w:delText>
        </w:r>
      </w:del>
      <w:r w:rsidR="00BA4D62">
        <w:rPr>
          <w:rFonts w:ascii="Helvetica Neue" w:hAnsi="Helvetica Neue"/>
          <w:sz w:val="24"/>
          <w:szCs w:val="24"/>
        </w:rPr>
        <w:t xml:space="preserve"> and standardize the data into a format that could be analyze</w:t>
      </w:r>
      <w:r w:rsidR="0043585F">
        <w:rPr>
          <w:rFonts w:ascii="Helvetica Neue" w:hAnsi="Helvetica Neue"/>
          <w:sz w:val="24"/>
          <w:szCs w:val="24"/>
        </w:rPr>
        <w:t>d</w:t>
      </w:r>
      <w:r w:rsidR="00BA4D62">
        <w:rPr>
          <w:rFonts w:ascii="Helvetica Neue" w:hAnsi="Helvetica Neue"/>
          <w:sz w:val="24"/>
          <w:szCs w:val="24"/>
        </w:rPr>
        <w:t xml:space="preserve">. </w:t>
      </w:r>
      <w:commentRangeStart w:id="527"/>
      <w:r w:rsidR="00BA4D62">
        <w:rPr>
          <w:rFonts w:ascii="Helvetica Neue" w:hAnsi="Helvetica Neue"/>
          <w:sz w:val="24"/>
          <w:szCs w:val="24"/>
        </w:rPr>
        <w:t xml:space="preserve">Additionally, without context, it was difficult to understand how nonnative specimens came into the </w:t>
      </w:r>
      <w:proofErr w:type="spellStart"/>
      <w:r w:rsidR="00BA4D62">
        <w:rPr>
          <w:rFonts w:ascii="Helvetica Neue" w:hAnsi="Helvetica Neue"/>
          <w:sz w:val="24"/>
          <w:szCs w:val="24"/>
        </w:rPr>
        <w:t>Commonweath</w:t>
      </w:r>
      <w:proofErr w:type="spellEnd"/>
      <w:r w:rsidR="00BA4D62">
        <w:rPr>
          <w:rFonts w:ascii="Helvetica Neue" w:hAnsi="Helvetica Neue"/>
          <w:sz w:val="24"/>
          <w:szCs w:val="24"/>
        </w:rPr>
        <w:t xml:space="preserve"> of Pennsylvania. </w:t>
      </w:r>
      <w:commentRangeEnd w:id="527"/>
      <w:r w:rsidR="00F07319">
        <w:rPr>
          <w:rStyle w:val="CommentReference"/>
        </w:rPr>
        <w:commentReference w:id="527"/>
      </w:r>
      <w:r w:rsidR="00BA4D62">
        <w:rPr>
          <w:rFonts w:ascii="Helvetica Neue" w:hAnsi="Helvetica Neue"/>
          <w:sz w:val="24"/>
          <w:szCs w:val="24"/>
        </w:rPr>
        <w:t xml:space="preserve">Much of the literature on the distribution of ticks in Pennsylvania was found </w:t>
      </w:r>
      <w:r w:rsidR="00277CD1">
        <w:rPr>
          <w:rFonts w:ascii="Helvetica Neue" w:hAnsi="Helvetica Neue"/>
          <w:sz w:val="24"/>
          <w:szCs w:val="24"/>
        </w:rPr>
        <w:t>in lists published either in the 1940s or</w:t>
      </w:r>
      <w:r w:rsidR="007D6633">
        <w:rPr>
          <w:rFonts w:ascii="Helvetica Neue" w:hAnsi="Helvetica Neue"/>
          <w:sz w:val="24"/>
          <w:szCs w:val="24"/>
        </w:rPr>
        <w:t xml:space="preserve"> after the 1990s.  </w:t>
      </w:r>
    </w:p>
    <w:p w14:paraId="6D8A8D5C" w14:textId="77777777" w:rsidR="00953652" w:rsidRDefault="00953652" w:rsidP="0043585F">
      <w:pPr>
        <w:pStyle w:val="Normal1"/>
        <w:ind w:firstLine="720"/>
        <w:rPr>
          <w:ins w:id="528" w:author="J Sakamoto" w:date="2018-07-11T14:14:00Z"/>
          <w:rFonts w:ascii="Helvetica Neue" w:hAnsi="Helvetica Neue"/>
          <w:sz w:val="24"/>
          <w:szCs w:val="24"/>
        </w:rPr>
      </w:pPr>
    </w:p>
    <w:p w14:paraId="448E54BF" w14:textId="77777777" w:rsidR="00953652" w:rsidRDefault="007D6633" w:rsidP="0043585F">
      <w:pPr>
        <w:pStyle w:val="Normal1"/>
        <w:ind w:firstLine="720"/>
        <w:rPr>
          <w:ins w:id="529" w:author="J Sakamoto" w:date="2018-07-11T14:14:00Z"/>
          <w:rFonts w:ascii="Helvetica Neue" w:hAnsi="Helvetica Neue"/>
          <w:sz w:val="24"/>
          <w:szCs w:val="24"/>
        </w:rPr>
      </w:pPr>
      <w:r>
        <w:rPr>
          <w:rFonts w:ascii="Helvetica Neue" w:hAnsi="Helvetica Neue"/>
          <w:sz w:val="24"/>
          <w:szCs w:val="24"/>
        </w:rPr>
        <w:t xml:space="preserve">Fortunately, </w:t>
      </w:r>
      <w:r w:rsidR="00277CD1">
        <w:rPr>
          <w:rFonts w:ascii="Helvetica Neue" w:hAnsi="Helvetica Neue"/>
          <w:sz w:val="24"/>
          <w:szCs w:val="24"/>
        </w:rPr>
        <w:t xml:space="preserve">we were able to locate </w:t>
      </w:r>
      <w:ins w:id="530" w:author="Jason Rasgon" w:date="2018-07-03T19:22:00Z">
        <w:r w:rsidR="00B361AB">
          <w:rPr>
            <w:rFonts w:ascii="Helvetica Neue" w:hAnsi="Helvetica Neue"/>
            <w:sz w:val="24"/>
            <w:szCs w:val="24"/>
          </w:rPr>
          <w:t xml:space="preserve">a </w:t>
        </w:r>
      </w:ins>
      <w:r w:rsidR="00FB568D">
        <w:rPr>
          <w:rFonts w:ascii="Helvetica Neue" w:hAnsi="Helvetica Neue"/>
          <w:sz w:val="24"/>
          <w:szCs w:val="24"/>
        </w:rPr>
        <w:t xml:space="preserve">USDA report </w:t>
      </w:r>
      <w:r w:rsidR="00277CD1">
        <w:rPr>
          <w:rFonts w:ascii="Helvetica Neue" w:hAnsi="Helvetica Neue"/>
          <w:sz w:val="24"/>
          <w:szCs w:val="24"/>
        </w:rPr>
        <w:t xml:space="preserve">on ticks and tick-borne disease </w:t>
      </w:r>
      <w:r w:rsidR="00FB568D">
        <w:rPr>
          <w:rFonts w:ascii="Helvetica Neue" w:hAnsi="Helvetica Neue"/>
          <w:sz w:val="24"/>
          <w:szCs w:val="24"/>
        </w:rPr>
        <w:t xml:space="preserve">by Dr. Robert Snetsinger (Snetsinger 1968). This </w:t>
      </w:r>
      <w:r w:rsidR="00392979">
        <w:rPr>
          <w:rFonts w:ascii="Helvetica Neue" w:hAnsi="Helvetica Neue"/>
          <w:sz w:val="24"/>
          <w:szCs w:val="24"/>
        </w:rPr>
        <w:t>report</w:t>
      </w:r>
      <w:r w:rsidR="00FB568D">
        <w:rPr>
          <w:rFonts w:ascii="Helvetica Neue" w:hAnsi="Helvetica Neue"/>
          <w:sz w:val="24"/>
          <w:szCs w:val="24"/>
        </w:rPr>
        <w:t xml:space="preserve"> contained explanations for many of the unusual specimens, but it also provided a </w:t>
      </w:r>
      <w:ins w:id="531" w:author="J Sakamoto" w:date="2018-07-11T14:14:00Z">
        <w:r w:rsidR="00953652">
          <w:rPr>
            <w:rFonts w:ascii="Helvetica Neue" w:hAnsi="Helvetica Neue"/>
            <w:sz w:val="24"/>
            <w:szCs w:val="24"/>
          </w:rPr>
          <w:t xml:space="preserve">glimpse </w:t>
        </w:r>
      </w:ins>
      <w:r w:rsidR="00FB568D">
        <w:rPr>
          <w:rFonts w:ascii="Helvetica Neue" w:hAnsi="Helvetica Neue"/>
          <w:sz w:val="24"/>
          <w:szCs w:val="24"/>
        </w:rPr>
        <w:t xml:space="preserve">into how much change has occurred since 1968 in the PA tick community. Although the report did not have actual counts </w:t>
      </w:r>
      <w:r w:rsidR="00392979">
        <w:rPr>
          <w:rFonts w:ascii="Helvetica Neue" w:hAnsi="Helvetica Neue"/>
          <w:sz w:val="24"/>
          <w:szCs w:val="24"/>
        </w:rPr>
        <w:t xml:space="preserve">(only percentages) </w:t>
      </w:r>
      <w:r w:rsidR="00FB568D">
        <w:rPr>
          <w:rFonts w:ascii="Helvetica Neue" w:hAnsi="Helvetica Neue"/>
          <w:sz w:val="24"/>
          <w:szCs w:val="24"/>
        </w:rPr>
        <w:t>with associated metadata</w:t>
      </w:r>
      <w:r w:rsidR="00392979">
        <w:rPr>
          <w:rFonts w:ascii="Helvetica Neue" w:hAnsi="Helvetica Neue"/>
          <w:sz w:val="24"/>
          <w:szCs w:val="24"/>
        </w:rPr>
        <w:t xml:space="preserve"> (and in fact contained references to data from previous papers or unpublished data)</w:t>
      </w:r>
      <w:r w:rsidR="00FB568D">
        <w:rPr>
          <w:rFonts w:ascii="Helvetica Neue" w:hAnsi="Helvetica Neue"/>
          <w:sz w:val="24"/>
          <w:szCs w:val="24"/>
        </w:rPr>
        <w:t xml:space="preserve">, </w:t>
      </w:r>
      <w:r w:rsidR="00392979">
        <w:rPr>
          <w:rFonts w:ascii="Helvetica Neue" w:hAnsi="Helvetica Neue"/>
          <w:sz w:val="24"/>
          <w:szCs w:val="24"/>
        </w:rPr>
        <w:t xml:space="preserve">we were able to cross-reference the existing tick specimens from this time period with associated data contained in </w:t>
      </w:r>
      <w:r w:rsidR="00FB568D">
        <w:rPr>
          <w:rFonts w:ascii="Helvetica Neue" w:hAnsi="Helvetica Neue"/>
          <w:sz w:val="24"/>
          <w:szCs w:val="24"/>
        </w:rPr>
        <w:t xml:space="preserve">handwritten notes found at the Frost. </w:t>
      </w:r>
    </w:p>
    <w:p w14:paraId="33DAD783" w14:textId="77777777" w:rsidR="00953652" w:rsidRDefault="00953652" w:rsidP="0043585F">
      <w:pPr>
        <w:pStyle w:val="Normal1"/>
        <w:ind w:firstLine="720"/>
        <w:rPr>
          <w:ins w:id="532" w:author="J Sakamoto" w:date="2018-07-11T14:14:00Z"/>
          <w:rFonts w:ascii="Helvetica Neue" w:hAnsi="Helvetica Neue"/>
          <w:sz w:val="24"/>
          <w:szCs w:val="24"/>
        </w:rPr>
      </w:pPr>
    </w:p>
    <w:p w14:paraId="4DAAED73" w14:textId="7A4E7060" w:rsidR="000E4913" w:rsidRDefault="000E4913" w:rsidP="0043585F">
      <w:pPr>
        <w:pStyle w:val="Normal1"/>
        <w:ind w:firstLine="720"/>
        <w:rPr>
          <w:rFonts w:ascii="Helvetica Neue" w:hAnsi="Helvetica Neue"/>
          <w:sz w:val="24"/>
          <w:szCs w:val="24"/>
        </w:rPr>
      </w:pPr>
      <w:r>
        <w:rPr>
          <w:rFonts w:ascii="Helvetica Neue" w:hAnsi="Helvetica Neue"/>
          <w:sz w:val="24"/>
          <w:szCs w:val="24"/>
        </w:rPr>
        <w:t xml:space="preserve">We </w:t>
      </w:r>
      <w:r w:rsidR="00392979">
        <w:rPr>
          <w:rFonts w:ascii="Helvetica Neue" w:hAnsi="Helvetica Neue"/>
          <w:sz w:val="24"/>
          <w:szCs w:val="24"/>
        </w:rPr>
        <w:t>were able to</w:t>
      </w:r>
      <w:r w:rsidR="00FB568D">
        <w:rPr>
          <w:rFonts w:ascii="Helvetica Neue" w:hAnsi="Helvetica Neue"/>
          <w:sz w:val="24"/>
          <w:szCs w:val="24"/>
        </w:rPr>
        <w:t xml:space="preserve"> detect </w:t>
      </w:r>
      <w:r w:rsidR="00392979">
        <w:rPr>
          <w:rFonts w:ascii="Helvetica Neue" w:hAnsi="Helvetica Neue"/>
          <w:sz w:val="24"/>
          <w:szCs w:val="24"/>
        </w:rPr>
        <w:t>population shifts</w:t>
      </w:r>
      <w:r>
        <w:rPr>
          <w:rFonts w:ascii="Helvetica Neue" w:hAnsi="Helvetica Neue"/>
          <w:sz w:val="24"/>
          <w:szCs w:val="24"/>
        </w:rPr>
        <w:t xml:space="preserve"> in retrospective analyses, but </w:t>
      </w:r>
      <w:r w:rsidR="00392979">
        <w:rPr>
          <w:rFonts w:ascii="Helvetica Neue" w:hAnsi="Helvetica Neue"/>
          <w:sz w:val="24"/>
          <w:szCs w:val="24"/>
        </w:rPr>
        <w:t>the Snetsinger</w:t>
      </w:r>
      <w:r>
        <w:rPr>
          <w:rFonts w:ascii="Helvetica Neue" w:hAnsi="Helvetica Neue"/>
          <w:sz w:val="24"/>
          <w:szCs w:val="24"/>
        </w:rPr>
        <w:t xml:space="preserve"> report provided </w:t>
      </w:r>
      <w:r w:rsidR="00392979">
        <w:rPr>
          <w:rFonts w:ascii="Helvetica Neue" w:hAnsi="Helvetica Neue"/>
          <w:sz w:val="24"/>
          <w:szCs w:val="24"/>
        </w:rPr>
        <w:t xml:space="preserve">insight </w:t>
      </w:r>
      <w:r>
        <w:rPr>
          <w:rFonts w:ascii="Helvetica Neue" w:hAnsi="Helvetica Neue"/>
          <w:sz w:val="24"/>
          <w:szCs w:val="24"/>
        </w:rPr>
        <w:t xml:space="preserve">into what was known </w:t>
      </w:r>
      <w:r w:rsidR="007D6633">
        <w:rPr>
          <w:rFonts w:ascii="Helvetica Neue" w:hAnsi="Helvetica Neue"/>
          <w:sz w:val="24"/>
          <w:szCs w:val="24"/>
        </w:rPr>
        <w:t xml:space="preserve">at the time </w:t>
      </w:r>
      <w:r>
        <w:rPr>
          <w:rFonts w:ascii="Helvetica Neue" w:hAnsi="Helvetica Neue"/>
          <w:sz w:val="24"/>
          <w:szCs w:val="24"/>
        </w:rPr>
        <w:t xml:space="preserve">about many of </w:t>
      </w:r>
      <w:r w:rsidR="00392979">
        <w:rPr>
          <w:rFonts w:ascii="Helvetica Neue" w:hAnsi="Helvetica Neue"/>
          <w:sz w:val="24"/>
          <w:szCs w:val="24"/>
        </w:rPr>
        <w:t>the tick</w:t>
      </w:r>
      <w:r>
        <w:rPr>
          <w:rFonts w:ascii="Helvetica Neue" w:hAnsi="Helvetica Neue"/>
          <w:sz w:val="24"/>
          <w:szCs w:val="24"/>
        </w:rPr>
        <w:t xml:space="preserve"> species</w:t>
      </w:r>
      <w:r w:rsidR="00392979">
        <w:rPr>
          <w:rFonts w:ascii="Helvetica Neue" w:hAnsi="Helvetica Neue"/>
          <w:sz w:val="24"/>
          <w:szCs w:val="24"/>
        </w:rPr>
        <w:t xml:space="preserve"> </w:t>
      </w:r>
      <w:r w:rsidR="007D6633">
        <w:rPr>
          <w:rFonts w:ascii="Helvetica Neue" w:hAnsi="Helvetica Neue"/>
          <w:sz w:val="24"/>
          <w:szCs w:val="24"/>
        </w:rPr>
        <w:t xml:space="preserve">found </w:t>
      </w:r>
      <w:r w:rsidR="00392979">
        <w:rPr>
          <w:rFonts w:ascii="Helvetica Neue" w:hAnsi="Helvetica Neue"/>
          <w:sz w:val="24"/>
          <w:szCs w:val="24"/>
        </w:rPr>
        <w:t xml:space="preserve">and </w:t>
      </w:r>
      <w:r w:rsidR="007D6633">
        <w:rPr>
          <w:rFonts w:ascii="Helvetica Neue" w:hAnsi="Helvetica Neue"/>
          <w:sz w:val="24"/>
          <w:szCs w:val="24"/>
        </w:rPr>
        <w:t>what</w:t>
      </w:r>
      <w:r w:rsidR="00392979">
        <w:rPr>
          <w:rFonts w:ascii="Helvetica Neue" w:hAnsi="Helvetica Neue"/>
          <w:sz w:val="24"/>
          <w:szCs w:val="24"/>
        </w:rPr>
        <w:t xml:space="preserve"> pathogens they could spread</w:t>
      </w:r>
      <w:r>
        <w:rPr>
          <w:rFonts w:ascii="Helvetica Neue" w:hAnsi="Helvetica Neue"/>
          <w:sz w:val="24"/>
          <w:szCs w:val="24"/>
        </w:rPr>
        <w:t xml:space="preserve">. </w:t>
      </w:r>
      <w:r w:rsidR="007D6633">
        <w:rPr>
          <w:rFonts w:ascii="Helvetica Neue" w:hAnsi="Helvetica Neue"/>
          <w:sz w:val="24"/>
          <w:szCs w:val="24"/>
        </w:rPr>
        <w:t>For instance,</w:t>
      </w:r>
      <w:r>
        <w:rPr>
          <w:rFonts w:ascii="Helvetica Neue" w:hAnsi="Helvetica Neue"/>
          <w:sz w:val="24"/>
          <w:szCs w:val="24"/>
        </w:rPr>
        <w:t xml:space="preserve"> it was known, but not published, that the deadly, </w:t>
      </w:r>
      <w:r w:rsidR="00392979">
        <w:rPr>
          <w:rFonts w:ascii="Helvetica Neue" w:hAnsi="Helvetica Neue"/>
          <w:sz w:val="24"/>
          <w:szCs w:val="24"/>
        </w:rPr>
        <w:t>but rare Powassan Encephalitis V</w:t>
      </w:r>
      <w:r>
        <w:rPr>
          <w:rFonts w:ascii="Helvetica Neue" w:hAnsi="Helvetica Neue"/>
          <w:sz w:val="24"/>
          <w:szCs w:val="24"/>
        </w:rPr>
        <w:t>irus</w:t>
      </w:r>
      <w:r w:rsidR="00730168">
        <w:rPr>
          <w:rFonts w:ascii="Helvetica Neue" w:hAnsi="Helvetica Neue"/>
          <w:sz w:val="24"/>
          <w:szCs w:val="24"/>
        </w:rPr>
        <w:t xml:space="preserve"> (PEV)</w:t>
      </w:r>
      <w:r>
        <w:rPr>
          <w:rFonts w:ascii="Helvetica Neue" w:hAnsi="Helvetica Neue"/>
          <w:sz w:val="24"/>
          <w:szCs w:val="24"/>
        </w:rPr>
        <w:t xml:space="preserve"> was presen</w:t>
      </w:r>
      <w:r w:rsidR="00392979">
        <w:rPr>
          <w:rFonts w:ascii="Helvetica Neue" w:hAnsi="Helvetica Neue"/>
          <w:sz w:val="24"/>
          <w:szCs w:val="24"/>
        </w:rPr>
        <w:t>t in groundhogs in southern PA. The most important tick-borne disease at that time was spotted fever</w:t>
      </w:r>
      <w:ins w:id="533" w:author="J Sakamoto" w:date="2018-07-11T14:15:00Z">
        <w:r w:rsidR="00953652">
          <w:rPr>
            <w:rFonts w:ascii="Helvetica Neue" w:hAnsi="Helvetica Neue"/>
            <w:sz w:val="24"/>
            <w:szCs w:val="24"/>
          </w:rPr>
          <w:t xml:space="preserve"> (chiefly </w:t>
        </w:r>
        <w:r w:rsidR="00953652" w:rsidRPr="00953652">
          <w:rPr>
            <w:rFonts w:ascii="Helvetica Neue" w:hAnsi="Helvetica Neue"/>
            <w:i/>
            <w:sz w:val="24"/>
            <w:szCs w:val="24"/>
            <w:rPrChange w:id="534" w:author="J Sakamoto" w:date="2018-07-11T14:18:00Z">
              <w:rPr>
                <w:rFonts w:ascii="Helvetica Neue" w:hAnsi="Helvetica Neue"/>
                <w:sz w:val="24"/>
                <w:szCs w:val="24"/>
              </w:rPr>
            </w:rPrChange>
          </w:rPr>
          <w:t xml:space="preserve">Rickettsia </w:t>
        </w:r>
        <w:proofErr w:type="spellStart"/>
        <w:r w:rsidR="00953652" w:rsidRPr="00953652">
          <w:rPr>
            <w:rFonts w:ascii="Helvetica Neue" w:hAnsi="Helvetica Neue"/>
            <w:i/>
            <w:sz w:val="24"/>
            <w:szCs w:val="24"/>
            <w:rPrChange w:id="535" w:author="J Sakamoto" w:date="2018-07-11T14:18:00Z">
              <w:rPr>
                <w:rFonts w:ascii="Helvetica Neue" w:hAnsi="Helvetica Neue"/>
                <w:sz w:val="24"/>
                <w:szCs w:val="24"/>
              </w:rPr>
            </w:rPrChange>
          </w:rPr>
          <w:t>rickettsii</w:t>
        </w:r>
        <w:proofErr w:type="spellEnd"/>
        <w:r w:rsidR="00953652">
          <w:rPr>
            <w:rFonts w:ascii="Helvetica Neue" w:hAnsi="Helvetica Neue"/>
            <w:sz w:val="24"/>
            <w:szCs w:val="24"/>
          </w:rPr>
          <w:t xml:space="preserve">, although there is some evidence that other spotted fever </w:t>
        </w:r>
        <w:proofErr w:type="spellStart"/>
        <w:r w:rsidR="00953652">
          <w:rPr>
            <w:rFonts w:ascii="Helvetica Neue" w:hAnsi="Helvetica Neue"/>
            <w:sz w:val="24"/>
            <w:szCs w:val="24"/>
          </w:rPr>
          <w:t>rickettsias</w:t>
        </w:r>
        <w:proofErr w:type="spellEnd"/>
        <w:r w:rsidR="00953652">
          <w:rPr>
            <w:rFonts w:ascii="Helvetica Neue" w:hAnsi="Helvetica Neue"/>
            <w:sz w:val="24"/>
            <w:szCs w:val="24"/>
          </w:rPr>
          <w:t xml:space="preserve"> may also be </w:t>
        </w:r>
      </w:ins>
      <w:ins w:id="536" w:author="J Sakamoto" w:date="2018-07-11T14:18:00Z">
        <w:r w:rsidR="00953652">
          <w:rPr>
            <w:rFonts w:ascii="Helvetica Neue" w:hAnsi="Helvetica Neue"/>
            <w:sz w:val="24"/>
            <w:szCs w:val="24"/>
          </w:rPr>
          <w:t>in Pennsylvania</w:t>
        </w:r>
      </w:ins>
      <w:ins w:id="537" w:author="J Sakamoto" w:date="2018-07-11T14:15:00Z">
        <w:r w:rsidR="00953652">
          <w:rPr>
            <w:rFonts w:ascii="Helvetica Neue" w:hAnsi="Helvetica Neue"/>
            <w:sz w:val="24"/>
            <w:szCs w:val="24"/>
          </w:rPr>
          <w:t xml:space="preserve">).  </w:t>
        </w:r>
        <w:r w:rsidR="00953652" w:rsidRPr="00953652">
          <w:rPr>
            <w:rFonts w:ascii="Helvetica Neue" w:hAnsi="Helvetica Neue"/>
            <w:i/>
            <w:sz w:val="24"/>
            <w:szCs w:val="24"/>
            <w:rPrChange w:id="538" w:author="J Sakamoto" w:date="2018-07-11T14:18:00Z">
              <w:rPr>
                <w:rFonts w:ascii="Helvetica Neue" w:hAnsi="Helvetica Neue"/>
                <w:sz w:val="24"/>
                <w:szCs w:val="24"/>
              </w:rPr>
            </w:rPrChange>
          </w:rPr>
          <w:t xml:space="preserve">R. </w:t>
        </w:r>
        <w:proofErr w:type="spellStart"/>
        <w:r w:rsidR="00953652" w:rsidRPr="00953652">
          <w:rPr>
            <w:rFonts w:ascii="Helvetica Neue" w:hAnsi="Helvetica Neue"/>
            <w:i/>
            <w:sz w:val="24"/>
            <w:szCs w:val="24"/>
            <w:rPrChange w:id="539" w:author="J Sakamoto" w:date="2018-07-11T14:18:00Z">
              <w:rPr>
                <w:rFonts w:ascii="Helvetica Neue" w:hAnsi="Helvetica Neue"/>
                <w:sz w:val="24"/>
                <w:szCs w:val="24"/>
              </w:rPr>
            </w:rPrChange>
          </w:rPr>
          <w:t>rickettsii</w:t>
        </w:r>
        <w:proofErr w:type="spellEnd"/>
        <w:r w:rsidR="00953652">
          <w:rPr>
            <w:rFonts w:ascii="Helvetica Neue" w:hAnsi="Helvetica Neue"/>
            <w:sz w:val="24"/>
            <w:szCs w:val="24"/>
          </w:rPr>
          <w:t xml:space="preserve"> is</w:t>
        </w:r>
      </w:ins>
      <w:r w:rsidR="00277CD1">
        <w:rPr>
          <w:rFonts w:ascii="Helvetica Neue" w:hAnsi="Helvetica Neue"/>
          <w:sz w:val="24"/>
          <w:szCs w:val="24"/>
        </w:rPr>
        <w:t xml:space="preserve"> transmitted principally by </w:t>
      </w:r>
      <w:r w:rsidR="00277CD1">
        <w:rPr>
          <w:rFonts w:ascii="Helvetica Neue" w:hAnsi="Helvetica Neue"/>
          <w:i/>
          <w:sz w:val="24"/>
          <w:szCs w:val="24"/>
        </w:rPr>
        <w:t>D. variabilis</w:t>
      </w:r>
      <w:ins w:id="540" w:author="J Sakamoto" w:date="2018-07-11T14:16:00Z">
        <w:r w:rsidR="00953652">
          <w:rPr>
            <w:rFonts w:ascii="Helvetica Neue" w:hAnsi="Helvetica Neue"/>
            <w:sz w:val="24"/>
            <w:szCs w:val="24"/>
          </w:rPr>
          <w:t>, but</w:t>
        </w:r>
      </w:ins>
      <w:ins w:id="541" w:author="J Sakamoto" w:date="2018-07-11T14:36:00Z">
        <w:r w:rsidR="0063135B">
          <w:rPr>
            <w:rFonts w:ascii="Helvetica Neue" w:hAnsi="Helvetica Neue"/>
            <w:sz w:val="24"/>
            <w:szCs w:val="24"/>
          </w:rPr>
          <w:t xml:space="preserve"> since then has been shown to be transmitted by </w:t>
        </w:r>
        <w:r w:rsidR="0063135B">
          <w:rPr>
            <w:rFonts w:ascii="Helvetica Neue" w:hAnsi="Helvetica Neue"/>
            <w:i/>
            <w:sz w:val="24"/>
            <w:szCs w:val="24"/>
          </w:rPr>
          <w:t xml:space="preserve">R. </w:t>
        </w:r>
        <w:proofErr w:type="spellStart"/>
        <w:r w:rsidR="0063135B">
          <w:rPr>
            <w:rFonts w:ascii="Helvetica Neue" w:hAnsi="Helvetica Neue"/>
            <w:i/>
            <w:sz w:val="24"/>
            <w:szCs w:val="24"/>
          </w:rPr>
          <w:t>sanguineus</w:t>
        </w:r>
        <w:proofErr w:type="spellEnd"/>
        <w:r w:rsidR="0063135B">
          <w:rPr>
            <w:rFonts w:ascii="Helvetica Neue" w:hAnsi="Helvetica Neue"/>
            <w:i/>
            <w:sz w:val="24"/>
            <w:szCs w:val="24"/>
          </w:rPr>
          <w:t xml:space="preserve"> </w:t>
        </w:r>
        <w:r w:rsidR="0063135B" w:rsidRPr="0063135B">
          <w:rPr>
            <w:rFonts w:ascii="Helvetica Neue" w:hAnsi="Helvetica Neue"/>
            <w:sz w:val="24"/>
            <w:szCs w:val="24"/>
            <w:rPrChange w:id="542" w:author="J Sakamoto" w:date="2018-07-11T14:36:00Z">
              <w:rPr>
                <w:rFonts w:ascii="Helvetica Neue" w:hAnsi="Helvetica Neue"/>
                <w:i/>
                <w:sz w:val="24"/>
                <w:szCs w:val="24"/>
              </w:rPr>
            </w:rPrChange>
          </w:rPr>
          <w:t>(ref)</w:t>
        </w:r>
      </w:ins>
      <w:r w:rsidR="00B81429">
        <w:rPr>
          <w:rFonts w:ascii="Helvetica Neue" w:hAnsi="Helvetica Neue"/>
          <w:sz w:val="24"/>
          <w:szCs w:val="24"/>
        </w:rPr>
        <w:t xml:space="preserve">. </w:t>
      </w:r>
    </w:p>
    <w:p w14:paraId="316434E9" w14:textId="77777777" w:rsidR="000E4913" w:rsidRDefault="000E4913" w:rsidP="00FB568D">
      <w:pPr>
        <w:pStyle w:val="Normal1"/>
        <w:rPr>
          <w:rFonts w:ascii="Helvetica Neue" w:hAnsi="Helvetica Neue"/>
          <w:sz w:val="24"/>
          <w:szCs w:val="24"/>
        </w:rPr>
      </w:pPr>
    </w:p>
    <w:p w14:paraId="6C4EAA34" w14:textId="02F114C5" w:rsidR="00BA4D62" w:rsidRPr="00CE2D05" w:rsidRDefault="00BA4D62" w:rsidP="00BA4D62">
      <w:pPr>
        <w:widowControl w:val="0"/>
        <w:autoSpaceDE w:val="0"/>
        <w:autoSpaceDN w:val="0"/>
        <w:adjustRightInd w:val="0"/>
        <w:spacing w:after="240" w:line="300" w:lineRule="atLeast"/>
        <w:ind w:firstLine="720"/>
        <w:rPr>
          <w:rFonts w:ascii="Helvetica Neue" w:eastAsia="Times New Roman" w:hAnsi="Helvetica Neue"/>
          <w:sz w:val="24"/>
          <w:szCs w:val="24"/>
        </w:rPr>
      </w:pPr>
      <w:r>
        <w:rPr>
          <w:rFonts w:ascii="Helvetica Neue" w:hAnsi="Helvetica Neue"/>
          <w:sz w:val="24"/>
          <w:szCs w:val="24"/>
        </w:rPr>
        <w:t xml:space="preserve">Finding the </w:t>
      </w:r>
      <w:r w:rsidR="00392979">
        <w:rPr>
          <w:rFonts w:ascii="Helvetica Neue" w:hAnsi="Helvetica Neue"/>
          <w:sz w:val="24"/>
          <w:szCs w:val="24"/>
        </w:rPr>
        <w:t xml:space="preserve">Snetsinger report </w:t>
      </w:r>
      <w:r w:rsidR="00D4762D">
        <w:rPr>
          <w:rFonts w:ascii="Helvetica Neue" w:hAnsi="Helvetica Neue"/>
          <w:sz w:val="24"/>
          <w:szCs w:val="24"/>
        </w:rPr>
        <w:t>was a boon for us, parti</w:t>
      </w:r>
      <w:r>
        <w:rPr>
          <w:rFonts w:ascii="Helvetica Neue" w:hAnsi="Helvetica Neue"/>
          <w:sz w:val="24"/>
          <w:szCs w:val="24"/>
        </w:rPr>
        <w:t>c</w:t>
      </w:r>
      <w:r w:rsidR="00D4762D">
        <w:rPr>
          <w:rFonts w:ascii="Helvetica Neue" w:hAnsi="Helvetica Neue"/>
          <w:sz w:val="24"/>
          <w:szCs w:val="24"/>
        </w:rPr>
        <w:t>u</w:t>
      </w:r>
      <w:r>
        <w:rPr>
          <w:rFonts w:ascii="Helvetica Neue" w:hAnsi="Helvetica Neue"/>
          <w:sz w:val="24"/>
          <w:szCs w:val="24"/>
        </w:rPr>
        <w:t xml:space="preserve">larly because it provided the answers to why so many </w:t>
      </w:r>
      <w:r w:rsidR="00B81429">
        <w:rPr>
          <w:rFonts w:ascii="Helvetica Neue" w:hAnsi="Helvetica Neue"/>
          <w:sz w:val="24"/>
          <w:szCs w:val="24"/>
        </w:rPr>
        <w:t xml:space="preserve">exotic </w:t>
      </w:r>
      <w:r w:rsidR="00392979">
        <w:rPr>
          <w:rFonts w:ascii="Helvetica Neue" w:hAnsi="Helvetica Neue"/>
          <w:sz w:val="24"/>
          <w:szCs w:val="24"/>
        </w:rPr>
        <w:t xml:space="preserve">tick species </w:t>
      </w:r>
      <w:r>
        <w:rPr>
          <w:rFonts w:ascii="Helvetica Neue" w:hAnsi="Helvetica Neue"/>
          <w:sz w:val="24"/>
          <w:szCs w:val="24"/>
        </w:rPr>
        <w:t>were present in the</w:t>
      </w:r>
      <w:r w:rsidR="00B81429">
        <w:rPr>
          <w:rFonts w:ascii="Helvetica Neue" w:hAnsi="Helvetica Neue"/>
          <w:sz w:val="24"/>
          <w:szCs w:val="24"/>
        </w:rPr>
        <w:t xml:space="preserve"> Commonwealth</w:t>
      </w:r>
      <w:r w:rsidR="00392979">
        <w:rPr>
          <w:rFonts w:ascii="Helvetica Neue" w:hAnsi="Helvetica Neue"/>
          <w:sz w:val="24"/>
          <w:szCs w:val="24"/>
        </w:rPr>
        <w:t xml:space="preserve">. </w:t>
      </w:r>
      <w:r w:rsidRPr="00457F6A">
        <w:rPr>
          <w:rFonts w:ascii="Helvetica Neue" w:hAnsi="Helvetica Neue"/>
          <w:sz w:val="24"/>
          <w:szCs w:val="24"/>
        </w:rPr>
        <w:t xml:space="preserve">For example, the specimen of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cajennense</w:t>
      </w:r>
      <w:proofErr w:type="spellEnd"/>
      <w:r>
        <w:rPr>
          <w:rFonts w:ascii="Helvetica Neue" w:hAnsi="Helvetica Neue"/>
          <w:sz w:val="24"/>
          <w:szCs w:val="24"/>
        </w:rPr>
        <w:t xml:space="preserve"> (the Cayenne </w:t>
      </w:r>
      <w:r w:rsidRPr="00457F6A">
        <w:rPr>
          <w:rFonts w:ascii="Helvetica Neue" w:hAnsi="Helvetica Neue"/>
          <w:sz w:val="24"/>
          <w:szCs w:val="24"/>
        </w:rPr>
        <w:t xml:space="preserve">tick </w:t>
      </w:r>
      <w:r>
        <w:rPr>
          <w:rFonts w:ascii="Helvetica Neue" w:hAnsi="Helvetica Neue"/>
          <w:sz w:val="24"/>
          <w:szCs w:val="24"/>
        </w:rPr>
        <w:t>generally</w:t>
      </w:r>
      <w:r w:rsidRPr="00457F6A">
        <w:rPr>
          <w:rFonts w:ascii="Helvetica Neue" w:hAnsi="Helvetica Neue"/>
          <w:sz w:val="24"/>
          <w:szCs w:val="24"/>
        </w:rPr>
        <w:t xml:space="preserve"> limited to </w:t>
      </w:r>
      <w:proofErr w:type="spellStart"/>
      <w:r w:rsidRPr="00CE2D05">
        <w:rPr>
          <w:rFonts w:ascii="Helvetica Neue" w:hAnsi="Helvetica Neue"/>
          <w:sz w:val="24"/>
          <w:szCs w:val="24"/>
        </w:rPr>
        <w:t>neotropic</w:t>
      </w:r>
      <w:proofErr w:type="spellEnd"/>
      <w:r w:rsidRPr="00CE2D05">
        <w:rPr>
          <w:rFonts w:ascii="Helvetica Neue" w:hAnsi="Helvetica Neue"/>
          <w:sz w:val="24"/>
          <w:szCs w:val="24"/>
        </w:rPr>
        <w:t xml:space="preserve"> regions) was collected from a capybara in 1913 from the </w:t>
      </w:r>
      <w:r w:rsidRPr="00CE2D05">
        <w:rPr>
          <w:rFonts w:ascii="Helvetica Neue" w:hAnsi="Helvetica Neue"/>
          <w:sz w:val="24"/>
          <w:szCs w:val="24"/>
        </w:rPr>
        <w:lastRenderedPageBreak/>
        <w:t xml:space="preserve">Philadelphia Zoological Garden (Snetsinger 1968). A century later, Brazilian researchers documented spotted fever-infected </w:t>
      </w:r>
      <w:r w:rsidRPr="00CE2D05">
        <w:rPr>
          <w:rFonts w:ascii="Helvetica Neue" w:hAnsi="Helvetica Neue"/>
          <w:i/>
          <w:sz w:val="24"/>
          <w:szCs w:val="24"/>
        </w:rPr>
        <w:t xml:space="preserve">A. </w:t>
      </w:r>
      <w:proofErr w:type="spellStart"/>
      <w:r w:rsidRPr="00CE2D05">
        <w:rPr>
          <w:rFonts w:ascii="Helvetica Neue" w:hAnsi="Helvetica Neue"/>
          <w:i/>
          <w:sz w:val="24"/>
          <w:szCs w:val="24"/>
        </w:rPr>
        <w:t>cajennense</w:t>
      </w:r>
      <w:proofErr w:type="spellEnd"/>
      <w:r w:rsidRPr="00CE2D05">
        <w:rPr>
          <w:rFonts w:ascii="Helvetica Neue" w:hAnsi="Helvetica Neue"/>
          <w:sz w:val="24"/>
          <w:szCs w:val="24"/>
        </w:rPr>
        <w:t xml:space="preserve"> on capybaras (</w:t>
      </w:r>
      <w:proofErr w:type="spellStart"/>
      <w:r w:rsidRPr="00CE2D05">
        <w:rPr>
          <w:rFonts w:ascii="Helvetica Neue" w:eastAsia="Times New Roman" w:hAnsi="Helvetica Neue"/>
          <w:sz w:val="24"/>
          <w:szCs w:val="24"/>
        </w:rPr>
        <w:t>Krawczak</w:t>
      </w:r>
      <w:proofErr w:type="spellEnd"/>
      <w:r w:rsidRPr="00CE2D05">
        <w:rPr>
          <w:rFonts w:ascii="Helvetica Neue" w:eastAsia="Times New Roman" w:hAnsi="Helvetica Neue"/>
          <w:sz w:val="24"/>
          <w:szCs w:val="24"/>
        </w:rPr>
        <w:t xml:space="preserve"> et al., 2014). Perhaps if this specimen has been maintained well enough, we might be able to extract </w:t>
      </w:r>
      <w:r w:rsidR="00207C58" w:rsidRPr="00CE2D05">
        <w:rPr>
          <w:rFonts w:ascii="Helvetica Neue" w:eastAsia="Times New Roman" w:hAnsi="Helvetica Neue"/>
          <w:sz w:val="24"/>
          <w:szCs w:val="24"/>
        </w:rPr>
        <w:t xml:space="preserve">DNA </w:t>
      </w:r>
      <w:r w:rsidRPr="00CE2D05">
        <w:rPr>
          <w:rFonts w:ascii="Helvetica Neue" w:eastAsia="Times New Roman" w:hAnsi="Helvetica Neue"/>
          <w:sz w:val="24"/>
          <w:szCs w:val="24"/>
        </w:rPr>
        <w:t xml:space="preserve">and </w:t>
      </w:r>
      <w:r w:rsidR="00207C58" w:rsidRPr="00CE2D05">
        <w:rPr>
          <w:rFonts w:ascii="Helvetica Neue" w:eastAsia="Times New Roman" w:hAnsi="Helvetica Neue"/>
          <w:sz w:val="24"/>
          <w:szCs w:val="24"/>
        </w:rPr>
        <w:t xml:space="preserve">assay for spotted fever </w:t>
      </w:r>
      <w:proofErr w:type="spellStart"/>
      <w:r w:rsidR="00207C58" w:rsidRPr="00CE2D05">
        <w:rPr>
          <w:rFonts w:ascii="Helvetica Neue" w:eastAsia="Times New Roman" w:hAnsi="Helvetica Neue"/>
          <w:sz w:val="24"/>
          <w:szCs w:val="24"/>
        </w:rPr>
        <w:t>rickettsial</w:t>
      </w:r>
      <w:proofErr w:type="spellEnd"/>
      <w:r w:rsidR="00207C58" w:rsidRPr="00CE2D05">
        <w:rPr>
          <w:rFonts w:ascii="Helvetica Neue" w:eastAsia="Times New Roman" w:hAnsi="Helvetica Neue"/>
          <w:sz w:val="24"/>
          <w:szCs w:val="24"/>
        </w:rPr>
        <w:t xml:space="preserve"> species.</w:t>
      </w:r>
    </w:p>
    <w:p w14:paraId="40D2732F" w14:textId="3C9C2CE8" w:rsidR="007D6633" w:rsidRPr="00944542" w:rsidRDefault="00BA4D62">
      <w:pPr>
        <w:widowControl w:val="0"/>
        <w:autoSpaceDE w:val="0"/>
        <w:autoSpaceDN w:val="0"/>
        <w:adjustRightInd w:val="0"/>
        <w:spacing w:after="240" w:line="260" w:lineRule="atLeast"/>
        <w:rPr>
          <w:i/>
          <w:rPrChange w:id="543" w:author="J Sakamoto" w:date="2018-07-11T14:23:00Z">
            <w:rPr/>
          </w:rPrChange>
        </w:rPr>
        <w:pPrChange w:id="544" w:author="J Sakamoto" w:date="2018-07-11T14:26:00Z">
          <w:pPr>
            <w:widowControl w:val="0"/>
            <w:autoSpaceDE w:val="0"/>
            <w:autoSpaceDN w:val="0"/>
            <w:adjustRightInd w:val="0"/>
            <w:spacing w:after="240" w:line="300" w:lineRule="atLeast"/>
          </w:pPr>
        </w:pPrChange>
      </w:pPr>
      <w:r w:rsidRPr="00CE2D05">
        <w:rPr>
          <w:rFonts w:ascii="Helvetica Neue" w:eastAsia="Times New Roman" w:hAnsi="Helvetica Neue"/>
          <w:sz w:val="24"/>
          <w:szCs w:val="24"/>
        </w:rPr>
        <w:tab/>
      </w:r>
      <w:r w:rsidR="00953652">
        <w:rPr>
          <w:rFonts w:ascii="Helvetica Neue" w:eastAsia="Times New Roman" w:hAnsi="Helvetica Neue"/>
          <w:sz w:val="24"/>
          <w:szCs w:val="24"/>
        </w:rPr>
        <w:t>Other unusual specimens included a</w:t>
      </w:r>
      <w:r w:rsidRPr="00CE2D05">
        <w:rPr>
          <w:rFonts w:ascii="Helvetica Neue" w:eastAsia="Times New Roman" w:hAnsi="Helvetica Neue"/>
          <w:sz w:val="24"/>
          <w:szCs w:val="24"/>
        </w:rPr>
        <w:t xml:space="preserve"> single European species of tick, </w:t>
      </w:r>
      <w:r w:rsidRPr="00CE2D05">
        <w:rPr>
          <w:rFonts w:ascii="Helvetica Neue" w:eastAsia="Times New Roman" w:hAnsi="Helvetica Neue"/>
          <w:i/>
          <w:sz w:val="24"/>
          <w:szCs w:val="24"/>
        </w:rPr>
        <w:t xml:space="preserve">Ixodes </w:t>
      </w:r>
      <w:proofErr w:type="spellStart"/>
      <w:r w:rsidRPr="00CE2D05">
        <w:rPr>
          <w:rFonts w:ascii="Helvetica Neue" w:eastAsia="Times New Roman" w:hAnsi="Helvetica Neue"/>
          <w:i/>
          <w:sz w:val="24"/>
          <w:szCs w:val="24"/>
        </w:rPr>
        <w:t>ricinus</w:t>
      </w:r>
      <w:proofErr w:type="spellEnd"/>
      <w:r w:rsidR="00CE2D05" w:rsidRPr="00CE2D05">
        <w:rPr>
          <w:rFonts w:ascii="Helvetica Neue" w:eastAsia="Times New Roman" w:hAnsi="Helvetica Neue"/>
          <w:sz w:val="24"/>
          <w:szCs w:val="24"/>
        </w:rPr>
        <w:t xml:space="preserve"> (</w:t>
      </w:r>
      <w:r w:rsidRPr="00CE2D05">
        <w:rPr>
          <w:rFonts w:ascii="Helvetica Neue" w:eastAsia="Times New Roman" w:hAnsi="Helvetica Neue"/>
          <w:sz w:val="24"/>
          <w:szCs w:val="24"/>
        </w:rPr>
        <w:t>the castor bean tick</w:t>
      </w:r>
      <w:r w:rsidR="00CE2D05" w:rsidRPr="00CE2D05">
        <w:rPr>
          <w:rFonts w:ascii="Helvetica Neue" w:eastAsia="Times New Roman" w:hAnsi="Helvetica Neue"/>
          <w:sz w:val="24"/>
          <w:szCs w:val="24"/>
        </w:rPr>
        <w:t xml:space="preserve">), which is </w:t>
      </w:r>
      <w:r w:rsidRPr="00CE2D05">
        <w:rPr>
          <w:rFonts w:ascii="Helvetica Neue" w:eastAsia="Times New Roman" w:hAnsi="Helvetica Neue"/>
          <w:sz w:val="24"/>
          <w:szCs w:val="24"/>
        </w:rPr>
        <w:t xml:space="preserve">sister taxon to </w:t>
      </w:r>
      <w:r w:rsidRPr="003F6A05">
        <w:rPr>
          <w:rFonts w:ascii="Helvetica Neue" w:eastAsia="Times New Roman" w:hAnsi="Helvetica Neue"/>
          <w:i/>
          <w:sz w:val="24"/>
          <w:szCs w:val="24"/>
        </w:rPr>
        <w:t xml:space="preserve">Ixodes </w:t>
      </w:r>
      <w:proofErr w:type="spellStart"/>
      <w:r w:rsidRPr="003F6A05">
        <w:rPr>
          <w:rFonts w:ascii="Helvetica Neue" w:eastAsia="Times New Roman" w:hAnsi="Helvetica Neue"/>
          <w:i/>
          <w:sz w:val="24"/>
          <w:szCs w:val="24"/>
        </w:rPr>
        <w:t>scapularis</w:t>
      </w:r>
      <w:proofErr w:type="spellEnd"/>
      <w:r w:rsidRPr="00CE2D05">
        <w:rPr>
          <w:rFonts w:ascii="Helvetica Neue" w:eastAsia="Times New Roman" w:hAnsi="Helvetica Neue"/>
          <w:sz w:val="24"/>
          <w:szCs w:val="24"/>
        </w:rPr>
        <w:t>, was found o</w:t>
      </w:r>
      <w:r w:rsidR="00277CD1" w:rsidRPr="00CE2D05">
        <w:rPr>
          <w:rFonts w:ascii="Helvetica Neue" w:eastAsia="Times New Roman" w:hAnsi="Helvetica Neue"/>
          <w:sz w:val="24"/>
          <w:szCs w:val="24"/>
        </w:rPr>
        <w:t xml:space="preserve">n lizards in the Pittsburgh Zoo </w:t>
      </w:r>
      <w:r w:rsidRPr="00CE2D05">
        <w:rPr>
          <w:rFonts w:ascii="Helvetica Neue" w:hAnsi="Helvetica Neue"/>
          <w:sz w:val="24"/>
          <w:szCs w:val="24"/>
        </w:rPr>
        <w:t>(Snetsinger 1968).</w:t>
      </w:r>
      <w:r w:rsidR="00B81429" w:rsidRPr="00CE2D05">
        <w:rPr>
          <w:rFonts w:ascii="Helvetica Neue" w:hAnsi="Helvetica Neue"/>
          <w:sz w:val="24"/>
          <w:szCs w:val="24"/>
        </w:rPr>
        <w:t xml:space="preserve"> </w:t>
      </w:r>
      <w:r w:rsidR="00953652">
        <w:rPr>
          <w:rFonts w:ascii="Helvetica Neue" w:hAnsi="Helvetica Neue"/>
          <w:sz w:val="24"/>
          <w:szCs w:val="24"/>
        </w:rPr>
        <w:t xml:space="preserve">Another reptile-associated tick </w:t>
      </w:r>
      <w:r w:rsidR="00277CD1" w:rsidRPr="003F6A05">
        <w:rPr>
          <w:rFonts w:ascii="Helvetica Neue" w:hAnsi="Helvetica Neue"/>
          <w:i/>
          <w:sz w:val="24"/>
          <w:szCs w:val="24"/>
        </w:rPr>
        <w:t xml:space="preserve">A. </w:t>
      </w:r>
      <w:proofErr w:type="spellStart"/>
      <w:r w:rsidR="00277CD1" w:rsidRPr="003F6A05">
        <w:rPr>
          <w:rFonts w:ascii="Helvetica Neue" w:hAnsi="Helvetica Neue"/>
          <w:i/>
          <w:sz w:val="24"/>
          <w:szCs w:val="24"/>
        </w:rPr>
        <w:t>dissimile</w:t>
      </w:r>
      <w:proofErr w:type="spellEnd"/>
      <w:r w:rsidR="00277CD1" w:rsidRPr="003F6A05">
        <w:rPr>
          <w:rFonts w:ascii="Helvetica Neue" w:hAnsi="Helvetica Neue"/>
          <w:sz w:val="24"/>
          <w:szCs w:val="24"/>
        </w:rPr>
        <w:t xml:space="preserve"> </w:t>
      </w:r>
      <w:r w:rsidR="00953652">
        <w:rPr>
          <w:rFonts w:ascii="Helvetica Neue" w:hAnsi="Helvetica Neue"/>
          <w:sz w:val="24"/>
          <w:szCs w:val="24"/>
        </w:rPr>
        <w:t>was known to be</w:t>
      </w:r>
      <w:r w:rsidR="00953652" w:rsidRPr="003F6A05">
        <w:rPr>
          <w:rFonts w:ascii="Helvetica Neue" w:hAnsi="Helvetica Neue"/>
          <w:sz w:val="24"/>
          <w:szCs w:val="24"/>
        </w:rPr>
        <w:t xml:space="preserve"> </w:t>
      </w:r>
      <w:r w:rsidR="00277CD1" w:rsidRPr="003F6A05">
        <w:rPr>
          <w:rFonts w:ascii="Helvetica Neue" w:hAnsi="Helvetica Neue"/>
          <w:sz w:val="24"/>
          <w:szCs w:val="24"/>
        </w:rPr>
        <w:t xml:space="preserve">imported through the pet trade (snakes) and on research animals. In one humorous, but almost hidden anecdote, one of the tick specimens came from a snake that was used as part of </w:t>
      </w:r>
      <w:r w:rsidR="003F6A05">
        <w:rPr>
          <w:rFonts w:ascii="Helvetica Neue" w:hAnsi="Helvetica Neue"/>
          <w:sz w:val="24"/>
          <w:szCs w:val="24"/>
        </w:rPr>
        <w:t>the</w:t>
      </w:r>
      <w:r w:rsidR="003F6A05" w:rsidRPr="003F6A05">
        <w:rPr>
          <w:rFonts w:ascii="Helvetica Neue" w:hAnsi="Helvetica Neue"/>
          <w:sz w:val="24"/>
          <w:szCs w:val="24"/>
        </w:rPr>
        <w:t xml:space="preserve"> </w:t>
      </w:r>
      <w:r w:rsidR="00277CD1" w:rsidRPr="003F6A05">
        <w:rPr>
          <w:rFonts w:ascii="Helvetica Neue" w:hAnsi="Helvetica Neue"/>
          <w:sz w:val="24"/>
          <w:szCs w:val="24"/>
        </w:rPr>
        <w:t xml:space="preserve">costume by a “night club ballerina” </w:t>
      </w:r>
      <w:r w:rsidR="0043585F" w:rsidRPr="003F6A05">
        <w:rPr>
          <w:rFonts w:ascii="Helvetica Neue" w:hAnsi="Helvetica Neue"/>
          <w:sz w:val="24"/>
          <w:szCs w:val="24"/>
        </w:rPr>
        <w:t xml:space="preserve">(Snetsinger 1968).  </w:t>
      </w:r>
      <w:ins w:id="545" w:author="J Sakamoto" w:date="2018-07-11T14:24:00Z">
        <w:r w:rsidR="00944542">
          <w:rPr>
            <w:rFonts w:ascii="Helvetica Neue" w:hAnsi="Helvetica Neue"/>
            <w:sz w:val="24"/>
            <w:szCs w:val="24"/>
          </w:rPr>
          <w:t xml:space="preserve">Data on </w:t>
        </w:r>
      </w:ins>
      <w:ins w:id="546" w:author="J Sakamoto" w:date="2018-07-11T14:26:00Z">
        <w:r w:rsidR="00944542">
          <w:rPr>
            <w:rFonts w:ascii="Helvetica Neue" w:hAnsi="Helvetica Neue"/>
            <w:sz w:val="24"/>
            <w:szCs w:val="24"/>
          </w:rPr>
          <w:t>three</w:t>
        </w:r>
      </w:ins>
      <w:ins w:id="547" w:author="J Sakamoto" w:date="2018-07-11T14:23:00Z">
        <w:r w:rsidR="00944542">
          <w:rPr>
            <w:rFonts w:ascii="Helvetica Neue" w:hAnsi="Helvetica Neue"/>
            <w:sz w:val="24"/>
            <w:szCs w:val="24"/>
          </w:rPr>
          <w:t xml:space="preserve"> other rare species were found on birds (</w:t>
        </w:r>
        <w:r w:rsidR="00944542">
          <w:rPr>
            <w:rFonts w:ascii="Helvetica Neue" w:hAnsi="Helvetica Neue"/>
            <w:i/>
            <w:sz w:val="24"/>
            <w:szCs w:val="24"/>
          </w:rPr>
          <w:t xml:space="preserve">I. </w:t>
        </w:r>
        <w:proofErr w:type="spellStart"/>
        <w:r w:rsidR="00944542">
          <w:rPr>
            <w:rFonts w:ascii="Helvetica Neue" w:hAnsi="Helvetica Neue"/>
            <w:i/>
            <w:sz w:val="24"/>
            <w:szCs w:val="24"/>
          </w:rPr>
          <w:t>b</w:t>
        </w:r>
      </w:ins>
      <w:ins w:id="548" w:author="J Sakamoto" w:date="2018-07-11T14:24:00Z">
        <w:r w:rsidR="00944542">
          <w:rPr>
            <w:rFonts w:ascii="Helvetica Neue" w:hAnsi="Helvetica Neue"/>
            <w:i/>
            <w:sz w:val="24"/>
            <w:szCs w:val="24"/>
          </w:rPr>
          <w:t>runneus</w:t>
        </w:r>
      </w:ins>
      <w:proofErr w:type="spellEnd"/>
      <w:ins w:id="549" w:author="J Sakamoto" w:date="2018-07-11T14:26:00Z">
        <w:r w:rsidR="00944542">
          <w:rPr>
            <w:rFonts w:ascii="Helvetica Neue" w:hAnsi="Helvetica Neue"/>
            <w:i/>
            <w:sz w:val="24"/>
            <w:szCs w:val="24"/>
          </w:rPr>
          <w:t xml:space="preserve">, </w:t>
        </w:r>
        <w:proofErr w:type="spellStart"/>
        <w:r w:rsidR="00944542">
          <w:rPr>
            <w:rFonts w:ascii="Helvetica Neue" w:hAnsi="Helvetica Neue"/>
            <w:i/>
            <w:sz w:val="24"/>
            <w:szCs w:val="24"/>
          </w:rPr>
          <w:t>Haemaphysalis</w:t>
        </w:r>
        <w:proofErr w:type="spellEnd"/>
        <w:r w:rsidR="00944542">
          <w:rPr>
            <w:rFonts w:ascii="Helvetica Neue" w:hAnsi="Helvetica Neue"/>
            <w:i/>
            <w:sz w:val="24"/>
            <w:szCs w:val="24"/>
          </w:rPr>
          <w:t xml:space="preserve"> </w:t>
        </w:r>
        <w:proofErr w:type="spellStart"/>
        <w:r w:rsidR="00944542">
          <w:rPr>
            <w:rFonts w:ascii="Helvetica Neue" w:hAnsi="Helvetica Neue"/>
            <w:i/>
            <w:sz w:val="24"/>
            <w:szCs w:val="24"/>
          </w:rPr>
          <w:t>chordeilis</w:t>
        </w:r>
        <w:proofErr w:type="spellEnd"/>
        <w:r w:rsidR="00944542">
          <w:rPr>
            <w:rFonts w:ascii="Helvetica Neue" w:hAnsi="Helvetica Neue"/>
            <w:i/>
            <w:sz w:val="24"/>
            <w:szCs w:val="24"/>
          </w:rPr>
          <w:t xml:space="preserve">, </w:t>
        </w:r>
        <w:r w:rsidR="00944542" w:rsidRPr="00944542">
          <w:rPr>
            <w:rFonts w:ascii="Helvetica Neue" w:hAnsi="Helvetica Neue"/>
            <w:sz w:val="24"/>
            <w:szCs w:val="24"/>
            <w:rPrChange w:id="550" w:author="J Sakamoto" w:date="2018-07-11T14:26:00Z">
              <w:rPr>
                <w:rFonts w:ascii="Helvetica Neue" w:hAnsi="Helvetica Neue"/>
                <w:i/>
                <w:sz w:val="24"/>
                <w:szCs w:val="24"/>
              </w:rPr>
            </w:rPrChange>
          </w:rPr>
          <w:t>a</w:t>
        </w:r>
      </w:ins>
      <w:ins w:id="551" w:author="J Sakamoto" w:date="2018-07-11T14:24:00Z">
        <w:r w:rsidR="00944542" w:rsidRPr="00944542">
          <w:rPr>
            <w:rFonts w:ascii="Helvetica Neue" w:hAnsi="Helvetica Neue"/>
            <w:sz w:val="24"/>
            <w:szCs w:val="24"/>
            <w:rPrChange w:id="552" w:author="J Sakamoto" w:date="2018-07-11T14:24:00Z">
              <w:rPr>
                <w:rFonts w:ascii="Helvetica Neue" w:hAnsi="Helvetica Neue"/>
                <w:i/>
                <w:sz w:val="24"/>
                <w:szCs w:val="24"/>
              </w:rPr>
            </w:rPrChange>
          </w:rPr>
          <w:t>nd</w:t>
        </w:r>
        <w:r w:rsidR="00944542">
          <w:rPr>
            <w:rFonts w:ascii="Helvetica Neue" w:hAnsi="Helvetica Neue"/>
            <w:i/>
            <w:sz w:val="24"/>
            <w:szCs w:val="24"/>
          </w:rPr>
          <w:t xml:space="preserve"> A. </w:t>
        </w:r>
        <w:proofErr w:type="spellStart"/>
        <w:r w:rsidR="00944542">
          <w:rPr>
            <w:rFonts w:ascii="Helvetica Neue" w:hAnsi="Helvetica Neue"/>
            <w:i/>
            <w:sz w:val="24"/>
            <w:szCs w:val="24"/>
          </w:rPr>
          <w:t>longirostre</w:t>
        </w:r>
        <w:proofErr w:type="spellEnd"/>
        <w:r w:rsidR="00944542">
          <w:rPr>
            <w:rFonts w:ascii="Helvetica Neue" w:hAnsi="Helvetica Neue"/>
            <w:i/>
            <w:sz w:val="24"/>
            <w:szCs w:val="24"/>
          </w:rPr>
          <w:t>)</w:t>
        </w:r>
      </w:ins>
      <w:ins w:id="553" w:author="J Sakamoto" w:date="2018-07-11T14:27:00Z">
        <w:r w:rsidR="00944542">
          <w:rPr>
            <w:rFonts w:ascii="Helvetica Neue" w:hAnsi="Helvetica Neue"/>
            <w:sz w:val="24"/>
            <w:szCs w:val="24"/>
          </w:rPr>
          <w:t>(</w:t>
        </w:r>
        <w:r w:rsidR="00944542" w:rsidRPr="003F6A05">
          <w:rPr>
            <w:rFonts w:ascii="Helvetica Neue" w:hAnsi="Helvetica Neue"/>
            <w:sz w:val="24"/>
            <w:szCs w:val="24"/>
          </w:rPr>
          <w:t>Snetsinger 1968)</w:t>
        </w:r>
      </w:ins>
      <w:ins w:id="554" w:author="J Sakamoto" w:date="2018-07-11T14:24:00Z">
        <w:r w:rsidR="00944542">
          <w:rPr>
            <w:rFonts w:ascii="Helvetica Neue" w:hAnsi="Helvetica Neue"/>
            <w:i/>
            <w:sz w:val="24"/>
            <w:szCs w:val="24"/>
          </w:rPr>
          <w:t>.</w:t>
        </w:r>
      </w:ins>
    </w:p>
    <w:p w14:paraId="268F8350" w14:textId="26191206" w:rsidR="00BA4D62" w:rsidRDefault="007D6633" w:rsidP="00BA4D62">
      <w:pPr>
        <w:pStyle w:val="Normal1"/>
        <w:ind w:firstLine="720"/>
        <w:rPr>
          <w:rFonts w:ascii="Helvetica Neue" w:hAnsi="Helvetica Neue"/>
          <w:sz w:val="24"/>
          <w:szCs w:val="24"/>
        </w:rPr>
      </w:pPr>
      <w:r>
        <w:rPr>
          <w:rFonts w:ascii="Helvetica Neue" w:hAnsi="Helvetica Neue"/>
          <w:sz w:val="24"/>
          <w:szCs w:val="24"/>
        </w:rPr>
        <w:t>There was one specimen of</w:t>
      </w:r>
      <w:r w:rsidR="00BA4D62" w:rsidRPr="00457F6A">
        <w:rPr>
          <w:rFonts w:ascii="Helvetica Neue" w:hAnsi="Helvetica Neue"/>
          <w:sz w:val="24"/>
          <w:szCs w:val="24"/>
        </w:rPr>
        <w:t xml:space="preserve"> </w:t>
      </w:r>
      <w:proofErr w:type="spellStart"/>
      <w:r w:rsidR="00BA4D62" w:rsidRPr="00457F6A">
        <w:rPr>
          <w:rFonts w:ascii="Helvetica Neue" w:hAnsi="Helvetica Neue"/>
          <w:i/>
          <w:sz w:val="24"/>
          <w:szCs w:val="24"/>
        </w:rPr>
        <w:t>Amblyomma</w:t>
      </w:r>
      <w:proofErr w:type="spellEnd"/>
      <w:r w:rsidR="00BA4D62" w:rsidRPr="00457F6A">
        <w:rPr>
          <w:rFonts w:ascii="Helvetica Neue" w:hAnsi="Helvetica Neue"/>
          <w:i/>
          <w:sz w:val="24"/>
          <w:szCs w:val="24"/>
        </w:rPr>
        <w:t xml:space="preserve"> </w:t>
      </w:r>
      <w:proofErr w:type="spellStart"/>
      <w:r w:rsidR="00BA4D62" w:rsidRPr="00457F6A">
        <w:rPr>
          <w:rFonts w:ascii="Helvetica Neue" w:hAnsi="Helvetica Neue"/>
          <w:i/>
          <w:sz w:val="24"/>
          <w:szCs w:val="24"/>
        </w:rPr>
        <w:t>maculatum</w:t>
      </w:r>
      <w:proofErr w:type="spellEnd"/>
      <w:r w:rsidR="00BA4D62" w:rsidRPr="00457F6A">
        <w:rPr>
          <w:rFonts w:ascii="Helvetica Neue" w:hAnsi="Helvetica Neue"/>
          <w:sz w:val="24"/>
          <w:szCs w:val="24"/>
        </w:rPr>
        <w:t xml:space="preserve">, found in the ear of a child </w:t>
      </w:r>
      <w:r>
        <w:rPr>
          <w:rFonts w:ascii="Helvetica Neue" w:hAnsi="Helvetica Neue"/>
          <w:sz w:val="24"/>
          <w:szCs w:val="24"/>
        </w:rPr>
        <w:t xml:space="preserve">from Pittsburgh that had never left the state </w:t>
      </w:r>
      <w:r w:rsidR="00BA4D62" w:rsidRPr="00457F6A">
        <w:rPr>
          <w:rFonts w:ascii="Helvetica Neue" w:hAnsi="Helvetica Neue"/>
          <w:sz w:val="24"/>
          <w:szCs w:val="24"/>
        </w:rPr>
        <w:t xml:space="preserve">(Snetsinger 1968).  In the 1960s, this species was only known from the neotropics and </w:t>
      </w:r>
      <w:proofErr w:type="spellStart"/>
      <w:r w:rsidR="00BA4D62" w:rsidRPr="00457F6A">
        <w:rPr>
          <w:rFonts w:ascii="Helvetica Neue" w:hAnsi="Helvetica Neue"/>
          <w:sz w:val="24"/>
          <w:szCs w:val="24"/>
        </w:rPr>
        <w:t>nearctic</w:t>
      </w:r>
      <w:proofErr w:type="spellEnd"/>
      <w:r w:rsidR="00BA4D62" w:rsidRPr="00457F6A">
        <w:rPr>
          <w:rFonts w:ascii="Helvetica Neue" w:hAnsi="Helvetica Neue"/>
          <w:sz w:val="24"/>
          <w:szCs w:val="24"/>
        </w:rPr>
        <w:t xml:space="preserve"> regions along the </w:t>
      </w:r>
      <w:r w:rsidR="00BA4D62">
        <w:rPr>
          <w:rFonts w:ascii="Helvetica Neue" w:hAnsi="Helvetica Neue"/>
          <w:sz w:val="24"/>
          <w:szCs w:val="24"/>
        </w:rPr>
        <w:t xml:space="preserve">coasts of </w:t>
      </w:r>
      <w:r w:rsidR="00BA4D62" w:rsidRPr="00457F6A">
        <w:rPr>
          <w:rFonts w:ascii="Helvetica Neue" w:hAnsi="Helvetica Neue"/>
          <w:sz w:val="24"/>
          <w:szCs w:val="24"/>
        </w:rPr>
        <w:t>southern Atlantic states</w:t>
      </w:r>
      <w:r w:rsidR="00BA4D62">
        <w:rPr>
          <w:rFonts w:ascii="Helvetica Neue" w:hAnsi="Helvetica Neue"/>
          <w:sz w:val="24"/>
          <w:szCs w:val="24"/>
        </w:rPr>
        <w:t>, so the presence of this specimen was “a mystery” (Snetsinger 1968)</w:t>
      </w:r>
      <w:r w:rsidR="00BA4D62" w:rsidRPr="00457F6A">
        <w:rPr>
          <w:rFonts w:ascii="Helvetica Neue" w:hAnsi="Helvetica Neue"/>
          <w:sz w:val="24"/>
          <w:szCs w:val="24"/>
        </w:rPr>
        <w:t xml:space="preserve">. </w:t>
      </w:r>
      <w:r w:rsidR="00171853">
        <w:rPr>
          <w:rFonts w:ascii="Helvetica Neue" w:hAnsi="Helvetica Neue"/>
          <w:sz w:val="24"/>
          <w:szCs w:val="24"/>
        </w:rPr>
        <w:t>In</w:t>
      </w:r>
      <w:r w:rsidR="00BA4D62">
        <w:rPr>
          <w:rFonts w:ascii="Helvetica Neue" w:hAnsi="Helvetica Neue"/>
          <w:sz w:val="24"/>
          <w:szCs w:val="24"/>
        </w:rPr>
        <w:t xml:space="preserve"> the last </w:t>
      </w:r>
      <w:r w:rsidR="009B1C6F">
        <w:rPr>
          <w:rFonts w:ascii="Helvetica Neue" w:hAnsi="Helvetica Neue"/>
          <w:sz w:val="24"/>
          <w:szCs w:val="24"/>
        </w:rPr>
        <w:t xml:space="preserve">several </w:t>
      </w:r>
      <w:r w:rsidR="00BA4D62">
        <w:rPr>
          <w:rFonts w:ascii="Helvetica Neue" w:hAnsi="Helvetica Neue"/>
          <w:sz w:val="24"/>
          <w:szCs w:val="24"/>
        </w:rPr>
        <w:t>decade</w:t>
      </w:r>
      <w:r w:rsidR="009B1C6F">
        <w:rPr>
          <w:rFonts w:ascii="Helvetica Neue" w:hAnsi="Helvetica Neue"/>
          <w:sz w:val="24"/>
          <w:szCs w:val="24"/>
        </w:rPr>
        <w:t>s</w:t>
      </w:r>
      <w:r w:rsidR="00BA4D62">
        <w:rPr>
          <w:rFonts w:ascii="Helvetica Neue" w:hAnsi="Helvetica Neue"/>
          <w:sz w:val="24"/>
          <w:szCs w:val="24"/>
        </w:rPr>
        <w:t>,</w:t>
      </w:r>
      <w:r w:rsidR="00BA4D62" w:rsidRPr="00457F6A">
        <w:rPr>
          <w:rFonts w:ascii="Helvetica Neue" w:hAnsi="Helvetica Neue"/>
          <w:sz w:val="24"/>
          <w:szCs w:val="24"/>
        </w:rPr>
        <w:t xml:space="preserve"> the range of this species has expand</w:t>
      </w:r>
      <w:r w:rsidR="003F6A05">
        <w:rPr>
          <w:rFonts w:ascii="Helvetica Neue" w:hAnsi="Helvetica Neue"/>
          <w:sz w:val="24"/>
          <w:szCs w:val="24"/>
        </w:rPr>
        <w:t>ed</w:t>
      </w:r>
      <w:r w:rsidR="00BA4D62" w:rsidRPr="00457F6A">
        <w:rPr>
          <w:rFonts w:ascii="Helvetica Neue" w:hAnsi="Helvetica Neue"/>
          <w:sz w:val="24"/>
          <w:szCs w:val="24"/>
        </w:rPr>
        <w:t xml:space="preserve"> westward into the Mid</w:t>
      </w:r>
      <w:r w:rsidR="00BA4D62">
        <w:rPr>
          <w:rFonts w:ascii="Helvetica Neue" w:hAnsi="Helvetica Neue"/>
          <w:sz w:val="24"/>
          <w:szCs w:val="24"/>
        </w:rPr>
        <w:t>-w</w:t>
      </w:r>
      <w:r w:rsidR="00BA4D62" w:rsidRPr="00457F6A">
        <w:rPr>
          <w:rFonts w:ascii="Helvetica Neue" w:hAnsi="Helvetica Neue"/>
          <w:sz w:val="24"/>
          <w:szCs w:val="24"/>
        </w:rPr>
        <w:t>est and northward into the Mid-Atlantic on migrating birds (</w:t>
      </w:r>
      <w:proofErr w:type="spellStart"/>
      <w:r w:rsidR="00BA4D62" w:rsidRPr="00457F6A">
        <w:rPr>
          <w:rFonts w:ascii="Helvetica Neue" w:hAnsi="Helvetica Neue"/>
          <w:sz w:val="24"/>
          <w:szCs w:val="24"/>
        </w:rPr>
        <w:t>Sonenshine</w:t>
      </w:r>
      <w:proofErr w:type="spellEnd"/>
      <w:r w:rsidR="00BA4D62" w:rsidRPr="00457F6A">
        <w:rPr>
          <w:rFonts w:ascii="Helvetica Neue" w:hAnsi="Helvetica Neue"/>
          <w:sz w:val="24"/>
          <w:szCs w:val="24"/>
        </w:rPr>
        <w:t xml:space="preserve"> 2018). Their establishment</w:t>
      </w:r>
      <w:r w:rsidR="00BA4D62">
        <w:rPr>
          <w:rFonts w:ascii="Helvetica Neue" w:hAnsi="Helvetica Neue"/>
          <w:sz w:val="24"/>
          <w:szCs w:val="24"/>
        </w:rPr>
        <w:t xml:space="preserve"> northward</w:t>
      </w:r>
      <w:r w:rsidR="00BA4D62" w:rsidRPr="00457F6A">
        <w:rPr>
          <w:rFonts w:ascii="Helvetica Neue" w:hAnsi="Helvetica Neue"/>
          <w:sz w:val="24"/>
          <w:szCs w:val="24"/>
        </w:rPr>
        <w:t xml:space="preserve"> has been attributed to </w:t>
      </w:r>
      <w:r w:rsidR="00171853">
        <w:rPr>
          <w:rFonts w:ascii="Helvetica Neue" w:hAnsi="Helvetica Neue"/>
          <w:sz w:val="24"/>
          <w:szCs w:val="24"/>
        </w:rPr>
        <w:t>climate change</w:t>
      </w:r>
      <w:r w:rsidR="00BA4D62" w:rsidRPr="00457F6A">
        <w:rPr>
          <w:rFonts w:ascii="Helvetica Neue" w:hAnsi="Helvetica Neue"/>
          <w:sz w:val="24"/>
          <w:szCs w:val="24"/>
        </w:rPr>
        <w:t xml:space="preserve">, but because they require high humidity and higher temperatures, </w:t>
      </w:r>
      <w:r w:rsidR="00171853">
        <w:rPr>
          <w:rFonts w:ascii="Helvetica Neue" w:hAnsi="Helvetica Neue"/>
          <w:sz w:val="24"/>
          <w:szCs w:val="24"/>
        </w:rPr>
        <w:t xml:space="preserve">what has driven </w:t>
      </w:r>
      <w:r w:rsidR="00BA4D62">
        <w:rPr>
          <w:rFonts w:ascii="Helvetica Neue" w:hAnsi="Helvetica Neue"/>
          <w:sz w:val="24"/>
          <w:szCs w:val="24"/>
        </w:rPr>
        <w:t xml:space="preserve">their movement inland and westward is not yet clear. It is possible that </w:t>
      </w:r>
      <w:r w:rsidR="00BA4D62" w:rsidRPr="00457F6A">
        <w:rPr>
          <w:rFonts w:ascii="Helvetica Neue" w:hAnsi="Helvetica Neue"/>
          <w:sz w:val="24"/>
          <w:szCs w:val="24"/>
        </w:rPr>
        <w:t xml:space="preserve">successful breeding populations are more tolerant of cooler and/or drier conditions, or </w:t>
      </w:r>
      <w:r w:rsidR="00BA4D62">
        <w:rPr>
          <w:rFonts w:ascii="Helvetica Neue" w:hAnsi="Helvetica Neue"/>
          <w:sz w:val="24"/>
          <w:szCs w:val="24"/>
        </w:rPr>
        <w:t xml:space="preserve">alternatively, because they are localizing to warmer and/or </w:t>
      </w:r>
      <w:r w:rsidR="00BA4D62" w:rsidRPr="00457F6A">
        <w:rPr>
          <w:rFonts w:ascii="Helvetica Neue" w:hAnsi="Helvetica Neue"/>
          <w:sz w:val="24"/>
          <w:szCs w:val="24"/>
        </w:rPr>
        <w:t xml:space="preserve">more humid areas along riparian </w:t>
      </w:r>
      <w:r w:rsidR="00BA4D62">
        <w:rPr>
          <w:rFonts w:ascii="Helvetica Neue" w:hAnsi="Helvetica Neue"/>
          <w:sz w:val="24"/>
          <w:szCs w:val="24"/>
        </w:rPr>
        <w:t xml:space="preserve">ecotones </w:t>
      </w:r>
      <w:r w:rsidR="00BA4D62" w:rsidRPr="00457F6A">
        <w:rPr>
          <w:rFonts w:ascii="Helvetica Neue" w:hAnsi="Helvetica Neue"/>
          <w:sz w:val="24"/>
          <w:szCs w:val="24"/>
        </w:rPr>
        <w:t>(</w:t>
      </w:r>
      <w:proofErr w:type="spellStart"/>
      <w:r w:rsidR="00BA4D62" w:rsidRPr="00457F6A">
        <w:rPr>
          <w:rFonts w:ascii="Helvetica Neue" w:hAnsi="Helvetica Neue"/>
          <w:sz w:val="24"/>
          <w:szCs w:val="24"/>
        </w:rPr>
        <w:t>Sonenshine</w:t>
      </w:r>
      <w:proofErr w:type="spellEnd"/>
      <w:r w:rsidR="00BA4D62" w:rsidRPr="00457F6A">
        <w:rPr>
          <w:rFonts w:ascii="Helvetica Neue" w:hAnsi="Helvetica Neue"/>
          <w:sz w:val="24"/>
          <w:szCs w:val="24"/>
        </w:rPr>
        <w:t xml:space="preserve"> 2018).</w:t>
      </w:r>
    </w:p>
    <w:p w14:paraId="54841BA1" w14:textId="77777777" w:rsidR="00CE2D05" w:rsidRPr="00457F6A" w:rsidRDefault="00CE2D05" w:rsidP="00BA4D62">
      <w:pPr>
        <w:pStyle w:val="Normal1"/>
        <w:ind w:firstLine="720"/>
        <w:rPr>
          <w:rFonts w:ascii="Helvetica Neue" w:eastAsia="Calibri" w:hAnsi="Helvetica Neue" w:cs="Calibri"/>
        </w:rPr>
      </w:pPr>
    </w:p>
    <w:p w14:paraId="512D27C5" w14:textId="7BC85B1D" w:rsidR="009B1C6F" w:rsidRDefault="00BA4D62" w:rsidP="00207C58">
      <w:pPr>
        <w:widowControl w:val="0"/>
        <w:autoSpaceDE w:val="0"/>
        <w:autoSpaceDN w:val="0"/>
        <w:adjustRightInd w:val="0"/>
        <w:spacing w:after="240" w:line="260" w:lineRule="atLeast"/>
        <w:ind w:firstLine="720"/>
        <w:rPr>
          <w:rFonts w:ascii="Helvetica Neue" w:hAnsi="Helvetica Neue"/>
          <w:i/>
          <w:sz w:val="24"/>
          <w:szCs w:val="24"/>
        </w:rPr>
      </w:pPr>
      <w:proofErr w:type="spellStart"/>
      <w:r w:rsidRPr="00457F6A">
        <w:rPr>
          <w:rFonts w:ascii="Helvetica Neue" w:hAnsi="Helvetica Neue"/>
          <w:i/>
          <w:sz w:val="24"/>
          <w:szCs w:val="24"/>
        </w:rPr>
        <w:t>Argas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persicus</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is an Old World species associated with poultry, and has rarely been collected in the United States, </w:t>
      </w:r>
      <w:r w:rsidR="009B1C6F">
        <w:rPr>
          <w:rFonts w:ascii="Helvetica Neue" w:hAnsi="Helvetica Neue"/>
          <w:sz w:val="24"/>
          <w:szCs w:val="24"/>
        </w:rPr>
        <w:t xml:space="preserve">with reported sightings confirmed by </w:t>
      </w:r>
      <w:r w:rsidR="00B658FC">
        <w:rPr>
          <w:rFonts w:ascii="Helvetica Neue" w:hAnsi="Helvetica Neue"/>
          <w:sz w:val="24"/>
          <w:szCs w:val="24"/>
        </w:rPr>
        <w:t xml:space="preserve">Glen Kohls </w:t>
      </w:r>
      <w:r w:rsidRPr="00457F6A">
        <w:rPr>
          <w:rFonts w:ascii="Helvetica Neue" w:hAnsi="Helvetica Neue"/>
          <w:sz w:val="24"/>
          <w:szCs w:val="24"/>
        </w:rPr>
        <w:t>from California, Georgia, Maryland, and Pennsylvania</w:t>
      </w:r>
      <w:r w:rsidR="009B1C6F">
        <w:rPr>
          <w:rFonts w:ascii="Helvetica Neue" w:hAnsi="Helvetica Neue"/>
          <w:sz w:val="24"/>
          <w:szCs w:val="24"/>
        </w:rPr>
        <w:t xml:space="preserve"> </w:t>
      </w:r>
      <w:r w:rsidR="009B1C6F">
        <w:rPr>
          <w:rFonts w:ascii="Helvetica Neue" w:hAnsi="Helvetica Neue"/>
          <w:sz w:val="24"/>
          <w:szCs w:val="24"/>
        </w:rPr>
        <w:fldChar w:fldCharType="begin"/>
      </w:r>
      <w:r w:rsidR="009B1C6F">
        <w:rPr>
          <w:rFonts w:ascii="Helvetica Neue" w:hAnsi="Helvetica Neue"/>
          <w:sz w:val="24"/>
          <w:szCs w:val="24"/>
        </w:rPr>
        <w:instrText xml:space="preserve"> ADDIN ZOTERO_ITEM CSL_CITATION {"citationID":"Da8HEM0t","properties":{"formattedCitation":"(Kohls et al., 1970; Mu\\uc0\\u241{}oz-Leal et al., 2018; Snetsinger, 1968)","plainCitation":"(Kohls et al., 1970; Muñoz-Leal et al., 2018; Snetsinger, 1968)","noteIndex":0},"citationItems":[{"id":4323,"uris":["http://zotero.org/users/2262747/items/WVF7NUQB"],"uri":["http://zotero.org/users/2262747/items/WVF7NUQB"],"itemData":{"id":4323,"type":"article-journal","title":"The Subgenus Persicargas (Ixodoidea, Argasidae, Argas). 9. Redescription and New World Records of Argas (P.) persicus (Oken), and Resurrection, Redescription, and Records of A. (P.) radiatus Railliet, A. (P.) sanchezi Duges, and A. (P.) miniatus Koch, New World Ticks Misidentified as A. (P.) persicus","container-title":"Annals of the Entomological Society of America","page":"590-606","volume":"63","issue":"2","source":"Crossref","DOI":"10.1093/aesa/63.2.590","ISSN":"1938-2901, 0013-8746","language":"en","author":[{"family":"Kohls","given":"Glen M."},{"family":"Hoogstraal","given":"Harry"},{"family":"Clifford","given":"Carleton M."},{"family":"Kaiser","given":"Makram N."}],"issued":{"date-parts":[["1970",3,16]]}}},{"id":4324,"uris":["http://zotero.org/users/2262747/items/F6H4HLQS"],"uri":["http://zotero.org/users/2262747/items/F6H4HLQS"],"itemData":{"id":4324,"type":"article-journal","title":"The geographic distribution of Argas (Persicargas) miniatus and Argas (Persicargas) persicus (Acari: Argasidae) in America, with morphological and molecular diagnoses from Brazil, Chile and Cuba","container-title":"Ticks and Tick-borne Diseases","page":"44-56","volume":"9","issue":"1","source":"ScienceDirect","abstract":"High similarity of morphological traits has historically overshadowed the identities and distributions of poultry-associated soft ticks Argas (Persicargas) miniatus and Argas (Persicargas) persicus in America. In order to model the occurrence of both parasites in the continent, in the current study we performed morphological and molecular analyses to identify ticks collected in hen houses from Brazil and northern Chile. Combining these results with literature data, and the examination of Argas allotments deposited in the tick collections “Coleção Nacional de Carrapatos Danilo Gonçalves Saraiva” (Brazil), the “Coleção Acarológica do Instituto Butantan São Paulo” (Brazil), and the “Colección Zoológica de la Academia de Ciencia de Cuba” (Cuba), we present a critical list with the localities where A. (P.) miniatus and A. (P.) persicus have been reported in the American continent. Our results confirmed the presence of A. (P.) miniatus in Brazil and Cuba, and A. (P.) persicus in Chile, which in particular, constitutes the first molecularly confirmed report of the later species for South America. Although A. (P.) miniatus and A. (P.) persicus have been documented in 21 American countries, the identity of some reports must still be considered as uncertain until detailed morphological and/or molecular studies are performed. When contrasted to a Köppen-Geiger climate classification, A. (P.) miniatus predominantly occurs in equatorial and A. (P.) persicus in arid climates. However, until undetermined reports of both species are correctly identified, any conclusion on their geo-climatological occurrence throughout the American continent would be rather speculative.","DOI":"10.1016/j.ttbdis.2017.10.009","ISSN":"1877-959X","shortTitle":"The geographic distribution of Argas (Persicargas) miniatus and Argas (Persicargas) persicus (Acari","journalAbbreviation":"Ticks and Tick-borne Diseases","author":[{"family":"Muñoz-Leal","given":"Sebastián"},{"family":"Venzal","given":"José M."},{"family":"Nava","given":"Santiago"},{"family":"Reyes","given":"Mercedes"},{"family":"Martins","given":"Thiago F."},{"family":"Leite","given":"Romário C."},{"family":"Vilela","given":"Vinicius L. R."},{"family":"Benatti","given":"Hector R."},{"family":"Ríos-Rosas","given":"Daniela"},{"family":"Barros-Battesti","given":"Darci M."},{"family":"González-Acuña","given":"Daniel"},{"family":"Labruna","given":"Marcelo B."}],"issued":{"date-parts":[["2018",1,1]]}}},{"id":4240,"uris":["http://zotero.org/users/2262747/items/6V6A2G3Q"],"uri":["http://zotero.org/users/2262747/items/6V6A2G3Q"],"itemData":{"id":4240,"type":"book","title":"Distribution of Ticks and Tick-Borne Diseases in Pennsylvania","collection-title":"Progress report / Pennsylvania State University, School of Agriculture, Agricultural Experiment Station ; 288; Progress report (Pennsylvania State University. Agricultural Experiment Station) ; 288.","publisher":"Pennsylvania State University, College of Agriculture, Agricultural Experiment Station,","publisher-place":"University Park, PA :","archive":"WorldCat.org","event-place":"University Park, PA :","language":"English","author":[{"family":"Snetsinger","given":"Robert J."}],"issued":{"date-parts":[["1968"]]}}}],"schema":"https://github.com/citation-style-language/schema/raw/master/csl-citation.json"} </w:instrText>
      </w:r>
      <w:r w:rsidR="009B1C6F">
        <w:rPr>
          <w:rFonts w:ascii="Helvetica Neue" w:hAnsi="Helvetica Neue"/>
          <w:sz w:val="24"/>
          <w:szCs w:val="24"/>
        </w:rPr>
        <w:fldChar w:fldCharType="separate"/>
      </w:r>
      <w:r w:rsidR="009B1C6F" w:rsidRPr="009B1C6F">
        <w:rPr>
          <w:rFonts w:ascii="Helvetica Neue" w:hAnsi="Helvetica Neue"/>
          <w:sz w:val="24"/>
          <w:szCs w:val="24"/>
        </w:rPr>
        <w:t>(Kohls et al., 1970; Muñoz-Leal et al., 2018; Snetsinger, 1968)</w:t>
      </w:r>
      <w:r w:rsidR="009B1C6F">
        <w:rPr>
          <w:rFonts w:ascii="Helvetica Neue" w:hAnsi="Helvetica Neue"/>
          <w:sz w:val="24"/>
          <w:szCs w:val="24"/>
        </w:rPr>
        <w:fldChar w:fldCharType="end"/>
      </w:r>
      <w:r w:rsidRPr="00457F6A">
        <w:rPr>
          <w:rFonts w:ascii="Helvetica Neue" w:hAnsi="Helvetica Neue"/>
          <w:sz w:val="24"/>
          <w:szCs w:val="24"/>
        </w:rPr>
        <w:t>.</w:t>
      </w:r>
      <w:r w:rsidR="009B1C6F">
        <w:rPr>
          <w:rFonts w:ascii="Helvetica Neue" w:hAnsi="Helvetica Neue"/>
          <w:i/>
          <w:sz w:val="24"/>
          <w:szCs w:val="24"/>
        </w:rPr>
        <w:t xml:space="preserve"> </w:t>
      </w:r>
      <w:r w:rsidR="00B658FC">
        <w:rPr>
          <w:rFonts w:ascii="Helvetica Neue" w:hAnsi="Helvetica Neue"/>
          <w:sz w:val="24"/>
          <w:szCs w:val="24"/>
        </w:rPr>
        <w:t>The two confirmed</w:t>
      </w:r>
      <w:r w:rsidR="009B1C6F">
        <w:rPr>
          <w:rFonts w:ascii="Helvetica Neue" w:hAnsi="Helvetica Neue"/>
          <w:sz w:val="24"/>
          <w:szCs w:val="24"/>
        </w:rPr>
        <w:t xml:space="preserve"> instances of </w:t>
      </w:r>
      <w:r w:rsidR="009B1C6F">
        <w:rPr>
          <w:rFonts w:ascii="Helvetica Neue" w:hAnsi="Helvetica Neue"/>
          <w:i/>
          <w:sz w:val="24"/>
          <w:szCs w:val="24"/>
        </w:rPr>
        <w:t xml:space="preserve">A. </w:t>
      </w:r>
      <w:proofErr w:type="spellStart"/>
      <w:r w:rsidR="009B1C6F">
        <w:rPr>
          <w:rFonts w:ascii="Helvetica Neue" w:hAnsi="Helvetica Neue"/>
          <w:i/>
          <w:sz w:val="24"/>
          <w:szCs w:val="24"/>
        </w:rPr>
        <w:t>persicus</w:t>
      </w:r>
      <w:proofErr w:type="spellEnd"/>
      <w:r w:rsidR="009B1C6F">
        <w:rPr>
          <w:rFonts w:ascii="Helvetica Neue" w:hAnsi="Helvetica Neue"/>
          <w:sz w:val="24"/>
          <w:szCs w:val="24"/>
        </w:rPr>
        <w:t xml:space="preserve"> </w:t>
      </w:r>
      <w:r w:rsidR="00B658FC">
        <w:rPr>
          <w:rFonts w:ascii="Helvetica Neue" w:hAnsi="Helvetica Neue"/>
          <w:sz w:val="24"/>
          <w:szCs w:val="24"/>
        </w:rPr>
        <w:t xml:space="preserve">from Pennsylvania </w:t>
      </w:r>
      <w:del w:id="555" w:author="pak" w:date="2018-07-19T12:41:00Z">
        <w:r w:rsidR="009B1C6F" w:rsidDel="007C296D">
          <w:rPr>
            <w:rFonts w:ascii="Helvetica Neue" w:hAnsi="Helvetica Neue"/>
            <w:sz w:val="24"/>
            <w:szCs w:val="24"/>
          </w:rPr>
          <w:delText xml:space="preserve">chickens </w:delText>
        </w:r>
        <w:r w:rsidR="00B658FC" w:rsidDel="007C296D">
          <w:rPr>
            <w:rFonts w:ascii="Helvetica Neue" w:hAnsi="Helvetica Neue"/>
            <w:sz w:val="24"/>
            <w:szCs w:val="24"/>
          </w:rPr>
          <w:delText xml:space="preserve"> came</w:delText>
        </w:r>
      </w:del>
      <w:ins w:id="556" w:author="pak" w:date="2018-07-19T12:41:00Z">
        <w:r w:rsidR="007C296D">
          <w:rPr>
            <w:rFonts w:ascii="Helvetica Neue" w:hAnsi="Helvetica Neue"/>
            <w:sz w:val="24"/>
            <w:szCs w:val="24"/>
          </w:rPr>
          <w:t>chickens came</w:t>
        </w:r>
      </w:ins>
      <w:r w:rsidR="00B658FC">
        <w:rPr>
          <w:rFonts w:ascii="Helvetica Neue" w:hAnsi="Helvetica Neue"/>
          <w:sz w:val="24"/>
          <w:szCs w:val="24"/>
        </w:rPr>
        <w:t xml:space="preserve"> from York and Adams county</w:t>
      </w:r>
      <w:ins w:id="557" w:author="pak" w:date="2018-07-17T15:22:00Z">
        <w:r w:rsidR="00F07319">
          <w:rPr>
            <w:rFonts w:ascii="Helvetica Neue" w:hAnsi="Helvetica Neue"/>
            <w:sz w:val="24"/>
            <w:szCs w:val="24"/>
          </w:rPr>
          <w:t xml:space="preserve"> in (FIND YEAR)</w:t>
        </w:r>
      </w:ins>
      <w:r w:rsidR="00B658FC">
        <w:rPr>
          <w:rFonts w:ascii="Helvetica Neue" w:hAnsi="Helvetica Neue"/>
          <w:sz w:val="24"/>
          <w:szCs w:val="24"/>
        </w:rPr>
        <w:t xml:space="preserve"> (</w:t>
      </w:r>
      <w:r w:rsidR="00B658FC" w:rsidRPr="009B1C6F">
        <w:rPr>
          <w:rFonts w:ascii="Helvetica Neue" w:hAnsi="Helvetica Neue"/>
          <w:sz w:val="24"/>
          <w:szCs w:val="24"/>
        </w:rPr>
        <w:t>Kohls et al., 1970</w:t>
      </w:r>
      <w:r w:rsidR="00B658FC">
        <w:rPr>
          <w:rFonts w:ascii="Helvetica Neue" w:hAnsi="Helvetica Neue"/>
          <w:sz w:val="24"/>
          <w:szCs w:val="24"/>
        </w:rPr>
        <w:t>).</w:t>
      </w:r>
    </w:p>
    <w:p w14:paraId="6AAD52DA" w14:textId="73C604A3" w:rsidR="00BA4D62" w:rsidRPr="00457F6A" w:rsidRDefault="00BA4D62" w:rsidP="009B1C6F">
      <w:pPr>
        <w:pStyle w:val="Normal1"/>
        <w:spacing w:before="240"/>
        <w:ind w:firstLine="720"/>
        <w:rPr>
          <w:rFonts w:ascii="Helvetica Neue" w:hAnsi="Helvetica Neue"/>
          <w:b/>
          <w:sz w:val="24"/>
          <w:szCs w:val="24"/>
        </w:rPr>
      </w:pPr>
      <w:proofErr w:type="spellStart"/>
      <w:r w:rsidRPr="00457F6A">
        <w:rPr>
          <w:rFonts w:ascii="Helvetica Neue" w:hAnsi="Helvetica Neue"/>
          <w:i/>
          <w:sz w:val="24"/>
          <w:szCs w:val="24"/>
        </w:rPr>
        <w:t>Argas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cooleyi</w:t>
      </w:r>
      <w:proofErr w:type="spellEnd"/>
      <w:r w:rsidRPr="00457F6A">
        <w:rPr>
          <w:rFonts w:ascii="Helvetica Neue" w:hAnsi="Helvetica Neue"/>
          <w:i/>
          <w:sz w:val="24"/>
          <w:szCs w:val="24"/>
        </w:rPr>
        <w:t xml:space="preserve"> </w:t>
      </w:r>
      <w:r w:rsidRPr="00457F6A">
        <w:rPr>
          <w:rFonts w:ascii="Helvetica Neue" w:hAnsi="Helvetica Neue"/>
          <w:sz w:val="24"/>
          <w:szCs w:val="24"/>
        </w:rPr>
        <w:t>is mostly associated with cliff swallows in southwestern states of the USA, so humans do not normally encounter them unless they disturb the nests or if the ne</w:t>
      </w:r>
      <w:ins w:id="558" w:author="J Sakamoto" w:date="2018-07-09T00:21:00Z">
        <w:r w:rsidR="00171853">
          <w:rPr>
            <w:rFonts w:ascii="Helvetica Neue" w:hAnsi="Helvetica Neue"/>
            <w:sz w:val="24"/>
            <w:szCs w:val="24"/>
          </w:rPr>
          <w:t>s</w:t>
        </w:r>
      </w:ins>
      <w:r w:rsidRPr="00457F6A">
        <w:rPr>
          <w:rFonts w:ascii="Helvetica Neue" w:hAnsi="Helvetica Neue"/>
          <w:sz w:val="24"/>
          <w:szCs w:val="24"/>
        </w:rPr>
        <w:t xml:space="preserve">ts are in close proximity to human dwellings </w:t>
      </w:r>
      <w:ins w:id="559" w:author="J Sakamoto" w:date="2018-07-09T22:30:00Z">
        <w:r w:rsidR="0002617E">
          <w:rPr>
            <w:rFonts w:ascii="Helvetica Neue" w:hAnsi="Helvetica Neue"/>
            <w:sz w:val="24"/>
            <w:szCs w:val="24"/>
          </w:rPr>
          <w:fldChar w:fldCharType="begin"/>
        </w:r>
      </w:ins>
      <w:ins w:id="560" w:author="J Sakamoto" w:date="2018-07-09T22:31:00Z">
        <w:r w:rsidR="0002617E">
          <w:rPr>
            <w:rFonts w:ascii="Helvetica Neue" w:hAnsi="Helvetica Neue"/>
            <w:sz w:val="24"/>
            <w:szCs w:val="24"/>
          </w:rPr>
          <w:instrText xml:space="preserve"> ADDIN ZOTERO_ITEM CSL_CITATION {"citationID":"vFwm3PZO","properties":{"formattedCitation":"(Beatty et al., 2017)","plainCitation":"(Beatty et al., 2017)","noteIndex":0},"citationItems":[{"id":4327,"uris":["http://zotero.org/users/2262747/items/3SWBKEJQ"],"uri":["http://zotero.org/users/2262747/items/3SWBKEJQ"],"itemData":{"id":4327,"type":"article-journal","title":"Hematophagous Ectoparasites of Cliff Swallows Invade a Hospital and Feed on Humans","container-title":"Clinical Infectious Diseases","page":"2119-2121","volume":"65","issue":"12","source":"academic.oup.com","abstract":"Abstract.  We describe a hospital infestation by 2 hematophagous ectoparasites of cliff swallows that nested in the window eaves. Breaks in window seals allowed","DOI":"10.1093/cid/cix697","ISSN":"1058-4838","journalAbbreviation":"Clin Infect Dis","language":"en","author":[{"family":"Beatty","given":"Norman L."},{"family":"Klotz","given":"Stephen A."},{"family":"Elliott","given":"Sean P."}],"issued":{"date-parts":[["2017",11,29]]}}}],"schema":"https://github.com/citation-style-language/schema/raw/master/csl-citation.json"} </w:instrText>
        </w:r>
      </w:ins>
      <w:r w:rsidR="0002617E">
        <w:rPr>
          <w:rFonts w:ascii="Helvetica Neue" w:hAnsi="Helvetica Neue"/>
          <w:sz w:val="24"/>
          <w:szCs w:val="24"/>
        </w:rPr>
        <w:fldChar w:fldCharType="separate"/>
      </w:r>
      <w:ins w:id="561" w:author="J Sakamoto" w:date="2018-07-09T22:31:00Z">
        <w:r w:rsidR="0002617E">
          <w:rPr>
            <w:rFonts w:ascii="Helvetica Neue" w:hAnsi="Helvetica Neue"/>
            <w:noProof/>
            <w:sz w:val="24"/>
            <w:szCs w:val="24"/>
          </w:rPr>
          <w:t>(Beatty et al., 2017)</w:t>
        </w:r>
      </w:ins>
      <w:ins w:id="562" w:author="J Sakamoto" w:date="2018-07-09T22:30:00Z">
        <w:r w:rsidR="0002617E">
          <w:rPr>
            <w:rFonts w:ascii="Helvetica Neue" w:hAnsi="Helvetica Neue"/>
            <w:sz w:val="24"/>
            <w:szCs w:val="24"/>
          </w:rPr>
          <w:fldChar w:fldCharType="end"/>
        </w:r>
      </w:ins>
      <w:r w:rsidRPr="00457F6A">
        <w:rPr>
          <w:rFonts w:ascii="Helvetica Neue" w:hAnsi="Helvetica Neue"/>
          <w:sz w:val="24"/>
          <w:szCs w:val="24"/>
        </w:rPr>
        <w:t>. It is therefore unlikely that this specimen is commonly encountered in Pennsylvania unless imported by humans or through bird movement.</w:t>
      </w:r>
    </w:p>
    <w:p w14:paraId="375595B0" w14:textId="3D2E53D2" w:rsidR="00944542" w:rsidRPr="00944542" w:rsidRDefault="00944542" w:rsidP="00944542">
      <w:pPr>
        <w:pStyle w:val="NormalWeb"/>
        <w:rPr>
          <w:ins w:id="563" w:author="J Sakamoto" w:date="2018-07-11T14:29:00Z"/>
          <w:rFonts w:ascii="Helvetica Neue" w:hAnsi="Helvetica Neue"/>
          <w:i/>
          <w:sz w:val="24"/>
          <w:szCs w:val="24"/>
          <w:rPrChange w:id="564" w:author="J Sakamoto" w:date="2018-07-11T14:29:00Z">
            <w:rPr>
              <w:ins w:id="565" w:author="J Sakamoto" w:date="2018-07-11T14:29:00Z"/>
              <w:rFonts w:ascii="Helvetica Neue" w:hAnsi="Helvetica Neue"/>
              <w:sz w:val="24"/>
              <w:szCs w:val="24"/>
            </w:rPr>
          </w:rPrChange>
        </w:rPr>
      </w:pPr>
      <w:ins w:id="566" w:author="J Sakamoto" w:date="2018-07-11T14:29:00Z">
        <w:r>
          <w:rPr>
            <w:rFonts w:ascii="Helvetica Neue" w:hAnsi="Helvetica Neue"/>
            <w:i/>
            <w:sz w:val="24"/>
            <w:szCs w:val="24"/>
          </w:rPr>
          <w:t>Comparisons of tick communities from 1960 to present</w:t>
        </w:r>
      </w:ins>
    </w:p>
    <w:p w14:paraId="4178897F" w14:textId="60262A34" w:rsidR="00944542" w:rsidRPr="0063135B" w:rsidRDefault="00944542" w:rsidP="00944542">
      <w:pPr>
        <w:pStyle w:val="NormalWeb"/>
        <w:rPr>
          <w:rFonts w:ascii="Helvetica Neue" w:hAnsi="Helvetica Neue"/>
          <w:sz w:val="24"/>
          <w:szCs w:val="24"/>
        </w:rPr>
      </w:pPr>
      <w:ins w:id="567" w:author="J Sakamoto" w:date="2018-07-11T14:29:00Z">
        <w:r>
          <w:rPr>
            <w:rFonts w:ascii="Helvetica Neue" w:hAnsi="Helvetica Neue"/>
            <w:sz w:val="24"/>
            <w:szCs w:val="24"/>
          </w:rPr>
          <w:tab/>
          <w:t xml:space="preserve">In the 1960s the tick communities were dominated primarily by three species: </w:t>
        </w:r>
        <w:r w:rsidRPr="00944542">
          <w:rPr>
            <w:rFonts w:ascii="Helvetica Neue" w:hAnsi="Helvetica Neue"/>
            <w:i/>
            <w:sz w:val="24"/>
            <w:szCs w:val="24"/>
            <w:rPrChange w:id="568" w:author="J Sakamoto" w:date="2018-07-11T14:33:00Z">
              <w:rPr>
                <w:rFonts w:ascii="Helvetica Neue" w:hAnsi="Helvetica Neue"/>
                <w:sz w:val="24"/>
                <w:szCs w:val="24"/>
              </w:rPr>
            </w:rPrChange>
          </w:rPr>
          <w:t xml:space="preserve">Ixodes </w:t>
        </w:r>
        <w:proofErr w:type="spellStart"/>
        <w:r w:rsidRPr="00944542">
          <w:rPr>
            <w:rFonts w:ascii="Helvetica Neue" w:hAnsi="Helvetica Neue"/>
            <w:i/>
            <w:sz w:val="24"/>
            <w:szCs w:val="24"/>
            <w:rPrChange w:id="569" w:author="J Sakamoto" w:date="2018-07-11T14:33:00Z">
              <w:rPr>
                <w:rFonts w:ascii="Helvetica Neue" w:hAnsi="Helvetica Neue"/>
                <w:sz w:val="24"/>
                <w:szCs w:val="24"/>
              </w:rPr>
            </w:rPrChange>
          </w:rPr>
          <w:t>cookei</w:t>
        </w:r>
        <w:proofErr w:type="spellEnd"/>
        <w:r>
          <w:rPr>
            <w:rFonts w:ascii="Helvetica Neue" w:hAnsi="Helvetica Neue"/>
            <w:sz w:val="24"/>
            <w:szCs w:val="24"/>
          </w:rPr>
          <w:t xml:space="preserve">, </w:t>
        </w:r>
        <w:proofErr w:type="spellStart"/>
        <w:r w:rsidRPr="00944542">
          <w:rPr>
            <w:rFonts w:ascii="Helvetica Neue" w:hAnsi="Helvetica Neue"/>
            <w:i/>
            <w:sz w:val="24"/>
            <w:szCs w:val="24"/>
            <w:rPrChange w:id="570" w:author="J Sakamoto" w:date="2018-07-11T14:33:00Z">
              <w:rPr>
                <w:rFonts w:ascii="Helvetica Neue" w:hAnsi="Helvetica Neue"/>
                <w:sz w:val="24"/>
                <w:szCs w:val="24"/>
              </w:rPr>
            </w:rPrChange>
          </w:rPr>
          <w:t>Dermacentor</w:t>
        </w:r>
        <w:proofErr w:type="spellEnd"/>
        <w:r w:rsidRPr="00944542">
          <w:rPr>
            <w:rFonts w:ascii="Helvetica Neue" w:hAnsi="Helvetica Neue"/>
            <w:i/>
            <w:sz w:val="24"/>
            <w:szCs w:val="24"/>
            <w:rPrChange w:id="571" w:author="J Sakamoto" w:date="2018-07-11T14:33:00Z">
              <w:rPr>
                <w:rFonts w:ascii="Helvetica Neue" w:hAnsi="Helvetica Neue"/>
                <w:sz w:val="24"/>
                <w:szCs w:val="24"/>
              </w:rPr>
            </w:rPrChange>
          </w:rPr>
          <w:t xml:space="preserve"> </w:t>
        </w:r>
        <w:proofErr w:type="spellStart"/>
        <w:r w:rsidRPr="00944542">
          <w:rPr>
            <w:rFonts w:ascii="Helvetica Neue" w:hAnsi="Helvetica Neue"/>
            <w:i/>
            <w:sz w:val="24"/>
            <w:szCs w:val="24"/>
            <w:rPrChange w:id="572" w:author="J Sakamoto" w:date="2018-07-11T14:33:00Z">
              <w:rPr>
                <w:rFonts w:ascii="Helvetica Neue" w:hAnsi="Helvetica Neue"/>
                <w:sz w:val="24"/>
                <w:szCs w:val="24"/>
              </w:rPr>
            </w:rPrChange>
          </w:rPr>
          <w:t>variabilis</w:t>
        </w:r>
        <w:proofErr w:type="spellEnd"/>
        <w:r>
          <w:rPr>
            <w:rFonts w:ascii="Helvetica Neue" w:hAnsi="Helvetica Neue"/>
            <w:sz w:val="24"/>
            <w:szCs w:val="24"/>
          </w:rPr>
          <w:t xml:space="preserve">, and </w:t>
        </w:r>
        <w:r w:rsidRPr="00944542">
          <w:rPr>
            <w:rFonts w:ascii="Helvetica Neue" w:hAnsi="Helvetica Neue"/>
            <w:i/>
            <w:sz w:val="24"/>
            <w:szCs w:val="24"/>
            <w:rPrChange w:id="573" w:author="J Sakamoto" w:date="2018-07-11T14:33:00Z">
              <w:rPr>
                <w:rFonts w:ascii="Helvetica Neue" w:hAnsi="Helvetica Neue"/>
                <w:sz w:val="24"/>
                <w:szCs w:val="24"/>
              </w:rPr>
            </w:rPrChange>
          </w:rPr>
          <w:t xml:space="preserve">Rhipicephalus </w:t>
        </w:r>
        <w:proofErr w:type="spellStart"/>
        <w:r w:rsidRPr="00944542">
          <w:rPr>
            <w:rFonts w:ascii="Helvetica Neue" w:hAnsi="Helvetica Neue"/>
            <w:i/>
            <w:sz w:val="24"/>
            <w:szCs w:val="24"/>
            <w:rPrChange w:id="574" w:author="J Sakamoto" w:date="2018-07-11T14:33:00Z">
              <w:rPr>
                <w:rFonts w:ascii="Helvetica Neue" w:hAnsi="Helvetica Neue"/>
                <w:sz w:val="24"/>
                <w:szCs w:val="24"/>
              </w:rPr>
            </w:rPrChange>
          </w:rPr>
          <w:t>sanguineus</w:t>
        </w:r>
        <w:proofErr w:type="spellEnd"/>
        <w:r>
          <w:rPr>
            <w:rFonts w:ascii="Helvetica Neue" w:hAnsi="Helvetica Neue"/>
            <w:sz w:val="24"/>
            <w:szCs w:val="24"/>
          </w:rPr>
          <w:t xml:space="preserve">. </w:t>
        </w:r>
        <w:commentRangeStart w:id="575"/>
        <w:del w:id="576" w:author="pak" w:date="2018-07-17T15:40:00Z">
          <w:r w:rsidDel="00E93FEE">
            <w:rPr>
              <w:rFonts w:ascii="Helvetica Neue" w:hAnsi="Helvetica Neue"/>
              <w:sz w:val="24"/>
              <w:szCs w:val="24"/>
            </w:rPr>
            <w:delText>The presence of</w:delText>
          </w:r>
        </w:del>
        <w:del w:id="577" w:author="pak" w:date="2018-07-17T15:42:00Z">
          <w:r w:rsidDel="00E93FEE">
            <w:rPr>
              <w:rFonts w:ascii="Helvetica Neue" w:hAnsi="Helvetica Neue"/>
              <w:sz w:val="24"/>
              <w:szCs w:val="24"/>
            </w:rPr>
            <w:delText xml:space="preserve"> </w:delText>
          </w:r>
          <w:r w:rsidRPr="00F07319" w:rsidDel="00E93FEE">
            <w:rPr>
              <w:rFonts w:ascii="Helvetica Neue" w:hAnsi="Helvetica Neue"/>
              <w:i/>
              <w:sz w:val="24"/>
              <w:szCs w:val="24"/>
              <w:rPrChange w:id="578" w:author="pak" w:date="2018-07-17T15:23:00Z">
                <w:rPr>
                  <w:rFonts w:ascii="Helvetica Neue" w:hAnsi="Helvetica Neue"/>
                  <w:sz w:val="24"/>
                  <w:szCs w:val="24"/>
                </w:rPr>
              </w:rPrChange>
            </w:rPr>
            <w:lastRenderedPageBreak/>
            <w:delText>Haemaphysalis leporis</w:delText>
          </w:r>
        </w:del>
        <w:del w:id="579" w:author="pak" w:date="2018-07-17T15:24:00Z">
          <w:r w:rsidRPr="00F07319" w:rsidDel="00F07319">
            <w:rPr>
              <w:rFonts w:ascii="Helvetica Neue" w:hAnsi="Helvetica Neue"/>
              <w:i/>
              <w:sz w:val="24"/>
              <w:szCs w:val="24"/>
              <w:rPrChange w:id="580" w:author="pak" w:date="2018-07-17T15:23:00Z">
                <w:rPr>
                  <w:rFonts w:ascii="Helvetica Neue" w:hAnsi="Helvetica Neue"/>
                  <w:sz w:val="24"/>
                  <w:szCs w:val="24"/>
                </w:rPr>
              </w:rPrChange>
            </w:rPr>
            <w:delText>-</w:delText>
          </w:r>
        </w:del>
        <w:del w:id="581" w:author="pak" w:date="2018-07-17T15:42:00Z">
          <w:r w:rsidRPr="00F07319" w:rsidDel="00E93FEE">
            <w:rPr>
              <w:rFonts w:ascii="Helvetica Neue" w:hAnsi="Helvetica Neue"/>
              <w:i/>
              <w:sz w:val="24"/>
              <w:szCs w:val="24"/>
              <w:rPrChange w:id="582" w:author="pak" w:date="2018-07-17T15:23:00Z">
                <w:rPr>
                  <w:rFonts w:ascii="Helvetica Neue" w:hAnsi="Helvetica Neue"/>
                  <w:sz w:val="24"/>
                  <w:szCs w:val="24"/>
                </w:rPr>
              </w:rPrChange>
            </w:rPr>
            <w:delText>palustris</w:delText>
          </w:r>
          <w:r w:rsidDel="00E93FEE">
            <w:rPr>
              <w:rFonts w:ascii="Helvetica Neue" w:hAnsi="Helvetica Neue"/>
              <w:sz w:val="24"/>
              <w:szCs w:val="24"/>
            </w:rPr>
            <w:delText xml:space="preserve"> </w:delText>
          </w:r>
        </w:del>
        <w:del w:id="583" w:author="pak" w:date="2018-07-17T15:23:00Z">
          <w:r w:rsidDel="00F07319">
            <w:rPr>
              <w:rFonts w:ascii="Helvetica Neue" w:hAnsi="Helvetica Neue"/>
              <w:sz w:val="24"/>
              <w:szCs w:val="24"/>
            </w:rPr>
            <w:delText xml:space="preserve">was </w:delText>
          </w:r>
        </w:del>
        <w:del w:id="584" w:author="pak" w:date="2018-07-17T15:42:00Z">
          <w:r w:rsidDel="00E93FEE">
            <w:rPr>
              <w:rFonts w:ascii="Helvetica Neue" w:hAnsi="Helvetica Neue"/>
              <w:sz w:val="24"/>
              <w:szCs w:val="24"/>
            </w:rPr>
            <w:delText>noted on rabbits</w:delText>
          </w:r>
        </w:del>
      </w:ins>
      <w:ins w:id="585" w:author="J Sakamoto" w:date="2018-07-11T14:32:00Z">
        <w:del w:id="586" w:author="pak" w:date="2018-07-17T15:42:00Z">
          <w:r w:rsidDel="00E93FEE">
            <w:rPr>
              <w:rFonts w:ascii="Helvetica Neue" w:hAnsi="Helvetica Neue"/>
              <w:sz w:val="24"/>
              <w:szCs w:val="24"/>
            </w:rPr>
            <w:delText xml:space="preserve"> and other small mammals, but was of potential public health concern because of its potential role </w:delText>
          </w:r>
        </w:del>
      </w:ins>
      <w:ins w:id="587" w:author="J Sakamoto" w:date="2018-07-11T14:33:00Z">
        <w:del w:id="588" w:author="pak" w:date="2018-07-17T15:42:00Z">
          <w:r w:rsidDel="00E93FEE">
            <w:rPr>
              <w:rFonts w:ascii="Helvetica Neue" w:hAnsi="Helvetica Neue"/>
              <w:sz w:val="24"/>
              <w:szCs w:val="24"/>
            </w:rPr>
            <w:delText>as a vector of</w:delText>
          </w:r>
        </w:del>
      </w:ins>
      <w:ins w:id="589" w:author="J Sakamoto" w:date="2018-07-11T14:32:00Z">
        <w:del w:id="590" w:author="pak" w:date="2018-07-17T15:42:00Z">
          <w:r w:rsidDel="00E93FEE">
            <w:rPr>
              <w:rFonts w:ascii="Helvetica Neue" w:hAnsi="Helvetica Neue"/>
              <w:sz w:val="24"/>
              <w:szCs w:val="24"/>
            </w:rPr>
            <w:delText xml:space="preserve"> Rocky Mountain Spotted Fever. </w:delText>
          </w:r>
        </w:del>
      </w:ins>
      <w:ins w:id="591" w:author="J Sakamoto" w:date="2018-07-11T14:29:00Z">
        <w:del w:id="592" w:author="pak" w:date="2018-07-17T15:42:00Z">
          <w:r w:rsidDel="00E93FEE">
            <w:rPr>
              <w:rFonts w:ascii="Helvetica Neue" w:hAnsi="Helvetica Neue"/>
              <w:sz w:val="24"/>
              <w:szCs w:val="24"/>
            </w:rPr>
            <w:delText xml:space="preserve"> </w:delText>
          </w:r>
        </w:del>
      </w:ins>
      <w:commentRangeEnd w:id="575"/>
      <w:del w:id="593" w:author="pak" w:date="2018-07-17T15:42:00Z">
        <w:r w:rsidR="00E93FEE" w:rsidDel="00E93FEE">
          <w:rPr>
            <w:rStyle w:val="CommentReference"/>
            <w:rFonts w:ascii="Arial" w:hAnsi="Arial" w:cs="Arial"/>
            <w:lang w:val="en"/>
          </w:rPr>
          <w:commentReference w:id="575"/>
        </w:r>
      </w:del>
      <w:r>
        <w:rPr>
          <w:rFonts w:ascii="Helvetica Neue" w:hAnsi="Helvetica Neue"/>
          <w:sz w:val="24"/>
          <w:szCs w:val="24"/>
        </w:rPr>
        <w:t xml:space="preserve">Even at this </w:t>
      </w:r>
      <w:r w:rsidRPr="0063135B">
        <w:rPr>
          <w:rFonts w:ascii="Helvetica Neue" w:hAnsi="Helvetica Neue"/>
          <w:i/>
          <w:sz w:val="24"/>
          <w:szCs w:val="24"/>
          <w:rPrChange w:id="594" w:author="J Sakamoto" w:date="2018-07-11T14:37:00Z">
            <w:rPr>
              <w:rFonts w:ascii="Helvetica Neue" w:hAnsi="Helvetica Neue"/>
              <w:sz w:val="24"/>
              <w:szCs w:val="24"/>
            </w:rPr>
          </w:rPrChange>
        </w:rPr>
        <w:t xml:space="preserve">time Ixodes </w:t>
      </w:r>
      <w:proofErr w:type="spellStart"/>
      <w:r w:rsidRPr="0063135B">
        <w:rPr>
          <w:rFonts w:ascii="Helvetica Neue" w:hAnsi="Helvetica Neue"/>
          <w:i/>
          <w:sz w:val="24"/>
          <w:szCs w:val="24"/>
          <w:rPrChange w:id="595" w:author="J Sakamoto" w:date="2018-07-11T14:37:00Z">
            <w:rPr>
              <w:rFonts w:ascii="Helvetica Neue" w:hAnsi="Helvetica Neue"/>
              <w:sz w:val="24"/>
              <w:szCs w:val="24"/>
            </w:rPr>
          </w:rPrChange>
        </w:rPr>
        <w:t>cookei</w:t>
      </w:r>
      <w:proofErr w:type="spellEnd"/>
      <w:r>
        <w:rPr>
          <w:rFonts w:ascii="Helvetica Neue" w:hAnsi="Helvetica Neue"/>
          <w:sz w:val="24"/>
          <w:szCs w:val="24"/>
        </w:rPr>
        <w:t xml:space="preserve"> was described on as many as </w:t>
      </w:r>
      <w:r w:rsidRPr="00944542">
        <w:rPr>
          <w:rFonts w:ascii="Helvetica Neue" w:hAnsi="Helvetica Neue"/>
          <w:sz w:val="24"/>
          <w:szCs w:val="24"/>
        </w:rPr>
        <w:t>10 different hosts including humans and dogs.</w:t>
      </w:r>
      <w:r w:rsidR="0063135B">
        <w:rPr>
          <w:rFonts w:ascii="Helvetica Neue" w:hAnsi="Helvetica Neue"/>
          <w:sz w:val="24"/>
          <w:szCs w:val="24"/>
        </w:rPr>
        <w:t xml:space="preserve"> </w:t>
      </w:r>
      <w:r w:rsidR="0063135B" w:rsidRPr="0063135B">
        <w:rPr>
          <w:rFonts w:ascii="Helvetica Neue" w:hAnsi="Helvetica Neue"/>
          <w:sz w:val="24"/>
          <w:szCs w:val="24"/>
          <w:rPrChange w:id="596" w:author="J Sakamoto" w:date="2018-07-11T14:38:00Z">
            <w:rPr>
              <w:rFonts w:ascii="Helvetica Neue" w:hAnsi="Helvetica Neue"/>
              <w:i/>
              <w:sz w:val="24"/>
              <w:szCs w:val="24"/>
            </w:rPr>
          </w:rPrChange>
        </w:rPr>
        <w:t>The second most abundant species</w:t>
      </w:r>
      <w:r w:rsidR="0063135B" w:rsidRPr="00E93FEE">
        <w:rPr>
          <w:rFonts w:ascii="Helvetica Neue" w:hAnsi="Helvetica Neue"/>
          <w:i/>
          <w:sz w:val="24"/>
          <w:szCs w:val="24"/>
          <w:rPrChange w:id="597" w:author="pak" w:date="2018-07-17T15:42:00Z">
            <w:rPr>
              <w:rFonts w:ascii="Helvetica Neue" w:hAnsi="Helvetica Neue"/>
              <w:sz w:val="24"/>
              <w:szCs w:val="24"/>
            </w:rPr>
          </w:rPrChange>
        </w:rPr>
        <w:t>, D. variabilis</w:t>
      </w:r>
      <w:r w:rsidR="0063135B">
        <w:rPr>
          <w:rFonts w:ascii="Helvetica Neue" w:hAnsi="Helvetica Neue"/>
          <w:sz w:val="24"/>
          <w:szCs w:val="24"/>
        </w:rPr>
        <w:t xml:space="preserve">, was widely distributed and eventually overtook </w:t>
      </w:r>
      <w:r w:rsidR="0063135B">
        <w:rPr>
          <w:rFonts w:ascii="Helvetica Neue" w:hAnsi="Helvetica Neue"/>
          <w:i/>
          <w:sz w:val="24"/>
          <w:szCs w:val="24"/>
        </w:rPr>
        <w:t>I. cookei</w:t>
      </w:r>
      <w:r w:rsidR="0063135B">
        <w:rPr>
          <w:rFonts w:ascii="Helvetica Neue" w:hAnsi="Helvetica Neue"/>
          <w:sz w:val="24"/>
          <w:szCs w:val="24"/>
        </w:rPr>
        <w:t xml:space="preserve"> in abundance in the 1990s. This was subsequently overtaken by </w:t>
      </w:r>
      <w:r w:rsidR="0063135B">
        <w:rPr>
          <w:rFonts w:ascii="Helvetica Neue" w:hAnsi="Helvetica Neue"/>
          <w:i/>
          <w:sz w:val="24"/>
          <w:szCs w:val="24"/>
        </w:rPr>
        <w:t>I. scapularis</w:t>
      </w:r>
      <w:r w:rsidR="0063135B">
        <w:rPr>
          <w:rFonts w:ascii="Helvetica Neue" w:hAnsi="Helvetica Neue"/>
          <w:sz w:val="24"/>
          <w:szCs w:val="24"/>
        </w:rPr>
        <w:t xml:space="preserve"> abundance. </w:t>
      </w:r>
    </w:p>
    <w:p w14:paraId="4580AC1B" w14:textId="5D390CA7" w:rsidR="00944542" w:rsidRDefault="0063135B">
      <w:pPr>
        <w:pStyle w:val="NormalWeb"/>
        <w:ind w:firstLine="720"/>
        <w:rPr>
          <w:rFonts w:ascii="Helvetica Neue" w:hAnsi="Helvetica Neue"/>
          <w:color w:val="003366"/>
          <w:sz w:val="24"/>
          <w:szCs w:val="24"/>
        </w:rPr>
        <w:pPrChange w:id="598" w:author="J Sakamoto" w:date="2018-07-11T14:39:00Z">
          <w:pPr>
            <w:pStyle w:val="NormalWeb"/>
          </w:pPr>
        </w:pPrChange>
      </w:pPr>
      <w:r>
        <w:rPr>
          <w:rFonts w:ascii="Helvetica Neue" w:hAnsi="Helvetica Neue"/>
          <w:sz w:val="24"/>
          <w:szCs w:val="24"/>
        </w:rPr>
        <w:t>The third most abundant species of note in the Snetsinger report was t</w:t>
      </w:r>
      <w:r w:rsidR="00944542">
        <w:rPr>
          <w:rFonts w:ascii="Helvetica Neue" w:hAnsi="Helvetica Neue"/>
          <w:sz w:val="24"/>
          <w:szCs w:val="24"/>
        </w:rPr>
        <w:t>he Brown Dog tick</w:t>
      </w:r>
      <w:r>
        <w:rPr>
          <w:rFonts w:ascii="Helvetica Neue" w:hAnsi="Helvetica Neue"/>
          <w:sz w:val="24"/>
          <w:szCs w:val="24"/>
        </w:rPr>
        <w:t xml:space="preserve">. </w:t>
      </w:r>
      <w:r w:rsidR="00944542" w:rsidRPr="00F703EB">
        <w:rPr>
          <w:rFonts w:ascii="Helvetica Neue" w:hAnsi="Helvetica Neue"/>
          <w:i/>
          <w:sz w:val="24"/>
          <w:szCs w:val="24"/>
        </w:rPr>
        <w:t xml:space="preserve">Rhipicephalus </w:t>
      </w:r>
      <w:proofErr w:type="spellStart"/>
      <w:r w:rsidR="00944542" w:rsidRPr="00F703EB">
        <w:rPr>
          <w:rFonts w:ascii="Helvetica Neue" w:hAnsi="Helvetica Neue"/>
          <w:i/>
          <w:sz w:val="24"/>
          <w:szCs w:val="24"/>
        </w:rPr>
        <w:t>sanguineus</w:t>
      </w:r>
      <w:proofErr w:type="spellEnd"/>
      <w:r w:rsidR="00944542">
        <w:rPr>
          <w:rFonts w:ascii="Helvetica Neue" w:hAnsi="Helvetica Neue"/>
          <w:sz w:val="24"/>
          <w:szCs w:val="24"/>
        </w:rPr>
        <w:t xml:space="preserve"> originated </w:t>
      </w:r>
      <w:r>
        <w:rPr>
          <w:rFonts w:ascii="Helvetica Neue" w:hAnsi="Helvetica Neue"/>
          <w:sz w:val="24"/>
          <w:szCs w:val="24"/>
        </w:rPr>
        <w:t>in</w:t>
      </w:r>
      <w:r w:rsidR="00944542">
        <w:rPr>
          <w:rFonts w:ascii="Helvetica Neue" w:hAnsi="Helvetica Neue"/>
          <w:sz w:val="24"/>
          <w:szCs w:val="24"/>
        </w:rPr>
        <w:t xml:space="preserve"> Africa, but has</w:t>
      </w:r>
      <w:r w:rsidR="00944542" w:rsidRPr="00F703EB">
        <w:rPr>
          <w:rFonts w:ascii="Helvetica Neue" w:hAnsi="Helvetica Neue"/>
          <w:sz w:val="24"/>
          <w:szCs w:val="24"/>
        </w:rPr>
        <w:t xml:space="preserve"> since</w:t>
      </w:r>
      <w:r w:rsidR="00944542">
        <w:rPr>
          <w:rFonts w:ascii="Helvetica Neue" w:hAnsi="Helvetica Neue"/>
          <w:sz w:val="24"/>
          <w:szCs w:val="24"/>
        </w:rPr>
        <w:t xml:space="preserve"> become a cosmopolitan urban pest species found worldwide in association with humans and their canine companions </w:t>
      </w:r>
      <w:r w:rsidR="00944542">
        <w:rPr>
          <w:rFonts w:ascii="Helvetica Neue" w:hAnsi="Helvetica Neue"/>
          <w:sz w:val="24"/>
          <w:szCs w:val="24"/>
        </w:rPr>
        <w:fldChar w:fldCharType="begin"/>
      </w:r>
      <w:r w:rsidR="00944542">
        <w:rPr>
          <w:rFonts w:ascii="Helvetica Neue" w:hAnsi="Helvetica Neue"/>
          <w:sz w:val="24"/>
          <w:szCs w:val="24"/>
        </w:rPr>
        <w:instrText xml:space="preserve"> ADDIN ZOTERO_ITEM CSL_CITATION {"citationID":"BaPAYuRc","properties":{"formattedCitation":"(Brites-Neto et al., 2015)","plainCitation":"(Brites-Neto et al., 2015)","noteIndex":0},"citationItems":[{"id":4299,"uris":["http://zotero.org/users/2262747/items/XYDZC3EQ"],"uri":["http://zotero.org/users/2262747/items/XYDZC3EQ"],"itemData":{"id":4299,"type":"article-journal","title":"Tick-borne infections in human and animal population worldwide","container-title":"Veterinary World","page":"301-315","volume":"8","issue":"3","source":"Crossref","DOI":"10.14202/vetworld.2015.301-315","ISSN":"09728988, 22310916","author":[{"family":"Brites-Neto","given":"José"},{"family":"Duarte","given":"Keila Maria Roncato"},{"family":"Martins","given":"Thiago Fernandes"}],"issued":{"date-parts":[["2015",3]]}}}],"schema":"https://github.com/citation-style-language/schema/raw/master/csl-citation.json"} </w:instrText>
      </w:r>
      <w:r w:rsidR="00944542">
        <w:rPr>
          <w:rFonts w:ascii="Helvetica Neue" w:hAnsi="Helvetica Neue"/>
          <w:sz w:val="24"/>
          <w:szCs w:val="24"/>
        </w:rPr>
        <w:fldChar w:fldCharType="separate"/>
      </w:r>
      <w:r w:rsidR="00944542">
        <w:rPr>
          <w:rFonts w:ascii="Helvetica Neue" w:hAnsi="Helvetica Neue"/>
          <w:noProof/>
          <w:sz w:val="24"/>
          <w:szCs w:val="24"/>
        </w:rPr>
        <w:t>(Brites-Neto et al., 2015)</w:t>
      </w:r>
      <w:r w:rsidR="00944542">
        <w:rPr>
          <w:rFonts w:ascii="Helvetica Neue" w:hAnsi="Helvetica Neue"/>
          <w:sz w:val="24"/>
          <w:szCs w:val="24"/>
        </w:rPr>
        <w:fldChar w:fldCharType="end"/>
      </w:r>
      <w:r w:rsidR="00944542">
        <w:rPr>
          <w:rFonts w:ascii="Helvetica Neue" w:hAnsi="Helvetica Neue"/>
          <w:sz w:val="24"/>
          <w:szCs w:val="24"/>
        </w:rPr>
        <w:t xml:space="preserve">. In 1968, Snetsinger suggested that </w:t>
      </w:r>
      <w:r w:rsidR="00944542">
        <w:rPr>
          <w:rFonts w:ascii="Helvetica Neue" w:hAnsi="Helvetica Neue"/>
          <w:i/>
          <w:sz w:val="24"/>
          <w:szCs w:val="24"/>
        </w:rPr>
        <w:t xml:space="preserve">R. </w:t>
      </w:r>
      <w:proofErr w:type="spellStart"/>
      <w:r w:rsidR="00944542">
        <w:rPr>
          <w:rFonts w:ascii="Helvetica Neue" w:hAnsi="Helvetica Neue"/>
          <w:i/>
          <w:sz w:val="24"/>
          <w:szCs w:val="24"/>
        </w:rPr>
        <w:t>sanguineus</w:t>
      </w:r>
      <w:proofErr w:type="spellEnd"/>
      <w:r w:rsidR="00944542">
        <w:rPr>
          <w:rFonts w:ascii="Helvetica Neue" w:hAnsi="Helvetica Neue"/>
          <w:sz w:val="24"/>
          <w:szCs w:val="24"/>
        </w:rPr>
        <w:t xml:space="preserve"> had</w:t>
      </w:r>
      <w:r w:rsidR="00944542" w:rsidRPr="00457F6A">
        <w:rPr>
          <w:rFonts w:ascii="Helvetica Neue" w:hAnsi="Helvetica Neue"/>
          <w:sz w:val="24"/>
          <w:szCs w:val="24"/>
        </w:rPr>
        <w:t xml:space="preserve"> established breeding populations</w:t>
      </w:r>
      <w:r w:rsidR="00944542">
        <w:rPr>
          <w:rFonts w:ascii="Helvetica Neue" w:hAnsi="Helvetica Neue"/>
          <w:sz w:val="24"/>
          <w:szCs w:val="24"/>
        </w:rPr>
        <w:t xml:space="preserve"> in Pennsylvania</w:t>
      </w:r>
      <w:r w:rsidR="00944542" w:rsidRPr="00457F6A">
        <w:rPr>
          <w:rFonts w:ascii="Helvetica Neue" w:hAnsi="Helvetica Neue"/>
          <w:sz w:val="24"/>
          <w:szCs w:val="24"/>
        </w:rPr>
        <w:t xml:space="preserve">, but </w:t>
      </w:r>
      <w:r w:rsidR="00944542">
        <w:rPr>
          <w:rFonts w:ascii="Helvetica Neue" w:hAnsi="Helvetica Neue"/>
          <w:sz w:val="24"/>
          <w:szCs w:val="24"/>
        </w:rPr>
        <w:t xml:space="preserve">according to our records, we have had </w:t>
      </w:r>
      <w:r w:rsidR="00944542" w:rsidRPr="00457F6A">
        <w:rPr>
          <w:rFonts w:ascii="Helvetica Neue" w:hAnsi="Helvetica Neue"/>
          <w:sz w:val="24"/>
          <w:szCs w:val="24"/>
        </w:rPr>
        <w:t xml:space="preserve">very few </w:t>
      </w:r>
      <w:r w:rsidR="00944542">
        <w:rPr>
          <w:rFonts w:ascii="Helvetica Neue" w:hAnsi="Helvetica Neue"/>
          <w:sz w:val="24"/>
          <w:szCs w:val="24"/>
        </w:rPr>
        <w:t>submitted during the TRL years and</w:t>
      </w:r>
      <w:r w:rsidR="00944542" w:rsidRPr="00457F6A">
        <w:rPr>
          <w:rFonts w:ascii="Helvetica Neue" w:hAnsi="Helvetica Neue"/>
          <w:sz w:val="24"/>
          <w:szCs w:val="24"/>
        </w:rPr>
        <w:t xml:space="preserve"> none since 2002</w:t>
      </w:r>
      <w:r w:rsidR="00944542">
        <w:rPr>
          <w:rFonts w:ascii="Helvetica Neue" w:hAnsi="Helvetica Neue"/>
          <w:sz w:val="24"/>
          <w:szCs w:val="24"/>
        </w:rPr>
        <w:t xml:space="preserve">. Since both </w:t>
      </w:r>
      <w:r w:rsidR="00944542">
        <w:rPr>
          <w:rFonts w:ascii="Helvetica Neue" w:hAnsi="Helvetica Neue"/>
          <w:i/>
          <w:sz w:val="24"/>
          <w:szCs w:val="24"/>
        </w:rPr>
        <w:t xml:space="preserve">R. </w:t>
      </w:r>
      <w:proofErr w:type="spellStart"/>
      <w:r w:rsidR="00944542">
        <w:rPr>
          <w:rFonts w:ascii="Helvetica Neue" w:hAnsi="Helvetica Neue"/>
          <w:i/>
          <w:sz w:val="24"/>
          <w:szCs w:val="24"/>
        </w:rPr>
        <w:t>sanguineus</w:t>
      </w:r>
      <w:proofErr w:type="spellEnd"/>
      <w:r w:rsidR="00944542">
        <w:rPr>
          <w:rFonts w:ascii="Helvetica Neue" w:hAnsi="Helvetica Neue"/>
          <w:sz w:val="24"/>
          <w:szCs w:val="24"/>
        </w:rPr>
        <w:t xml:space="preserve"> and </w:t>
      </w:r>
      <w:r w:rsidR="00944542">
        <w:rPr>
          <w:rFonts w:ascii="Helvetica Neue" w:hAnsi="Helvetica Neue"/>
          <w:i/>
          <w:sz w:val="24"/>
          <w:szCs w:val="24"/>
        </w:rPr>
        <w:t>D. variabilis</w:t>
      </w:r>
      <w:r w:rsidR="00944542">
        <w:rPr>
          <w:rFonts w:ascii="Helvetica Neue" w:hAnsi="Helvetica Neue"/>
          <w:sz w:val="24"/>
          <w:szCs w:val="24"/>
        </w:rPr>
        <w:t xml:space="preserve"> are competent vectors of Rocky Mountain Spotted Fever (RMSF), the recognition of either of these species is important for diag</w:t>
      </w:r>
      <w:r w:rsidR="00944542" w:rsidRPr="00AE24F2">
        <w:rPr>
          <w:rFonts w:ascii="Helvetica Neue" w:hAnsi="Helvetica Neue"/>
          <w:sz w:val="24"/>
          <w:szCs w:val="24"/>
        </w:rPr>
        <w:t xml:space="preserve">nosis and treatment after a bite </w:t>
      </w:r>
      <w:r w:rsidR="00944542" w:rsidRPr="001B5004">
        <w:rPr>
          <w:rFonts w:ascii="Helvetica Neue" w:hAnsi="Helvetica Neue"/>
          <w:sz w:val="24"/>
          <w:szCs w:val="24"/>
        </w:rPr>
        <w:t>(</w:t>
      </w:r>
      <w:proofErr w:type="spellStart"/>
      <w:r w:rsidR="00944542" w:rsidRPr="001B5004">
        <w:rPr>
          <w:rFonts w:ascii="Helvetica Neue" w:hAnsi="Helvetica Neue"/>
          <w:sz w:val="24"/>
          <w:szCs w:val="24"/>
        </w:rPr>
        <w:t>Promed</w:t>
      </w:r>
      <w:proofErr w:type="spellEnd"/>
      <w:r w:rsidR="00944542" w:rsidRPr="001B5004">
        <w:rPr>
          <w:rFonts w:ascii="Helvetica Neue" w:hAnsi="Helvetica Neue"/>
          <w:sz w:val="24"/>
          <w:szCs w:val="24"/>
        </w:rPr>
        <w:t xml:space="preserve"> </w:t>
      </w:r>
      <w:r w:rsidR="00944542" w:rsidRPr="003F6A05">
        <w:rPr>
          <w:rFonts w:ascii="Helvetica Neue" w:hAnsi="Helvetica Neue"/>
          <w:color w:val="003366"/>
          <w:sz w:val="24"/>
          <w:szCs w:val="24"/>
        </w:rPr>
        <w:t>Archive Number: 20140908.2757657)</w:t>
      </w:r>
      <w:r w:rsidR="00944542">
        <w:rPr>
          <w:rFonts w:ascii="Helvetica Neue" w:hAnsi="Helvetica Neue"/>
          <w:color w:val="003366"/>
          <w:sz w:val="24"/>
          <w:szCs w:val="24"/>
        </w:rPr>
        <w:t xml:space="preserve">. </w:t>
      </w:r>
    </w:p>
    <w:p w14:paraId="70A75C6C" w14:textId="35108F6D" w:rsidR="0063135B" w:rsidRDefault="0063135B">
      <w:pPr>
        <w:rPr>
          <w:ins w:id="599" w:author="pak" w:date="2018-07-19T17:24:00Z"/>
          <w:rFonts w:ascii="Helvetica Neue" w:hAnsi="Helvetica Neue"/>
          <w:color w:val="003366"/>
          <w:sz w:val="24"/>
          <w:szCs w:val="24"/>
        </w:rPr>
        <w:pPrChange w:id="600" w:author="J Sakamoto" w:date="2018-07-11T14:47:00Z">
          <w:pPr>
            <w:pStyle w:val="NormalWeb"/>
          </w:pPr>
        </w:pPrChange>
      </w:pPr>
      <w:r>
        <w:rPr>
          <w:rFonts w:ascii="Helvetica Neue" w:hAnsi="Helvetica Neue"/>
          <w:color w:val="003366"/>
          <w:sz w:val="24"/>
          <w:szCs w:val="24"/>
        </w:rPr>
        <w:t xml:space="preserve">Lastly, the presence of </w:t>
      </w:r>
      <w:proofErr w:type="spellStart"/>
      <w:r w:rsidRPr="00A1577E">
        <w:rPr>
          <w:rFonts w:ascii="Helvetica Neue" w:hAnsi="Helvetica Neue"/>
          <w:i/>
          <w:color w:val="003366"/>
          <w:sz w:val="24"/>
          <w:szCs w:val="24"/>
          <w:rPrChange w:id="601" w:author="J Sakamoto" w:date="2018-07-11T14:48:00Z">
            <w:rPr>
              <w:rFonts w:ascii="Helvetica Neue" w:hAnsi="Helvetica Neue"/>
              <w:color w:val="003366"/>
              <w:sz w:val="24"/>
              <w:szCs w:val="24"/>
            </w:rPr>
          </w:rPrChange>
        </w:rPr>
        <w:t>Amblyomma</w:t>
      </w:r>
      <w:proofErr w:type="spellEnd"/>
      <w:r w:rsidRPr="00A1577E">
        <w:rPr>
          <w:rFonts w:ascii="Helvetica Neue" w:hAnsi="Helvetica Neue"/>
          <w:i/>
          <w:color w:val="003366"/>
          <w:sz w:val="24"/>
          <w:szCs w:val="24"/>
          <w:rPrChange w:id="602" w:author="J Sakamoto" w:date="2018-07-11T14:48:00Z">
            <w:rPr>
              <w:rFonts w:ascii="Helvetica Neue" w:hAnsi="Helvetica Neue"/>
              <w:color w:val="003366"/>
              <w:sz w:val="24"/>
              <w:szCs w:val="24"/>
            </w:rPr>
          </w:rPrChange>
        </w:rPr>
        <w:t xml:space="preserve"> </w:t>
      </w:r>
      <w:proofErr w:type="spellStart"/>
      <w:r w:rsidRPr="00A1577E">
        <w:rPr>
          <w:rFonts w:ascii="Helvetica Neue" w:hAnsi="Helvetica Neue"/>
          <w:i/>
          <w:color w:val="003366"/>
          <w:sz w:val="24"/>
          <w:szCs w:val="24"/>
          <w:rPrChange w:id="603" w:author="J Sakamoto" w:date="2018-07-11T14:48:00Z">
            <w:rPr>
              <w:rFonts w:ascii="Helvetica Neue" w:hAnsi="Helvetica Neue"/>
              <w:color w:val="003366"/>
              <w:sz w:val="24"/>
              <w:szCs w:val="24"/>
            </w:rPr>
          </w:rPrChange>
        </w:rPr>
        <w:t>maculatum</w:t>
      </w:r>
      <w:proofErr w:type="spellEnd"/>
      <w:r>
        <w:rPr>
          <w:rFonts w:ascii="Helvetica Neue" w:hAnsi="Helvetica Neue"/>
          <w:color w:val="003366"/>
          <w:sz w:val="24"/>
          <w:szCs w:val="24"/>
        </w:rPr>
        <w:t xml:space="preserve"> and </w:t>
      </w:r>
      <w:r w:rsidRPr="00A1577E">
        <w:rPr>
          <w:rFonts w:ascii="Helvetica Neue" w:hAnsi="Helvetica Neue"/>
          <w:i/>
          <w:color w:val="003366"/>
          <w:sz w:val="24"/>
          <w:szCs w:val="24"/>
          <w:rPrChange w:id="604" w:author="J Sakamoto" w:date="2018-07-11T14:48:00Z">
            <w:rPr>
              <w:rFonts w:ascii="Helvetica Neue" w:hAnsi="Helvetica Neue"/>
              <w:color w:val="003366"/>
              <w:sz w:val="24"/>
              <w:szCs w:val="24"/>
            </w:rPr>
          </w:rPrChange>
        </w:rPr>
        <w:t xml:space="preserve">A. </w:t>
      </w:r>
      <w:proofErr w:type="spellStart"/>
      <w:r w:rsidRPr="00A1577E">
        <w:rPr>
          <w:rFonts w:ascii="Helvetica Neue" w:hAnsi="Helvetica Neue"/>
          <w:i/>
          <w:color w:val="003366"/>
          <w:sz w:val="24"/>
          <w:szCs w:val="24"/>
          <w:rPrChange w:id="605" w:author="J Sakamoto" w:date="2018-07-11T14:48:00Z">
            <w:rPr>
              <w:rFonts w:ascii="Helvetica Neue" w:hAnsi="Helvetica Neue"/>
              <w:color w:val="003366"/>
              <w:sz w:val="24"/>
              <w:szCs w:val="24"/>
            </w:rPr>
          </w:rPrChange>
        </w:rPr>
        <w:t>americanum</w:t>
      </w:r>
      <w:proofErr w:type="spellEnd"/>
      <w:r>
        <w:rPr>
          <w:rFonts w:ascii="Helvetica Neue" w:hAnsi="Helvetica Neue"/>
          <w:color w:val="003366"/>
          <w:sz w:val="24"/>
          <w:szCs w:val="24"/>
        </w:rPr>
        <w:t xml:space="preserve"> were very rare in the 1960s, but have become more common since. </w:t>
      </w:r>
      <w:r>
        <w:rPr>
          <w:rFonts w:ascii="Helvetica Neue" w:hAnsi="Helvetica Neue"/>
          <w:i/>
          <w:color w:val="003366"/>
          <w:sz w:val="24"/>
          <w:szCs w:val="24"/>
        </w:rPr>
        <w:t xml:space="preserve">A. </w:t>
      </w:r>
      <w:proofErr w:type="spellStart"/>
      <w:r>
        <w:rPr>
          <w:rFonts w:ascii="Helvetica Neue" w:hAnsi="Helvetica Neue"/>
          <w:i/>
          <w:color w:val="003366"/>
          <w:sz w:val="24"/>
          <w:szCs w:val="24"/>
        </w:rPr>
        <w:t>maculatum</w:t>
      </w:r>
      <w:proofErr w:type="spellEnd"/>
      <w:r>
        <w:rPr>
          <w:rFonts w:ascii="Helvetica Neue" w:hAnsi="Helvetica Neue"/>
          <w:i/>
          <w:color w:val="003366"/>
          <w:sz w:val="24"/>
          <w:szCs w:val="24"/>
        </w:rPr>
        <w:t xml:space="preserve"> </w:t>
      </w:r>
      <w:r w:rsidR="00A1577E">
        <w:rPr>
          <w:rFonts w:ascii="Helvetica Neue" w:hAnsi="Helvetica Neue"/>
          <w:color w:val="003366"/>
          <w:sz w:val="24"/>
          <w:szCs w:val="24"/>
        </w:rPr>
        <w:t xml:space="preserve">is a known vector of </w:t>
      </w:r>
      <w:r w:rsidR="00A1577E">
        <w:rPr>
          <w:rFonts w:ascii="Helvetica" w:eastAsia="Times New Roman" w:hAnsi="Helvetica"/>
          <w:i/>
          <w:iCs/>
          <w:color w:val="222222"/>
          <w:sz w:val="26"/>
          <w:szCs w:val="26"/>
          <w:shd w:val="clear" w:color="auto" w:fill="FFFFFF"/>
        </w:rPr>
        <w:fldChar w:fldCharType="begin"/>
      </w:r>
      <w:r w:rsidR="00A1577E">
        <w:rPr>
          <w:rFonts w:ascii="Helvetica" w:eastAsia="Times New Roman" w:hAnsi="Helvetica"/>
          <w:i/>
          <w:iCs/>
          <w:color w:val="222222"/>
          <w:sz w:val="26"/>
          <w:szCs w:val="26"/>
          <w:shd w:val="clear" w:color="auto" w:fill="FFFFFF"/>
        </w:rPr>
        <w:instrText xml:space="preserve"> HYPERLINK "https://en.wikipedia.org/wiki/Rickettsia_parkeri" \o "" </w:instrText>
      </w:r>
      <w:r w:rsidR="00A1577E">
        <w:rPr>
          <w:rFonts w:ascii="Helvetica" w:eastAsia="Times New Roman" w:hAnsi="Helvetica"/>
          <w:i/>
          <w:iCs/>
          <w:color w:val="222222"/>
          <w:sz w:val="26"/>
          <w:szCs w:val="26"/>
          <w:shd w:val="clear" w:color="auto" w:fill="FFFFFF"/>
        </w:rPr>
        <w:fldChar w:fldCharType="separate"/>
      </w:r>
      <w:r w:rsidR="00A1577E">
        <w:rPr>
          <w:rStyle w:val="Hyperlink"/>
          <w:rFonts w:ascii="Helvetica" w:eastAsia="Times New Roman" w:hAnsi="Helvetica"/>
          <w:i/>
          <w:iCs/>
          <w:color w:val="0B0080"/>
          <w:sz w:val="26"/>
          <w:szCs w:val="26"/>
          <w:shd w:val="clear" w:color="auto" w:fill="FFFFFF"/>
        </w:rPr>
        <w:t xml:space="preserve">Rickettsia </w:t>
      </w:r>
      <w:proofErr w:type="spellStart"/>
      <w:r w:rsidR="00A1577E">
        <w:rPr>
          <w:rStyle w:val="Hyperlink"/>
          <w:rFonts w:ascii="Helvetica" w:eastAsia="Times New Roman" w:hAnsi="Helvetica"/>
          <w:i/>
          <w:iCs/>
          <w:color w:val="0B0080"/>
          <w:sz w:val="26"/>
          <w:szCs w:val="26"/>
          <w:shd w:val="clear" w:color="auto" w:fill="FFFFFF"/>
        </w:rPr>
        <w:t>parkeri</w:t>
      </w:r>
      <w:proofErr w:type="spellEnd"/>
      <w:r w:rsidR="00A1577E">
        <w:rPr>
          <w:rFonts w:ascii="Helvetica" w:eastAsia="Times New Roman" w:hAnsi="Helvetica"/>
          <w:i/>
          <w:iCs/>
          <w:color w:val="222222"/>
          <w:sz w:val="26"/>
          <w:szCs w:val="26"/>
          <w:shd w:val="clear" w:color="auto" w:fill="FFFFFF"/>
        </w:rPr>
        <w:fldChar w:fldCharType="end"/>
      </w:r>
      <w:r w:rsidR="00A1577E">
        <w:rPr>
          <w:rFonts w:ascii="Helvetica" w:eastAsia="Times New Roman" w:hAnsi="Helvetica"/>
          <w:color w:val="222222"/>
          <w:sz w:val="26"/>
          <w:szCs w:val="26"/>
          <w:shd w:val="clear" w:color="auto" w:fill="FFFFFF"/>
        </w:rPr>
        <w:t> </w:t>
      </w:r>
      <w:r w:rsidR="00A1577E">
        <w:rPr>
          <w:rFonts w:ascii="Helvetica Neue" w:hAnsi="Helvetica Neue"/>
          <w:color w:val="003366"/>
          <w:sz w:val="24"/>
          <w:szCs w:val="24"/>
        </w:rPr>
        <w:t>(</w:t>
      </w:r>
      <w:r w:rsidR="00A1577E" w:rsidRPr="00A1577E">
        <w:rPr>
          <w:rFonts w:ascii="Helvetica Neue" w:hAnsi="Helvetica Neue"/>
          <w:color w:val="003366"/>
          <w:sz w:val="24"/>
          <w:szCs w:val="24"/>
          <w:highlight w:val="yellow"/>
          <w:rPrChange w:id="606" w:author="J Sakamoto" w:date="2018-07-11T14:47:00Z">
            <w:rPr>
              <w:rFonts w:ascii="Helvetica Neue" w:hAnsi="Helvetica Neue"/>
              <w:color w:val="003366"/>
              <w:sz w:val="24"/>
              <w:szCs w:val="24"/>
            </w:rPr>
          </w:rPrChange>
        </w:rPr>
        <w:t>ref</w:t>
      </w:r>
      <w:r w:rsidR="00A1577E">
        <w:rPr>
          <w:rFonts w:ascii="Helvetica Neue" w:hAnsi="Helvetica Neue"/>
          <w:color w:val="003366"/>
          <w:sz w:val="24"/>
          <w:szCs w:val="24"/>
        </w:rPr>
        <w:t>)</w:t>
      </w:r>
      <w:r>
        <w:rPr>
          <w:rFonts w:ascii="Helvetica Neue" w:hAnsi="Helvetica Neue"/>
          <w:color w:val="003366"/>
          <w:sz w:val="24"/>
          <w:szCs w:val="24"/>
        </w:rPr>
        <w:t xml:space="preserve">. </w:t>
      </w:r>
      <w:r>
        <w:rPr>
          <w:rFonts w:ascii="Helvetica Neue" w:hAnsi="Helvetica Neue"/>
          <w:i/>
          <w:color w:val="003366"/>
          <w:sz w:val="24"/>
          <w:szCs w:val="24"/>
        </w:rPr>
        <w:t xml:space="preserve">A. </w:t>
      </w:r>
      <w:proofErr w:type="spellStart"/>
      <w:r>
        <w:rPr>
          <w:rFonts w:ascii="Helvetica Neue" w:hAnsi="Helvetica Neue"/>
          <w:i/>
          <w:color w:val="003366"/>
          <w:sz w:val="24"/>
          <w:szCs w:val="24"/>
        </w:rPr>
        <w:t>americanum</w:t>
      </w:r>
      <w:proofErr w:type="spellEnd"/>
      <w:r>
        <w:rPr>
          <w:rFonts w:ascii="Helvetica Neue" w:hAnsi="Helvetica Neue"/>
          <w:i/>
          <w:color w:val="003366"/>
          <w:sz w:val="24"/>
          <w:szCs w:val="24"/>
        </w:rPr>
        <w:t xml:space="preserve"> </w:t>
      </w:r>
      <w:r>
        <w:rPr>
          <w:rFonts w:ascii="Helvetica Neue" w:hAnsi="Helvetica Neue"/>
          <w:color w:val="003366"/>
          <w:sz w:val="24"/>
          <w:szCs w:val="24"/>
        </w:rPr>
        <w:t xml:space="preserve">is either a known vector or competent vector of ehrlichiosis, tularemia, multiple </w:t>
      </w:r>
      <w:r>
        <w:rPr>
          <w:rFonts w:ascii="Helvetica Neue" w:hAnsi="Helvetica Neue"/>
          <w:i/>
          <w:color w:val="003366"/>
          <w:sz w:val="24"/>
          <w:szCs w:val="24"/>
        </w:rPr>
        <w:t xml:space="preserve">Borrelia species </w:t>
      </w:r>
      <w:r w:rsidRPr="0063135B">
        <w:rPr>
          <w:rFonts w:ascii="Helvetica Neue" w:hAnsi="Helvetica Neue"/>
          <w:color w:val="003366"/>
          <w:sz w:val="24"/>
          <w:szCs w:val="24"/>
          <w:rPrChange w:id="607" w:author="J Sakamoto" w:date="2018-07-11T14:45:00Z">
            <w:rPr>
              <w:rFonts w:ascii="Helvetica Neue" w:hAnsi="Helvetica Neue"/>
              <w:i/>
              <w:color w:val="003366"/>
              <w:sz w:val="24"/>
              <w:szCs w:val="24"/>
            </w:rPr>
          </w:rPrChange>
        </w:rPr>
        <w:t>(Including</w:t>
      </w:r>
      <w:r>
        <w:rPr>
          <w:rFonts w:ascii="Helvetica Neue" w:hAnsi="Helvetica Neue"/>
          <w:color w:val="003366"/>
          <w:sz w:val="24"/>
          <w:szCs w:val="24"/>
        </w:rPr>
        <w:t xml:space="preserve"> </w:t>
      </w:r>
      <w:r w:rsidRPr="0063135B">
        <w:rPr>
          <w:rFonts w:ascii="Helvetica Neue" w:hAnsi="Helvetica Neue"/>
          <w:i/>
          <w:color w:val="003366"/>
          <w:sz w:val="24"/>
          <w:szCs w:val="24"/>
          <w:rPrChange w:id="608" w:author="J Sakamoto" w:date="2018-07-11T14:46:00Z">
            <w:rPr>
              <w:rFonts w:ascii="Helvetica Neue" w:hAnsi="Helvetica Neue"/>
              <w:color w:val="003366"/>
              <w:sz w:val="24"/>
              <w:szCs w:val="24"/>
            </w:rPr>
          </w:rPrChange>
        </w:rPr>
        <w:t xml:space="preserve">B. </w:t>
      </w:r>
      <w:proofErr w:type="spellStart"/>
      <w:r w:rsidRPr="0063135B">
        <w:rPr>
          <w:rFonts w:ascii="Helvetica Neue" w:hAnsi="Helvetica Neue"/>
          <w:i/>
          <w:color w:val="003366"/>
          <w:sz w:val="24"/>
          <w:szCs w:val="24"/>
          <w:rPrChange w:id="609" w:author="J Sakamoto" w:date="2018-07-11T14:46:00Z">
            <w:rPr>
              <w:rFonts w:ascii="Helvetica Neue" w:hAnsi="Helvetica Neue"/>
              <w:color w:val="003366"/>
              <w:sz w:val="24"/>
              <w:szCs w:val="24"/>
            </w:rPr>
          </w:rPrChange>
        </w:rPr>
        <w:t>lonestari</w:t>
      </w:r>
      <w:proofErr w:type="spellEnd"/>
      <w:r w:rsidRPr="0063135B">
        <w:rPr>
          <w:rFonts w:ascii="Helvetica Neue" w:hAnsi="Helvetica Neue"/>
          <w:i/>
          <w:color w:val="003366"/>
          <w:sz w:val="24"/>
          <w:szCs w:val="24"/>
          <w:rPrChange w:id="610" w:author="J Sakamoto" w:date="2018-07-11T14:46:00Z">
            <w:rPr>
              <w:rFonts w:ascii="Helvetica Neue" w:hAnsi="Helvetica Neue"/>
              <w:color w:val="003366"/>
              <w:sz w:val="24"/>
              <w:szCs w:val="24"/>
            </w:rPr>
          </w:rPrChange>
        </w:rPr>
        <w:t xml:space="preserve">, B. </w:t>
      </w:r>
      <w:proofErr w:type="spellStart"/>
      <w:r w:rsidRPr="0063135B">
        <w:rPr>
          <w:rFonts w:ascii="Helvetica Neue" w:hAnsi="Helvetica Neue"/>
          <w:i/>
          <w:color w:val="003366"/>
          <w:sz w:val="24"/>
          <w:szCs w:val="24"/>
          <w:rPrChange w:id="611" w:author="J Sakamoto" w:date="2018-07-11T14:46:00Z">
            <w:rPr>
              <w:rFonts w:ascii="Helvetica Neue" w:hAnsi="Helvetica Neue"/>
              <w:color w:val="003366"/>
              <w:sz w:val="24"/>
              <w:szCs w:val="24"/>
            </w:rPr>
          </w:rPrChange>
        </w:rPr>
        <w:t>andersonii</w:t>
      </w:r>
      <w:proofErr w:type="spellEnd"/>
      <w:r w:rsidRPr="0063135B">
        <w:rPr>
          <w:rFonts w:ascii="Helvetica Neue" w:hAnsi="Helvetica Neue"/>
          <w:i/>
          <w:color w:val="003366"/>
          <w:sz w:val="24"/>
          <w:szCs w:val="24"/>
          <w:rPrChange w:id="612" w:author="J Sakamoto" w:date="2018-07-11T14:46:00Z">
            <w:rPr>
              <w:rFonts w:ascii="Helvetica Neue" w:hAnsi="Helvetica Neue"/>
              <w:color w:val="003366"/>
              <w:sz w:val="24"/>
              <w:szCs w:val="24"/>
            </w:rPr>
          </w:rPrChange>
        </w:rPr>
        <w:t xml:space="preserve">, and B. </w:t>
      </w:r>
      <w:proofErr w:type="spellStart"/>
      <w:r w:rsidRPr="0063135B">
        <w:rPr>
          <w:rFonts w:ascii="Helvetica Neue" w:hAnsi="Helvetica Neue"/>
          <w:i/>
          <w:color w:val="003366"/>
          <w:sz w:val="24"/>
          <w:szCs w:val="24"/>
          <w:rPrChange w:id="613" w:author="J Sakamoto" w:date="2018-07-11T14:46:00Z">
            <w:rPr>
              <w:rFonts w:ascii="Helvetica Neue" w:hAnsi="Helvetica Neue"/>
              <w:color w:val="003366"/>
              <w:sz w:val="24"/>
              <w:szCs w:val="24"/>
            </w:rPr>
          </w:rPrChange>
        </w:rPr>
        <w:t>americanum</w:t>
      </w:r>
      <w:proofErr w:type="spellEnd"/>
      <w:r>
        <w:rPr>
          <w:rFonts w:ascii="Helvetica Neue" w:hAnsi="Helvetica Neue"/>
          <w:color w:val="003366"/>
          <w:sz w:val="24"/>
          <w:szCs w:val="24"/>
        </w:rPr>
        <w:t xml:space="preserve">), and competent vector of heartland </w:t>
      </w:r>
      <w:proofErr w:type="gramStart"/>
      <w:r>
        <w:rPr>
          <w:rFonts w:ascii="Helvetica Neue" w:hAnsi="Helvetica Neue"/>
          <w:color w:val="003366"/>
          <w:sz w:val="24"/>
          <w:szCs w:val="24"/>
        </w:rPr>
        <w:t>virus)</w:t>
      </w:r>
      <w:r w:rsidR="00A1577E" w:rsidRPr="00A1577E">
        <w:rPr>
          <w:rFonts w:ascii="Helvetica Neue" w:hAnsi="Helvetica Neue"/>
          <w:color w:val="003366"/>
          <w:sz w:val="24"/>
          <w:szCs w:val="24"/>
          <w:highlight w:val="yellow"/>
          <w:rPrChange w:id="614" w:author="J Sakamoto" w:date="2018-07-11T14:47:00Z">
            <w:rPr>
              <w:rFonts w:ascii="Helvetica Neue" w:hAnsi="Helvetica Neue"/>
              <w:color w:val="003366"/>
              <w:sz w:val="24"/>
              <w:szCs w:val="24"/>
            </w:rPr>
          </w:rPrChange>
        </w:rPr>
        <w:t>refs</w:t>
      </w:r>
      <w:r>
        <w:rPr>
          <w:rFonts w:ascii="Helvetica Neue" w:hAnsi="Helvetica Neue"/>
          <w:color w:val="003366"/>
          <w:sz w:val="24"/>
          <w:szCs w:val="24"/>
        </w:rPr>
        <w:t>.</w:t>
      </w:r>
      <w:proofErr w:type="gramEnd"/>
      <w:r>
        <w:rPr>
          <w:rFonts w:ascii="Helvetica Neue" w:hAnsi="Helvetica Neue"/>
          <w:color w:val="003366"/>
          <w:sz w:val="24"/>
          <w:szCs w:val="24"/>
        </w:rPr>
        <w:t xml:space="preserve"> </w:t>
      </w:r>
      <w:r w:rsidR="00A1577E">
        <w:rPr>
          <w:rFonts w:ascii="Helvetica Neue" w:hAnsi="Helvetica Neue"/>
          <w:i/>
          <w:color w:val="003366"/>
          <w:sz w:val="24"/>
          <w:szCs w:val="24"/>
        </w:rPr>
        <w:t xml:space="preserve">A. </w:t>
      </w:r>
      <w:proofErr w:type="spellStart"/>
      <w:r w:rsidR="00A1577E">
        <w:rPr>
          <w:rFonts w:ascii="Helvetica Neue" w:hAnsi="Helvetica Neue"/>
          <w:i/>
          <w:color w:val="003366"/>
          <w:sz w:val="24"/>
          <w:szCs w:val="24"/>
        </w:rPr>
        <w:t>americanum</w:t>
      </w:r>
      <w:proofErr w:type="spellEnd"/>
      <w:r w:rsidR="00A1577E">
        <w:rPr>
          <w:rFonts w:ascii="Helvetica Neue" w:hAnsi="Helvetica Neue"/>
          <w:i/>
          <w:color w:val="003366"/>
          <w:sz w:val="24"/>
          <w:szCs w:val="24"/>
        </w:rPr>
        <w:t xml:space="preserve"> </w:t>
      </w:r>
      <w:r w:rsidR="00A1577E">
        <w:rPr>
          <w:rFonts w:ascii="Helvetica Neue" w:hAnsi="Helvetica Neue"/>
          <w:color w:val="003366"/>
          <w:sz w:val="24"/>
          <w:szCs w:val="24"/>
        </w:rPr>
        <w:t>has also been implicated in inducing meat allergies in certain people (</w:t>
      </w:r>
      <w:r w:rsidR="00A1577E" w:rsidRPr="00A1577E">
        <w:rPr>
          <w:rFonts w:ascii="Helvetica Neue" w:hAnsi="Helvetica Neue"/>
          <w:color w:val="003366"/>
          <w:sz w:val="24"/>
          <w:szCs w:val="24"/>
          <w:highlight w:val="yellow"/>
          <w:rPrChange w:id="615" w:author="J Sakamoto" w:date="2018-07-11T14:48:00Z">
            <w:rPr>
              <w:rFonts w:ascii="Helvetica Neue" w:hAnsi="Helvetica Neue"/>
              <w:color w:val="003366"/>
              <w:sz w:val="24"/>
              <w:szCs w:val="24"/>
            </w:rPr>
          </w:rPrChange>
        </w:rPr>
        <w:t>refs</w:t>
      </w:r>
      <w:r w:rsidR="00A1577E">
        <w:rPr>
          <w:rFonts w:ascii="Helvetica Neue" w:hAnsi="Helvetica Neue"/>
          <w:color w:val="003366"/>
          <w:sz w:val="24"/>
          <w:szCs w:val="24"/>
        </w:rPr>
        <w:t xml:space="preserve">). </w:t>
      </w:r>
      <w:r>
        <w:rPr>
          <w:rFonts w:ascii="Helvetica Neue" w:hAnsi="Helvetica Neue"/>
          <w:color w:val="003366"/>
          <w:sz w:val="24"/>
          <w:szCs w:val="24"/>
        </w:rPr>
        <w:t>The role of both species as vectors suggest that the continued monitoring for this species is in order.</w:t>
      </w:r>
    </w:p>
    <w:p w14:paraId="78D8FE58" w14:textId="37A27619" w:rsidR="00CB1E78" w:rsidRDefault="00CB1E78">
      <w:pPr>
        <w:rPr>
          <w:ins w:id="616" w:author="pak" w:date="2018-07-18T17:19:00Z"/>
          <w:rFonts w:ascii="Helvetica Neue" w:hAnsi="Helvetica Neue"/>
          <w:color w:val="003366"/>
          <w:sz w:val="24"/>
          <w:szCs w:val="24"/>
        </w:rPr>
        <w:pPrChange w:id="617" w:author="J Sakamoto" w:date="2018-07-11T14:47:00Z">
          <w:pPr>
            <w:pStyle w:val="NormalWeb"/>
          </w:pPr>
        </w:pPrChange>
      </w:pPr>
      <w:ins w:id="618" w:author="pak" w:date="2018-07-19T17:24:00Z">
        <w:r>
          <w:rPr>
            <w:rFonts w:ascii="Helvetica Neue" w:hAnsi="Helvetica Neue"/>
            <w:color w:val="003366"/>
            <w:sz w:val="24"/>
            <w:szCs w:val="24"/>
          </w:rPr>
          <w:t xml:space="preserve">In terms of seasonality </w:t>
        </w:r>
      </w:ins>
    </w:p>
    <w:p w14:paraId="24246489" w14:textId="11D6CF3C" w:rsidR="00F32129" w:rsidRPr="00A1577E" w:rsidDel="00CB1E78" w:rsidRDefault="00F32129">
      <w:pPr>
        <w:rPr>
          <w:del w:id="619" w:author="pak" w:date="2018-07-19T17:24:00Z"/>
          <w:rFonts w:eastAsia="Times New Roman"/>
          <w:rPrChange w:id="620" w:author="J Sakamoto" w:date="2018-07-11T14:47:00Z">
            <w:rPr>
              <w:del w:id="621" w:author="pak" w:date="2018-07-19T17:24:00Z"/>
              <w:rFonts w:ascii="Helvetica Neue" w:hAnsi="Helvetica Neue"/>
              <w:sz w:val="24"/>
              <w:szCs w:val="24"/>
            </w:rPr>
          </w:rPrChange>
        </w:rPr>
        <w:pPrChange w:id="622" w:author="J Sakamoto" w:date="2018-07-11T14:47:00Z">
          <w:pPr>
            <w:pStyle w:val="NormalWeb"/>
          </w:pPr>
        </w:pPrChange>
      </w:pPr>
    </w:p>
    <w:p w14:paraId="37FBA52D" w14:textId="77777777" w:rsidR="004E6420" w:rsidRPr="005A787F" w:rsidRDefault="004E6420" w:rsidP="00207C58">
      <w:pPr>
        <w:pStyle w:val="Normal1"/>
        <w:rPr>
          <w:ins w:id="623" w:author="pak" w:date="2018-07-19T15:57:00Z"/>
          <w:rFonts w:ascii="Helvetica Neue" w:hAnsi="Helvetica Neue"/>
          <w:sz w:val="24"/>
          <w:szCs w:val="24"/>
          <w:rPrChange w:id="624" w:author="pak" w:date="2018-07-19T15:57:00Z">
            <w:rPr>
              <w:ins w:id="625" w:author="pak" w:date="2018-07-19T15:57:00Z"/>
              <w:rFonts w:ascii="Helvetica Neue" w:hAnsi="Helvetica Neue"/>
              <w:i/>
              <w:sz w:val="24"/>
              <w:szCs w:val="24"/>
            </w:rPr>
          </w:rPrChange>
        </w:rPr>
      </w:pPr>
    </w:p>
    <w:p w14:paraId="5B409D79" w14:textId="77777777" w:rsidR="005A787F" w:rsidRDefault="005A787F" w:rsidP="00207C58">
      <w:pPr>
        <w:pStyle w:val="Normal1"/>
        <w:rPr>
          <w:ins w:id="626" w:author="pak" w:date="2018-07-19T15:57:00Z"/>
          <w:rFonts w:ascii="Helvetica Neue" w:hAnsi="Helvetica Neue"/>
          <w:i/>
          <w:sz w:val="24"/>
          <w:szCs w:val="24"/>
        </w:rPr>
      </w:pPr>
    </w:p>
    <w:p w14:paraId="58E60339" w14:textId="77777777" w:rsidR="005A787F" w:rsidRDefault="005A787F" w:rsidP="00207C58">
      <w:pPr>
        <w:pStyle w:val="Normal1"/>
        <w:rPr>
          <w:rFonts w:ascii="Helvetica Neue" w:hAnsi="Helvetica Neue"/>
          <w:i/>
          <w:sz w:val="24"/>
          <w:szCs w:val="24"/>
        </w:rPr>
      </w:pPr>
    </w:p>
    <w:p w14:paraId="21153477" w14:textId="5D9BDB4E" w:rsidR="003D1D2A" w:rsidRDefault="0074445C" w:rsidP="00207C58">
      <w:pPr>
        <w:pStyle w:val="Normal1"/>
        <w:rPr>
          <w:rFonts w:ascii="Helvetica Neue" w:hAnsi="Helvetica Neue"/>
          <w:i/>
          <w:sz w:val="24"/>
          <w:szCs w:val="24"/>
        </w:rPr>
      </w:pPr>
      <w:r>
        <w:rPr>
          <w:rFonts w:ascii="Helvetica Neue" w:hAnsi="Helvetica Neue"/>
          <w:i/>
          <w:sz w:val="24"/>
          <w:szCs w:val="24"/>
        </w:rPr>
        <w:t>Quantifying</w:t>
      </w:r>
      <w:r w:rsidR="00DB5126">
        <w:rPr>
          <w:rFonts w:ascii="Helvetica Neue" w:hAnsi="Helvetica Neue"/>
          <w:i/>
          <w:sz w:val="24"/>
          <w:szCs w:val="24"/>
        </w:rPr>
        <w:t xml:space="preserve"> h</w:t>
      </w:r>
      <w:r w:rsidR="003D1D2A">
        <w:rPr>
          <w:rFonts w:ascii="Helvetica Neue" w:hAnsi="Helvetica Neue"/>
          <w:i/>
          <w:sz w:val="24"/>
          <w:szCs w:val="24"/>
        </w:rPr>
        <w:t xml:space="preserve">ost association </w:t>
      </w:r>
    </w:p>
    <w:p w14:paraId="4A43F76B" w14:textId="77777777" w:rsidR="003D1D2A" w:rsidRDefault="003D1D2A" w:rsidP="00207C58">
      <w:pPr>
        <w:pStyle w:val="Normal1"/>
        <w:rPr>
          <w:rFonts w:ascii="Helvetica Neue" w:hAnsi="Helvetica Neue"/>
          <w:i/>
          <w:sz w:val="24"/>
          <w:szCs w:val="24"/>
        </w:rPr>
      </w:pPr>
    </w:p>
    <w:p w14:paraId="156DBBBD" w14:textId="1F8AB369" w:rsidR="002E743C" w:rsidRDefault="003D1D2A">
      <w:pPr>
        <w:pStyle w:val="Normal1"/>
        <w:ind w:firstLine="720"/>
        <w:rPr>
          <w:rFonts w:ascii="Helvetica Neue" w:hAnsi="Helvetica Neue"/>
          <w:sz w:val="24"/>
          <w:szCs w:val="24"/>
        </w:rPr>
        <w:pPrChange w:id="627" w:author="J Sakamoto" w:date="2018-07-04T13:53:00Z">
          <w:pPr>
            <w:pStyle w:val="Normal1"/>
          </w:pPr>
        </w:pPrChange>
      </w:pPr>
      <w:r>
        <w:rPr>
          <w:rFonts w:ascii="Helvetica Neue" w:hAnsi="Helvetica Neue"/>
          <w:sz w:val="24"/>
          <w:szCs w:val="24"/>
        </w:rPr>
        <w:t xml:space="preserve">Much of the data on tick host associations has been based on studies compiling presence or absence of tick species in museum collections around the country, or identified off of vertebrate museum specimens </w:t>
      </w:r>
      <w:r w:rsidR="002441E1">
        <w:rPr>
          <w:rFonts w:ascii="Helvetica Neue" w:hAnsi="Helvetica Neue"/>
          <w:sz w:val="24"/>
          <w:szCs w:val="24"/>
        </w:rPr>
        <w:fldChar w:fldCharType="begin"/>
      </w:r>
      <w:r w:rsidR="0002617E">
        <w:rPr>
          <w:rFonts w:ascii="Helvetica Neue" w:hAnsi="Helvetica Neue"/>
          <w:sz w:val="24"/>
          <w:szCs w:val="24"/>
        </w:rPr>
        <w:instrText xml:space="preserve"> ADDIN ZOTERO_ITEM CSL_CITATION {"citationID":"3hLWMKIe","properties":{"formattedCitation":"(Persing et al., 1990)","plainCitation":"(Persing et al., 1990)","noteIndex":0},"citationItems":[{"id":4406,"uris":["http://zotero.org/users/2262747/items/JBNVKJAQ"],"uri":["http://zotero.org/users/2262747/items/JBNVKJAQ"],"itemData":{"id":4406,"type":"article-journal","title":"Detection of Borrelia burgdorferi DNA in museum specimens of Ixodes dammini ticks","container-title":"Science","page":"1420-1423","volume":"249","issue":"4975","source":"Crossref","DOI":"10.1126/science.2402635","ISSN":"0036-8075, 1095-9203","language":"en","author":[{"family":"Persing","given":"D."},{"family":"Telford","given":"S."},{"family":"Rys","given":"P."},{"family":"Dodge","given":"D."},{"family":"White","given":"T."},{"family":"Malawista","given":"S."},{"family":"Spielman","given":"A"}],"issued":{"date-parts":[["1990",9,21]]}}}],"schema":"https://github.com/citation-style-language/schema/raw/master/csl-citation.json"} </w:instrText>
      </w:r>
      <w:r w:rsidR="002441E1">
        <w:rPr>
          <w:rFonts w:ascii="Helvetica Neue" w:hAnsi="Helvetica Neue"/>
          <w:sz w:val="24"/>
          <w:szCs w:val="24"/>
        </w:rPr>
        <w:fldChar w:fldCharType="separate"/>
      </w:r>
      <w:r w:rsidR="0002617E">
        <w:rPr>
          <w:rFonts w:ascii="Helvetica Neue" w:hAnsi="Helvetica Neue"/>
          <w:noProof/>
          <w:sz w:val="24"/>
          <w:szCs w:val="24"/>
        </w:rPr>
        <w:t>(Persing et al., 1990)</w:t>
      </w:r>
      <w:r w:rsidR="002441E1">
        <w:rPr>
          <w:rFonts w:ascii="Helvetica Neue" w:hAnsi="Helvetica Neue"/>
          <w:sz w:val="24"/>
          <w:szCs w:val="24"/>
        </w:rPr>
        <w:fldChar w:fldCharType="end"/>
      </w:r>
      <w:r>
        <w:rPr>
          <w:rFonts w:ascii="Helvetica Neue" w:hAnsi="Helvetica Neue"/>
          <w:sz w:val="24"/>
          <w:szCs w:val="24"/>
        </w:rPr>
        <w:t xml:space="preserve">.  However, in many cases, these associations were published before the 1950s and even in the Snetsinger report, there were no quantitative data available. We were fortunate enough to have access to specimens and catalogued these data into a quantifiable dataset. We were able to confirm host associations described previously, but we also provide counts. </w:t>
      </w:r>
    </w:p>
    <w:p w14:paraId="56CFFC5F" w14:textId="77777777" w:rsidR="0063135B" w:rsidRDefault="0063135B">
      <w:pPr>
        <w:pStyle w:val="Normal1"/>
        <w:ind w:firstLine="720"/>
        <w:rPr>
          <w:rFonts w:ascii="Helvetica Neue" w:hAnsi="Helvetica Neue"/>
          <w:sz w:val="24"/>
          <w:szCs w:val="24"/>
        </w:rPr>
        <w:pPrChange w:id="628" w:author="J Sakamoto" w:date="2018-07-09T15:07:00Z">
          <w:pPr>
            <w:pStyle w:val="Normal1"/>
          </w:pPr>
        </w:pPrChange>
      </w:pPr>
    </w:p>
    <w:p w14:paraId="26D6582D" w14:textId="3F480B8E" w:rsidR="00DB5126" w:rsidRDefault="003D1D2A">
      <w:pPr>
        <w:pStyle w:val="Normal1"/>
        <w:ind w:firstLine="720"/>
        <w:rPr>
          <w:rFonts w:ascii="Helvetica Neue" w:hAnsi="Helvetica Neue"/>
          <w:sz w:val="24"/>
          <w:szCs w:val="24"/>
        </w:rPr>
        <w:pPrChange w:id="629" w:author="J Sakamoto" w:date="2018-07-09T15:07:00Z">
          <w:pPr>
            <w:pStyle w:val="Normal1"/>
          </w:pPr>
        </w:pPrChange>
      </w:pPr>
      <w:r>
        <w:rPr>
          <w:rFonts w:ascii="Helvetica Neue" w:hAnsi="Helvetica Neue"/>
          <w:sz w:val="24"/>
          <w:szCs w:val="24"/>
        </w:rPr>
        <w:t xml:space="preserve">One particular tick-host association of interest is that of </w:t>
      </w:r>
      <w:r w:rsidRPr="00A1577E">
        <w:rPr>
          <w:rFonts w:ascii="Helvetica Neue" w:hAnsi="Helvetica Neue"/>
          <w:i/>
          <w:sz w:val="24"/>
          <w:szCs w:val="24"/>
        </w:rPr>
        <w:t xml:space="preserve">Ixodes </w:t>
      </w:r>
      <w:proofErr w:type="spellStart"/>
      <w:r w:rsidRPr="00A1577E">
        <w:rPr>
          <w:rFonts w:ascii="Helvetica Neue" w:hAnsi="Helvetica Neue"/>
          <w:i/>
          <w:sz w:val="24"/>
          <w:szCs w:val="24"/>
        </w:rPr>
        <w:t>cookei</w:t>
      </w:r>
      <w:proofErr w:type="spellEnd"/>
      <w:r>
        <w:rPr>
          <w:rFonts w:ascii="Helvetica Neue" w:hAnsi="Helvetica Neue"/>
          <w:sz w:val="24"/>
          <w:szCs w:val="24"/>
        </w:rPr>
        <w:t xml:space="preserve">. In the older tick literature, </w:t>
      </w:r>
      <w:r>
        <w:rPr>
          <w:rFonts w:ascii="Helvetica Neue" w:hAnsi="Helvetica Neue"/>
          <w:i/>
          <w:sz w:val="24"/>
          <w:szCs w:val="24"/>
        </w:rPr>
        <w:t>I. cookei</w:t>
      </w:r>
      <w:r>
        <w:rPr>
          <w:rFonts w:ascii="Helvetica Neue" w:hAnsi="Helvetica Neue"/>
          <w:sz w:val="24"/>
          <w:szCs w:val="24"/>
        </w:rPr>
        <w:t xml:space="preserve"> </w:t>
      </w:r>
      <w:r w:rsidR="002E743C">
        <w:rPr>
          <w:rFonts w:ascii="Helvetica Neue" w:hAnsi="Helvetica Neue"/>
          <w:sz w:val="24"/>
          <w:szCs w:val="24"/>
        </w:rPr>
        <w:t>was considered a</w:t>
      </w:r>
      <w:r w:rsidR="008F3ACB">
        <w:rPr>
          <w:rFonts w:ascii="Helvetica Neue" w:hAnsi="Helvetica Neue"/>
          <w:sz w:val="24"/>
          <w:szCs w:val="24"/>
        </w:rPr>
        <w:t xml:space="preserve"> cosmopolitan</w:t>
      </w:r>
      <w:r>
        <w:rPr>
          <w:rFonts w:ascii="Helvetica Neue" w:hAnsi="Helvetica Neue"/>
          <w:sz w:val="24"/>
          <w:szCs w:val="24"/>
        </w:rPr>
        <w:t xml:space="preserve"> species</w:t>
      </w:r>
      <w:r w:rsidR="002E743C">
        <w:rPr>
          <w:rFonts w:ascii="Helvetica Neue" w:hAnsi="Helvetica Neue"/>
          <w:sz w:val="24"/>
          <w:szCs w:val="24"/>
        </w:rPr>
        <w:t xml:space="preserve">, </w:t>
      </w:r>
      <w:r w:rsidR="008F3ACB">
        <w:rPr>
          <w:rFonts w:ascii="Helvetica Neue" w:hAnsi="Helvetica Neue"/>
          <w:sz w:val="24"/>
          <w:szCs w:val="24"/>
        </w:rPr>
        <w:t>parasitizing many medium-</w:t>
      </w:r>
      <w:r>
        <w:rPr>
          <w:rFonts w:ascii="Helvetica Neue" w:hAnsi="Helvetica Neue"/>
          <w:sz w:val="24"/>
          <w:szCs w:val="24"/>
        </w:rPr>
        <w:t xml:space="preserve">sized mammals. </w:t>
      </w:r>
      <w:r w:rsidR="00D82EA5">
        <w:rPr>
          <w:rFonts w:ascii="Helvetica Neue" w:hAnsi="Helvetica Neue"/>
          <w:sz w:val="24"/>
          <w:szCs w:val="24"/>
        </w:rPr>
        <w:t xml:space="preserve">When we look the tabular data of host associations (Figure #), we can see that this species, </w:t>
      </w:r>
      <w:r w:rsidR="00D82EA5" w:rsidRPr="007E63FE">
        <w:rPr>
          <w:rFonts w:ascii="Helvetica Neue" w:hAnsi="Helvetica Neue"/>
          <w:i/>
          <w:sz w:val="24"/>
          <w:szCs w:val="24"/>
        </w:rPr>
        <w:t xml:space="preserve">like I. scapularis, D. variabilis, </w:t>
      </w:r>
      <w:r w:rsidR="00D82EA5" w:rsidRPr="008F3ACB">
        <w:rPr>
          <w:rFonts w:ascii="Helvetica Neue" w:hAnsi="Helvetica Neue"/>
          <w:sz w:val="24"/>
          <w:szCs w:val="24"/>
        </w:rPr>
        <w:t>and</w:t>
      </w:r>
      <w:r w:rsidR="00D82EA5" w:rsidRPr="007E63FE">
        <w:rPr>
          <w:rFonts w:ascii="Helvetica Neue" w:hAnsi="Helvetica Neue"/>
          <w:i/>
          <w:sz w:val="24"/>
          <w:szCs w:val="24"/>
        </w:rPr>
        <w:t xml:space="preserve"> A. </w:t>
      </w:r>
      <w:proofErr w:type="spellStart"/>
      <w:r w:rsidR="00D82EA5" w:rsidRPr="007E63FE">
        <w:rPr>
          <w:rFonts w:ascii="Helvetica Neue" w:hAnsi="Helvetica Neue"/>
          <w:i/>
          <w:sz w:val="24"/>
          <w:szCs w:val="24"/>
        </w:rPr>
        <w:t>americanum</w:t>
      </w:r>
      <w:proofErr w:type="spellEnd"/>
      <w:r w:rsidR="00D82EA5">
        <w:rPr>
          <w:rFonts w:ascii="Helvetica Neue" w:hAnsi="Helvetica Neue"/>
          <w:sz w:val="24"/>
          <w:szCs w:val="24"/>
        </w:rPr>
        <w:t xml:space="preserve">, does </w:t>
      </w:r>
      <w:r w:rsidR="00D82EA5">
        <w:rPr>
          <w:rFonts w:ascii="Helvetica Neue" w:hAnsi="Helvetica Neue"/>
          <w:sz w:val="24"/>
          <w:szCs w:val="24"/>
        </w:rPr>
        <w:lastRenderedPageBreak/>
        <w:t>indeed have a wide host range. In some current online tick resources, this species</w:t>
      </w:r>
      <w:r>
        <w:rPr>
          <w:rFonts w:ascii="Helvetica Neue" w:hAnsi="Helvetica Neue"/>
          <w:sz w:val="24"/>
          <w:szCs w:val="24"/>
        </w:rPr>
        <w:t xml:space="preserve">, </w:t>
      </w:r>
      <w:r w:rsidR="00D82EA5">
        <w:rPr>
          <w:rFonts w:ascii="Helvetica Neue" w:hAnsi="Helvetica Neue"/>
          <w:sz w:val="24"/>
          <w:szCs w:val="24"/>
        </w:rPr>
        <w:t xml:space="preserve">current </w:t>
      </w:r>
      <w:r>
        <w:rPr>
          <w:rFonts w:ascii="Helvetica Neue" w:hAnsi="Helvetica Neue"/>
          <w:sz w:val="24"/>
          <w:szCs w:val="24"/>
        </w:rPr>
        <w:t>online tick resources</w:t>
      </w:r>
      <w:r w:rsidR="008F3ACB">
        <w:rPr>
          <w:rFonts w:ascii="Helvetica Neue" w:hAnsi="Helvetica Neue"/>
          <w:sz w:val="24"/>
          <w:szCs w:val="24"/>
        </w:rPr>
        <w:t xml:space="preserve"> often suggest that</w:t>
      </w:r>
      <w:r>
        <w:rPr>
          <w:rFonts w:ascii="Helvetica Neue" w:hAnsi="Helvetica Neue"/>
          <w:sz w:val="24"/>
          <w:szCs w:val="24"/>
        </w:rPr>
        <w:t xml:space="preserve"> this species </w:t>
      </w:r>
      <w:r w:rsidR="008F3ACB">
        <w:rPr>
          <w:rFonts w:ascii="Helvetica Neue" w:hAnsi="Helvetica Neue"/>
          <w:sz w:val="24"/>
          <w:szCs w:val="24"/>
        </w:rPr>
        <w:t xml:space="preserve">is </w:t>
      </w:r>
      <w:r w:rsidR="00D82EA5">
        <w:rPr>
          <w:rFonts w:ascii="Helvetica Neue" w:hAnsi="Helvetica Neue"/>
          <w:sz w:val="24"/>
          <w:szCs w:val="24"/>
        </w:rPr>
        <w:t xml:space="preserve">a groundhog or woodchuck tick, not an important vector of </w:t>
      </w:r>
      <w:r w:rsidR="00D82EA5">
        <w:rPr>
          <w:rFonts w:ascii="Helvetica Neue" w:hAnsi="Helvetica Neue"/>
          <w:i/>
          <w:sz w:val="24"/>
          <w:szCs w:val="24"/>
        </w:rPr>
        <w:t xml:space="preserve">B. </w:t>
      </w:r>
      <w:r w:rsidR="00D82EA5" w:rsidRPr="00A1577E">
        <w:rPr>
          <w:rFonts w:ascii="Helvetica Neue" w:hAnsi="Helvetica Neue"/>
          <w:i/>
          <w:sz w:val="24"/>
          <w:szCs w:val="24"/>
        </w:rPr>
        <w:t>burgdorferi</w:t>
      </w:r>
      <w:r w:rsidR="00D82EA5">
        <w:rPr>
          <w:rFonts w:ascii="Helvetica Neue" w:hAnsi="Helvetica Neue"/>
          <w:sz w:val="24"/>
          <w:szCs w:val="24"/>
        </w:rPr>
        <w:t xml:space="preserve">, and therefore </w:t>
      </w:r>
      <w:r w:rsidR="008F3ACB" w:rsidRPr="00D82EA5">
        <w:rPr>
          <w:rFonts w:ascii="Helvetica Neue" w:hAnsi="Helvetica Neue"/>
          <w:sz w:val="24"/>
          <w:szCs w:val="24"/>
        </w:rPr>
        <w:t>not</w:t>
      </w:r>
      <w:r w:rsidR="008F3ACB">
        <w:rPr>
          <w:rFonts w:ascii="Helvetica Neue" w:hAnsi="Helvetica Neue"/>
          <w:sz w:val="24"/>
          <w:szCs w:val="24"/>
        </w:rPr>
        <w:t xml:space="preserve"> </w:t>
      </w:r>
      <w:r w:rsidR="00D82EA5">
        <w:rPr>
          <w:rFonts w:ascii="Helvetica Neue" w:hAnsi="Helvetica Neue"/>
          <w:sz w:val="24"/>
          <w:szCs w:val="24"/>
        </w:rPr>
        <w:t xml:space="preserve">vector of public health interest, apart from rare transmission of PEV). </w:t>
      </w:r>
    </w:p>
    <w:p w14:paraId="2DD765FA" w14:textId="63970257" w:rsidR="003D1D2A" w:rsidRPr="00457F6A" w:rsidDel="00171853" w:rsidRDefault="00D82EA5" w:rsidP="008F3ACB">
      <w:pPr>
        <w:pStyle w:val="Normal1"/>
        <w:ind w:firstLine="720"/>
        <w:rPr>
          <w:del w:id="630" w:author="J Sakamoto" w:date="2018-07-09T00:23:00Z"/>
          <w:rFonts w:ascii="Helvetica Neue" w:hAnsi="Helvetica Neue"/>
          <w:b/>
          <w:i/>
          <w:sz w:val="24"/>
          <w:szCs w:val="24"/>
        </w:rPr>
      </w:pPr>
      <w:r>
        <w:rPr>
          <w:rFonts w:ascii="Helvetica Neue" w:hAnsi="Helvetica Neue"/>
          <w:sz w:val="24"/>
          <w:szCs w:val="24"/>
        </w:rPr>
        <w:t xml:space="preserve">Thus, </w:t>
      </w:r>
      <w:r>
        <w:rPr>
          <w:rFonts w:ascii="Helvetica Neue" w:hAnsi="Helvetica Neue"/>
          <w:i/>
          <w:sz w:val="24"/>
          <w:szCs w:val="24"/>
        </w:rPr>
        <w:t>I. cookei</w:t>
      </w:r>
      <w:r>
        <w:rPr>
          <w:rFonts w:ascii="Helvetica Neue" w:hAnsi="Helvetica Neue"/>
          <w:sz w:val="24"/>
          <w:szCs w:val="24"/>
        </w:rPr>
        <w:t xml:space="preserve"> is a largely ignored species for which little is </w:t>
      </w:r>
      <w:r w:rsidR="008F3ACB">
        <w:rPr>
          <w:rFonts w:ascii="Helvetica Neue" w:hAnsi="Helvetica Neue"/>
          <w:sz w:val="24"/>
          <w:szCs w:val="24"/>
        </w:rPr>
        <w:t xml:space="preserve">known about </w:t>
      </w:r>
      <w:r>
        <w:rPr>
          <w:rFonts w:ascii="Helvetica Neue" w:hAnsi="Helvetica Neue"/>
          <w:sz w:val="24"/>
          <w:szCs w:val="24"/>
        </w:rPr>
        <w:t xml:space="preserve">its microbiota </w:t>
      </w:r>
      <w:r w:rsidR="008F3ACB">
        <w:rPr>
          <w:rFonts w:ascii="Helvetica Neue" w:hAnsi="Helvetica Neue"/>
          <w:sz w:val="24"/>
          <w:szCs w:val="24"/>
        </w:rPr>
        <w:t>(including pathogens, commensals, or symbionts</w:t>
      </w:r>
      <w:r>
        <w:rPr>
          <w:rFonts w:ascii="Helvetica Neue" w:hAnsi="Helvetica Neue"/>
          <w:sz w:val="24"/>
          <w:szCs w:val="24"/>
        </w:rPr>
        <w:t>)</w:t>
      </w:r>
      <w:r w:rsidR="008F3ACB">
        <w:rPr>
          <w:rFonts w:ascii="Helvetica Neue" w:hAnsi="Helvetica Neue"/>
          <w:sz w:val="24"/>
          <w:szCs w:val="24"/>
        </w:rPr>
        <w:t xml:space="preserve">.  </w:t>
      </w:r>
      <w:r>
        <w:rPr>
          <w:rFonts w:ascii="Helvetica Neue" w:hAnsi="Helvetica Neue"/>
          <w:sz w:val="24"/>
          <w:szCs w:val="24"/>
        </w:rPr>
        <w:t>Yet, because of its broad host range and co-</w:t>
      </w:r>
      <w:proofErr w:type="spellStart"/>
      <w:r>
        <w:rPr>
          <w:rFonts w:ascii="Helvetica Neue" w:hAnsi="Helvetica Neue"/>
          <w:sz w:val="24"/>
          <w:szCs w:val="24"/>
        </w:rPr>
        <w:t>parasitization</w:t>
      </w:r>
      <w:proofErr w:type="spellEnd"/>
      <w:r>
        <w:rPr>
          <w:rFonts w:ascii="Helvetica Neue" w:hAnsi="Helvetica Neue"/>
          <w:sz w:val="24"/>
          <w:szCs w:val="24"/>
        </w:rPr>
        <w:t xml:space="preserve"> with other tick species</w:t>
      </w:r>
      <w:r w:rsidR="008F3ACB">
        <w:rPr>
          <w:rFonts w:ascii="Helvetica Neue" w:hAnsi="Helvetica Neue"/>
          <w:sz w:val="24"/>
          <w:szCs w:val="24"/>
        </w:rPr>
        <w:t xml:space="preserve">, </w:t>
      </w:r>
      <w:r w:rsidR="008F3ACB">
        <w:rPr>
          <w:rFonts w:ascii="Helvetica Neue" w:hAnsi="Helvetica Neue"/>
          <w:i/>
          <w:sz w:val="24"/>
          <w:szCs w:val="24"/>
        </w:rPr>
        <w:t xml:space="preserve">I. cookei </w:t>
      </w:r>
      <w:r w:rsidR="008F3ACB">
        <w:rPr>
          <w:rFonts w:ascii="Helvetica Neue" w:hAnsi="Helvetica Neue"/>
          <w:sz w:val="24"/>
          <w:szCs w:val="24"/>
        </w:rPr>
        <w:t>may be a potential bridge vector that can transmit pathogens from</w:t>
      </w:r>
      <w:r w:rsidR="00171853">
        <w:rPr>
          <w:rFonts w:ascii="Helvetica Neue" w:hAnsi="Helvetica Neue"/>
          <w:sz w:val="24"/>
          <w:szCs w:val="24"/>
        </w:rPr>
        <w:t xml:space="preserve"> one reservoir host to another. Its natural history and co-</w:t>
      </w:r>
      <w:proofErr w:type="spellStart"/>
      <w:r w:rsidR="00171853">
        <w:rPr>
          <w:rFonts w:ascii="Helvetica Neue" w:hAnsi="Helvetica Neue"/>
          <w:sz w:val="24"/>
          <w:szCs w:val="24"/>
        </w:rPr>
        <w:t>parasitization</w:t>
      </w:r>
      <w:proofErr w:type="spellEnd"/>
      <w:r w:rsidR="00171853">
        <w:rPr>
          <w:rFonts w:ascii="Helvetica Neue" w:hAnsi="Helvetica Neue"/>
          <w:sz w:val="24"/>
          <w:szCs w:val="24"/>
        </w:rPr>
        <w:t xml:space="preserve"> of vertebrates hosts with other species might warrant further </w:t>
      </w:r>
      <w:proofErr w:type="spellStart"/>
      <w:r w:rsidR="00171853">
        <w:rPr>
          <w:rFonts w:ascii="Helvetica Neue" w:hAnsi="Helvetica Neue"/>
          <w:sz w:val="24"/>
          <w:szCs w:val="24"/>
        </w:rPr>
        <w:t>scruntiny</w:t>
      </w:r>
      <w:proofErr w:type="spellEnd"/>
      <w:r w:rsidR="00171853">
        <w:rPr>
          <w:rFonts w:ascii="Helvetica Neue" w:hAnsi="Helvetica Neue"/>
          <w:sz w:val="24"/>
          <w:szCs w:val="24"/>
        </w:rPr>
        <w:t>.</w:t>
      </w:r>
      <w:r w:rsidR="00171853" w:rsidRPr="00457F6A" w:rsidDel="00171853">
        <w:rPr>
          <w:rFonts w:ascii="Helvetica Neue" w:hAnsi="Helvetica Neue"/>
          <w:b/>
          <w:i/>
          <w:sz w:val="24"/>
          <w:szCs w:val="24"/>
        </w:rPr>
        <w:t xml:space="preserve"> </w:t>
      </w:r>
    </w:p>
    <w:p w14:paraId="575B1B18" w14:textId="77777777" w:rsidR="00A1577E" w:rsidRDefault="00A1577E">
      <w:pPr>
        <w:widowControl w:val="0"/>
        <w:autoSpaceDE w:val="0"/>
        <w:autoSpaceDN w:val="0"/>
        <w:adjustRightInd w:val="0"/>
        <w:spacing w:after="240" w:line="300" w:lineRule="atLeast"/>
        <w:rPr>
          <w:ins w:id="631" w:author="J Sakamoto" w:date="2018-07-11T14:48:00Z"/>
          <w:rFonts w:ascii="Helvetica Neue" w:hAnsi="Helvetica Neue"/>
          <w:sz w:val="24"/>
          <w:szCs w:val="24"/>
        </w:rPr>
        <w:pPrChange w:id="632" w:author="J Sakamoto" w:date="2018-07-11T14:48:00Z">
          <w:pPr>
            <w:widowControl w:val="0"/>
            <w:autoSpaceDE w:val="0"/>
            <w:autoSpaceDN w:val="0"/>
            <w:adjustRightInd w:val="0"/>
            <w:spacing w:after="240" w:line="300" w:lineRule="atLeast"/>
            <w:ind w:firstLine="720"/>
          </w:pPr>
        </w:pPrChange>
      </w:pPr>
    </w:p>
    <w:p w14:paraId="22B9945D" w14:textId="606F4A0C" w:rsidR="003F6A05" w:rsidRDefault="003F6A05" w:rsidP="003F6A05">
      <w:pPr>
        <w:widowControl w:val="0"/>
        <w:autoSpaceDE w:val="0"/>
        <w:autoSpaceDN w:val="0"/>
        <w:adjustRightInd w:val="0"/>
        <w:spacing w:after="240" w:line="300" w:lineRule="atLeast"/>
        <w:ind w:firstLine="720"/>
        <w:rPr>
          <w:ins w:id="633" w:author="J Sakamoto" w:date="2018-07-11T01:12:00Z"/>
          <w:rFonts w:ascii="Helvetica Neue" w:hAnsi="Helvetica Neue"/>
          <w:sz w:val="24"/>
          <w:szCs w:val="24"/>
        </w:rPr>
      </w:pPr>
      <w:ins w:id="634" w:author="J Sakamoto" w:date="2018-07-11T01:12:00Z">
        <w:r>
          <w:rPr>
            <w:rFonts w:ascii="Helvetica Neue" w:hAnsi="Helvetica Neue"/>
            <w:sz w:val="24"/>
            <w:szCs w:val="24"/>
          </w:rPr>
          <w:t xml:space="preserve">Other host associations should also be more closely examined.  </w:t>
        </w:r>
        <w:commentRangeStart w:id="635"/>
        <w:commentRangeStart w:id="636"/>
        <w:r>
          <w:rPr>
            <w:rFonts w:ascii="Helvetica Neue" w:hAnsi="Helvetica Neue"/>
            <w:sz w:val="24"/>
            <w:szCs w:val="24"/>
          </w:rPr>
          <w:t xml:space="preserve">There was a recent study suggesting that pet ownership increased the likelihood of tick bites </w:t>
        </w:r>
        <w:r>
          <w:rPr>
            <w:rFonts w:ascii="Helvetica Neue" w:hAnsi="Helvetica Neue"/>
            <w:sz w:val="24"/>
            <w:szCs w:val="24"/>
          </w:rPr>
          <w:fldChar w:fldCharType="begin"/>
        </w:r>
        <w:r>
          <w:rPr>
            <w:rFonts w:ascii="Helvetica Neue" w:hAnsi="Helvetica Neue"/>
            <w:sz w:val="24"/>
            <w:szCs w:val="24"/>
          </w:rPr>
          <w:instrText xml:space="preserve"> ADDIN ZOTERO_ITEM CSL_CITATION {"citationID":"qEWu7MM3","properties":{"formattedCitation":"(Jones et al., 2018)","plainCitation":"(Jones et al., 2018)","noteIndex":0},"citationItems":[{"id":3950,"uris":["http://zotero.org/users/2262747/items/DHZQ93NG"],"uri":["http://zotero.org/users/2262747/items/DHZQ93NG"],"itemData":{"id":3950,"type":"article-journal","title":"Pet ownership increases human risk of encountering ticks","container-title":"Zoonoses and Public Health","page":"74-79","volume":"65","issue":"1","source":"PubMed","abstract":"We examined whether pet ownership increased the risk for tick encounters and tickborne disease among residents of three Lyme disease-endemic states as a nested cohort within a randomized controlled trial. Information about pet ownership, use of tick control for pets, property characteristics, tick encounters and human tickborne disease were captured through surveys, and associations were assessed using univariate and multivariable analyses. Pet-owning households had 1.83 times the risk (95% CI = 1.53, 2.20) of finding ticks crawling on and 1.49 times the risk (95% CI = 1.20, 1.84) of finding ticks attached to household members compared to households without pets. This large evaluation of pet ownership, human tick encounters and tickborne diseases shows that pet owners, whether of cats or dogs, are at increased risk of encountering ticks and suggests that pet owners are at an increased risk of developing tickborne disease. Pet owners should be made aware of this risk and be reminded to conduct daily tick checks of all household members, including the pets, and to consult their veterinarian regarding effective tick control products.","DOI":"10.1111/zph.12369","ISSN":"1863-2378","note":"PMID: 28631423","journalAbbreviation":"Zoonoses Public Health","language":"eng","author":[{"family":"Jones","given":"E. H."},{"family":"Hinckley","given":"A. F."},{"family":"Hook","given":"S. A."},{"family":"Meek","given":"J. I."},{"family":"Backenson","given":"B."},{"family":"Kugeler","given":"K. J."},{"family":"Feldman","given":"K. A."}],"issued":{"date-parts":[["2018",2]]}}}],"schema":"https://github.com/citation-style-language/schema/raw/master/csl-citation.json"} </w:instrText>
        </w:r>
        <w:r>
          <w:rPr>
            <w:rFonts w:ascii="Helvetica Neue" w:hAnsi="Helvetica Neue"/>
            <w:sz w:val="24"/>
            <w:szCs w:val="24"/>
          </w:rPr>
          <w:fldChar w:fldCharType="separate"/>
        </w:r>
        <w:r>
          <w:rPr>
            <w:rFonts w:ascii="Helvetica Neue" w:hAnsi="Helvetica Neue"/>
            <w:noProof/>
            <w:sz w:val="24"/>
            <w:szCs w:val="24"/>
          </w:rPr>
          <w:t>(Jones et al., 2018)</w:t>
        </w:r>
        <w:r>
          <w:rPr>
            <w:rFonts w:ascii="Helvetica Neue" w:hAnsi="Helvetica Neue"/>
            <w:sz w:val="24"/>
            <w:szCs w:val="24"/>
          </w:rPr>
          <w:fldChar w:fldCharType="end"/>
        </w:r>
        <w:r>
          <w:rPr>
            <w:rFonts w:ascii="Helvetica Neue" w:hAnsi="Helvetica Neue"/>
            <w:sz w:val="24"/>
            <w:szCs w:val="24"/>
          </w:rPr>
          <w:t>, but when reviewing the literature, we find that this is not a new observations, nor a surprising one. In 1968, at least six of the 20 tick species described were likely to come into contact with humans through their canine companions (</w:t>
        </w:r>
        <w:r>
          <w:rPr>
            <w:rFonts w:ascii="Helvetica Neue" w:hAnsi="Helvetica Neue"/>
            <w:sz w:val="24"/>
            <w:szCs w:val="24"/>
          </w:rPr>
          <w:fldChar w:fldCharType="begin"/>
        </w:r>
        <w:r>
          <w:rPr>
            <w:rFonts w:ascii="Helvetica Neue" w:hAnsi="Helvetica Neue"/>
            <w:sz w:val="24"/>
            <w:szCs w:val="24"/>
          </w:rPr>
          <w:instrText xml:space="preserve"> ADDIN ZOTERO_ITEM CSL_CITATION {"citationID":"MUmaVUhV","properties":{"formattedCitation":"(Snetsinger, 1968)","plainCitation":"(Snetsinger, 1968)","noteIndex":0},"citationItems":[{"id":4240,"uris":["http://zotero.org/users/2262747/items/6V6A2G3Q"],"uri":["http://zotero.org/users/2262747/items/6V6A2G3Q"],"itemData":{"id":4240,"type":"book","title":"Distribution of Ticks and Tick-Borne Diseases in Pennsylvania","collection-title":"Progress report / Pennsylvania State University, School of Agriculture, Agricultural Experiment Station ; 288; Progress report (Pennsylvania State University. Agricultural Experiment Station) ; 288.","publisher":"Pennsylvania State University, College of Agriculture, Agricultural Experiment Station,","publisher-place":"University Park, PA :","archive":"WorldCat.org","event-place":"University Park, PA :","language":"English","author":[{"family":"Snetsinger","given":"Robert J."}],"issued":{"date-parts":[["1968"]]}}}],"schema":"https://github.com/citation-style-language/schema/raw/master/csl-citation.json"} </w:instrText>
        </w:r>
        <w:r>
          <w:rPr>
            <w:rFonts w:ascii="Helvetica Neue" w:hAnsi="Helvetica Neue"/>
            <w:sz w:val="24"/>
            <w:szCs w:val="24"/>
          </w:rPr>
          <w:fldChar w:fldCharType="separate"/>
        </w:r>
        <w:r>
          <w:rPr>
            <w:rFonts w:ascii="Helvetica Neue" w:hAnsi="Helvetica Neue"/>
            <w:noProof/>
            <w:sz w:val="24"/>
            <w:szCs w:val="24"/>
          </w:rPr>
          <w:t>Snetsinger, 1968)</w:t>
        </w:r>
        <w:r>
          <w:rPr>
            <w:rFonts w:ascii="Helvetica Neue" w:hAnsi="Helvetica Neue"/>
            <w:sz w:val="24"/>
            <w:szCs w:val="24"/>
          </w:rPr>
          <w:fldChar w:fldCharType="end"/>
        </w:r>
        <w:r>
          <w:rPr>
            <w:rFonts w:ascii="Helvetica Neue" w:hAnsi="Helvetica Neue"/>
            <w:sz w:val="24"/>
            <w:szCs w:val="24"/>
          </w:rPr>
          <w:t xml:space="preserve">. </w:t>
        </w:r>
        <w:commentRangeEnd w:id="635"/>
        <w:r>
          <w:rPr>
            <w:rStyle w:val="CommentReference"/>
          </w:rPr>
          <w:commentReference w:id="635"/>
        </w:r>
      </w:ins>
      <w:commentRangeEnd w:id="636"/>
      <w:r w:rsidR="00F32129">
        <w:rPr>
          <w:rStyle w:val="CommentReference"/>
        </w:rPr>
        <w:commentReference w:id="636"/>
      </w:r>
      <w:ins w:id="637" w:author="J Sakamoto" w:date="2018-07-11T01:12:00Z">
        <w:r>
          <w:rPr>
            <w:rFonts w:ascii="Helvetica Neue" w:hAnsi="Helvetica Neue"/>
            <w:sz w:val="24"/>
            <w:szCs w:val="24"/>
          </w:rPr>
          <w:t xml:space="preserve"> </w:t>
        </w:r>
      </w:ins>
    </w:p>
    <w:p w14:paraId="04C5F723" w14:textId="77777777" w:rsidR="003D1D2A" w:rsidRPr="003D1D2A" w:rsidRDefault="003D1D2A">
      <w:pPr>
        <w:pStyle w:val="Normal1"/>
        <w:ind w:firstLine="720"/>
        <w:rPr>
          <w:ins w:id="638" w:author="J Sakamoto" w:date="2018-07-04T13:35:00Z"/>
          <w:rFonts w:ascii="Helvetica Neue" w:hAnsi="Helvetica Neue"/>
          <w:sz w:val="24"/>
          <w:szCs w:val="24"/>
          <w:rPrChange w:id="639" w:author="J Sakamoto" w:date="2018-07-04T13:35:00Z">
            <w:rPr>
              <w:ins w:id="640" w:author="J Sakamoto" w:date="2018-07-04T13:35:00Z"/>
              <w:rFonts w:ascii="Helvetica Neue" w:hAnsi="Helvetica Neue"/>
              <w:i/>
              <w:sz w:val="24"/>
              <w:szCs w:val="24"/>
            </w:rPr>
          </w:rPrChange>
        </w:rPr>
        <w:pPrChange w:id="641" w:author="J Sakamoto" w:date="2018-07-09T00:23:00Z">
          <w:pPr>
            <w:pStyle w:val="Normal1"/>
          </w:pPr>
        </w:pPrChange>
      </w:pPr>
    </w:p>
    <w:p w14:paraId="77CE6325" w14:textId="7F226033" w:rsidR="00207C58" w:rsidRPr="00FB568D" w:rsidRDefault="00207C58" w:rsidP="00207C58">
      <w:pPr>
        <w:pStyle w:val="Normal1"/>
        <w:rPr>
          <w:rFonts w:ascii="Helvetica Neue" w:hAnsi="Helvetica Neue"/>
          <w:i/>
          <w:sz w:val="24"/>
          <w:szCs w:val="24"/>
        </w:rPr>
      </w:pPr>
      <w:r>
        <w:rPr>
          <w:rFonts w:ascii="Helvetica Neue" w:hAnsi="Helvetica Neue"/>
          <w:i/>
          <w:sz w:val="24"/>
          <w:szCs w:val="24"/>
        </w:rPr>
        <w:t>Passive surveillance and th</w:t>
      </w:r>
      <w:r w:rsidRPr="00FB568D">
        <w:rPr>
          <w:rFonts w:ascii="Helvetica Neue" w:hAnsi="Helvetica Neue"/>
          <w:i/>
          <w:sz w:val="24"/>
          <w:szCs w:val="24"/>
        </w:rPr>
        <w:t xml:space="preserve">e value of citizen </w:t>
      </w:r>
      <w:commentRangeStart w:id="642"/>
      <w:r w:rsidRPr="00FB568D">
        <w:rPr>
          <w:rFonts w:ascii="Helvetica Neue" w:hAnsi="Helvetica Neue"/>
          <w:i/>
          <w:sz w:val="24"/>
          <w:szCs w:val="24"/>
        </w:rPr>
        <w:t>contribution</w:t>
      </w:r>
      <w:commentRangeEnd w:id="642"/>
      <w:r w:rsidR="007958DA">
        <w:rPr>
          <w:rStyle w:val="CommentReference"/>
        </w:rPr>
        <w:commentReference w:id="642"/>
      </w:r>
    </w:p>
    <w:p w14:paraId="75B676E5" w14:textId="77777777" w:rsidR="00207C58" w:rsidRDefault="00207C58">
      <w:pPr>
        <w:pStyle w:val="Normal1"/>
        <w:rPr>
          <w:rFonts w:ascii="Helvetica Neue" w:hAnsi="Helvetica Neue"/>
          <w:i/>
          <w:sz w:val="24"/>
          <w:szCs w:val="24"/>
        </w:rPr>
      </w:pPr>
    </w:p>
    <w:p w14:paraId="387C80FC" w14:textId="77777777" w:rsidR="00A64627" w:rsidRPr="00457F6A" w:rsidRDefault="00FF5AA4">
      <w:pPr>
        <w:pStyle w:val="Normal1"/>
        <w:ind w:firstLine="720"/>
        <w:rPr>
          <w:rFonts w:ascii="Helvetica Neue" w:hAnsi="Helvetica Neue"/>
          <w:sz w:val="24"/>
          <w:szCs w:val="24"/>
        </w:rPr>
        <w:pPrChange w:id="643" w:author="J Sakamoto" w:date="2018-07-11T01:13:00Z">
          <w:pPr>
            <w:pStyle w:val="Normal1"/>
          </w:pPr>
        </w:pPrChange>
      </w:pPr>
      <w:r w:rsidRPr="00457F6A">
        <w:rPr>
          <w:rFonts w:ascii="Helvetica Neue" w:hAnsi="Helvetica Neue"/>
          <w:sz w:val="24"/>
          <w:szCs w:val="24"/>
        </w:rPr>
        <w:t xml:space="preserve">The ideal surveillance program for vector-borne disease epidemiology would have both active and passive collection strategies. Combined with reported human cases of tick-borne disease, both passive and active collections provide complementary data for accurate assessment of tick-borne disease risk. The metadata associated with both active and passive tick surveillance (assuming it has been curated and well-managed) can provide insight into tick-host association, vegetation, seasonality, and shifts in population structure that can be used for modeling disease risk.  Archival tick samples (or their DNA) can be useful for retrospective mining for research on the population genetics of ticks to detect gene flow, host shifts, or on their microbial inhabitants. </w:t>
      </w:r>
    </w:p>
    <w:p w14:paraId="1B6D2794" w14:textId="77777777" w:rsidR="00A64627" w:rsidRPr="00457F6A" w:rsidRDefault="00A64627">
      <w:pPr>
        <w:pStyle w:val="Normal1"/>
        <w:rPr>
          <w:rFonts w:ascii="Helvetica Neue" w:hAnsi="Helvetica Neue"/>
          <w:sz w:val="24"/>
          <w:szCs w:val="24"/>
        </w:rPr>
      </w:pPr>
    </w:p>
    <w:p w14:paraId="45941F0C" w14:textId="78C9F4AC" w:rsidR="00A64627" w:rsidRPr="00457F6A" w:rsidRDefault="00FF5AA4" w:rsidP="00A1577E">
      <w:pPr>
        <w:pStyle w:val="Normal1"/>
        <w:ind w:firstLine="720"/>
        <w:rPr>
          <w:rFonts w:ascii="Helvetica Neue" w:hAnsi="Helvetica Neue"/>
          <w:sz w:val="24"/>
          <w:szCs w:val="24"/>
        </w:rPr>
      </w:pPr>
      <w:r w:rsidRPr="00457F6A">
        <w:rPr>
          <w:rFonts w:ascii="Helvetica Neue" w:hAnsi="Helvetica Neue"/>
          <w:sz w:val="24"/>
          <w:szCs w:val="24"/>
        </w:rPr>
        <w:t xml:space="preserve">Active collection methods </w:t>
      </w:r>
      <w:r w:rsidR="00207C58">
        <w:rPr>
          <w:rFonts w:ascii="Helvetica Neue" w:hAnsi="Helvetica Neue"/>
          <w:sz w:val="24"/>
          <w:szCs w:val="24"/>
        </w:rPr>
        <w:t xml:space="preserve">often </w:t>
      </w:r>
      <w:r w:rsidRPr="00457F6A">
        <w:rPr>
          <w:rFonts w:ascii="Helvetica Neue" w:hAnsi="Helvetica Neue"/>
          <w:sz w:val="24"/>
          <w:szCs w:val="24"/>
        </w:rPr>
        <w:t>provide a better estimate of the tick population sizes</w:t>
      </w:r>
      <w:r w:rsidR="00207C58">
        <w:rPr>
          <w:rFonts w:ascii="Helvetica Neue" w:hAnsi="Helvetica Neue"/>
          <w:sz w:val="24"/>
          <w:szCs w:val="24"/>
        </w:rPr>
        <w:t>,</w:t>
      </w:r>
      <w:r w:rsidRPr="00457F6A">
        <w:rPr>
          <w:rFonts w:ascii="Helvetica Neue" w:hAnsi="Helvetica Neue"/>
          <w:sz w:val="24"/>
          <w:szCs w:val="24"/>
        </w:rPr>
        <w:t xml:space="preserve"> a major </w:t>
      </w:r>
      <w:r w:rsidR="00207C58">
        <w:rPr>
          <w:rFonts w:ascii="Helvetica Neue" w:hAnsi="Helvetica Neue"/>
          <w:sz w:val="24"/>
          <w:szCs w:val="24"/>
        </w:rPr>
        <w:t>variable</w:t>
      </w:r>
      <w:r w:rsidRPr="00457F6A">
        <w:rPr>
          <w:rFonts w:ascii="Helvetica Neue" w:hAnsi="Helvetica Neue"/>
          <w:sz w:val="24"/>
          <w:szCs w:val="24"/>
        </w:rPr>
        <w:t xml:space="preserve"> </w:t>
      </w:r>
      <w:r w:rsidR="00207C58">
        <w:rPr>
          <w:rFonts w:ascii="Helvetica Neue" w:hAnsi="Helvetica Neue"/>
          <w:sz w:val="24"/>
          <w:szCs w:val="24"/>
        </w:rPr>
        <w:t>used to assess</w:t>
      </w:r>
      <w:r w:rsidRPr="00457F6A">
        <w:rPr>
          <w:rFonts w:ascii="Helvetica Neue" w:hAnsi="Helvetica Neue"/>
          <w:sz w:val="24"/>
          <w:szCs w:val="24"/>
        </w:rPr>
        <w:t xml:space="preserve"> tick-borne disease risk. </w:t>
      </w:r>
      <w:r w:rsidR="00F61C24">
        <w:rPr>
          <w:rFonts w:ascii="Helvetica Neue" w:hAnsi="Helvetica Neue"/>
          <w:sz w:val="24"/>
          <w:szCs w:val="24"/>
        </w:rPr>
        <w:t>Springer et al</w:t>
      </w:r>
      <w:ins w:id="644" w:author="Jason Rasgon" w:date="2018-07-03T19:27:00Z">
        <w:r w:rsidR="00A0665C">
          <w:rPr>
            <w:rFonts w:ascii="Helvetica Neue" w:hAnsi="Helvetica Neue"/>
            <w:sz w:val="24"/>
            <w:szCs w:val="24"/>
          </w:rPr>
          <w:t xml:space="preserve">. </w:t>
        </w:r>
      </w:ins>
      <w:r w:rsidR="00F61C24">
        <w:rPr>
          <w:rFonts w:ascii="Helvetica Neue" w:hAnsi="Helvetica Neue"/>
          <w:sz w:val="24"/>
          <w:szCs w:val="24"/>
        </w:rPr>
        <w:t xml:space="preserve">described the distribution of </w:t>
      </w:r>
      <w:proofErr w:type="spellStart"/>
      <w:r w:rsidR="00207C58">
        <w:rPr>
          <w:rFonts w:ascii="Helvetica Neue" w:hAnsi="Helvetica Neue"/>
          <w:sz w:val="24"/>
          <w:szCs w:val="24"/>
        </w:rPr>
        <w:t>lonestar</w:t>
      </w:r>
      <w:proofErr w:type="spellEnd"/>
      <w:r w:rsidR="00207C58">
        <w:rPr>
          <w:rFonts w:ascii="Helvetica Neue" w:hAnsi="Helvetica Neue"/>
          <w:sz w:val="24"/>
          <w:szCs w:val="24"/>
        </w:rPr>
        <w:t xml:space="preserve"> ticks </w:t>
      </w:r>
      <w:r w:rsidR="00207C58" w:rsidRPr="00457F6A">
        <w:rPr>
          <w:rFonts w:ascii="Helvetica Neue" w:hAnsi="Helvetica Neue"/>
          <w:sz w:val="24"/>
          <w:szCs w:val="24"/>
        </w:rPr>
        <w:t>(</w:t>
      </w:r>
      <w:ins w:id="645" w:author="J Sakamoto" w:date="2018-07-09T15:03:00Z">
        <w:r w:rsidR="002E743C" w:rsidRPr="00457F6A">
          <w:rPr>
            <w:rFonts w:ascii="Helvetica Neue" w:hAnsi="Helvetica Neue"/>
            <w:i/>
            <w:sz w:val="24"/>
            <w:szCs w:val="24"/>
          </w:rPr>
          <w:t>A</w:t>
        </w:r>
        <w:r w:rsidR="002E743C">
          <w:rPr>
            <w:rFonts w:ascii="Helvetica Neue" w:hAnsi="Helvetica Neue"/>
            <w:i/>
            <w:sz w:val="24"/>
            <w:szCs w:val="24"/>
          </w:rPr>
          <w:t>.</w:t>
        </w:r>
        <w:r w:rsidR="002E743C" w:rsidRPr="00457F6A">
          <w:rPr>
            <w:rFonts w:ascii="Helvetica Neue" w:hAnsi="Helvetica Neue"/>
            <w:i/>
            <w:sz w:val="24"/>
            <w:szCs w:val="24"/>
          </w:rPr>
          <w:t xml:space="preserve"> </w:t>
        </w:r>
      </w:ins>
      <w:proofErr w:type="spellStart"/>
      <w:r w:rsidR="00207C58" w:rsidRPr="00457F6A">
        <w:rPr>
          <w:rFonts w:ascii="Helvetica Neue" w:hAnsi="Helvetica Neue"/>
          <w:i/>
          <w:sz w:val="24"/>
          <w:szCs w:val="24"/>
        </w:rPr>
        <w:t>americanum</w:t>
      </w:r>
      <w:proofErr w:type="spellEnd"/>
      <w:r w:rsidR="00207C58" w:rsidRPr="00457F6A">
        <w:rPr>
          <w:rFonts w:ascii="Helvetica Neue" w:hAnsi="Helvetica Neue"/>
          <w:sz w:val="24"/>
          <w:szCs w:val="24"/>
        </w:rPr>
        <w:t xml:space="preserve">) </w:t>
      </w:r>
      <w:r w:rsidR="00F61C24">
        <w:rPr>
          <w:rFonts w:ascii="Helvetica Neue" w:hAnsi="Helvetica Neue"/>
          <w:sz w:val="24"/>
          <w:szCs w:val="24"/>
        </w:rPr>
        <w:t>across the United States, but only identified it in</w:t>
      </w:r>
      <w:r w:rsidR="00207C58">
        <w:rPr>
          <w:rFonts w:ascii="Helvetica Neue" w:hAnsi="Helvetica Neue"/>
          <w:sz w:val="24"/>
          <w:szCs w:val="24"/>
        </w:rPr>
        <w:t xml:space="preserve"> 17 </w:t>
      </w:r>
      <w:r w:rsidR="000906DE">
        <w:rPr>
          <w:rFonts w:ascii="Helvetica Neue" w:hAnsi="Helvetica Neue"/>
          <w:sz w:val="24"/>
          <w:szCs w:val="24"/>
        </w:rPr>
        <w:t>of 77 counties</w:t>
      </w:r>
      <w:r w:rsidR="00F61C24">
        <w:rPr>
          <w:rFonts w:ascii="Helvetica Neue" w:hAnsi="Helvetica Neue"/>
          <w:sz w:val="24"/>
          <w:szCs w:val="24"/>
        </w:rPr>
        <w:t xml:space="preserve"> of Oklahoma</w:t>
      </w:r>
      <w:r w:rsidR="000906DE">
        <w:rPr>
          <w:rFonts w:ascii="Helvetica Neue" w:hAnsi="Helvetica Neue"/>
          <w:sz w:val="24"/>
          <w:szCs w:val="24"/>
        </w:rPr>
        <w:t xml:space="preserve"> </w:t>
      </w:r>
      <w:r w:rsidR="00F61C24">
        <w:rPr>
          <w:rFonts w:ascii="Helvetica Neue" w:hAnsi="Helvetica Neue"/>
          <w:sz w:val="24"/>
          <w:szCs w:val="24"/>
        </w:rPr>
        <w:fldChar w:fldCharType="begin"/>
      </w:r>
      <w:r w:rsidR="00F61C24">
        <w:rPr>
          <w:rFonts w:ascii="Helvetica Neue" w:hAnsi="Helvetica Neue"/>
          <w:sz w:val="24"/>
          <w:szCs w:val="24"/>
        </w:rPr>
        <w:instrText xml:space="preserve"> ADDIN ZOTERO_ITEM CSL_CITATION {"citationID":"IlgZrk4S","properties":{"formattedCitation":"(Springer et al., 2014)","plainCitation":"(Springer et al., 2014)","noteIndex":0},"citationItems":[{"id":786,"uris":["http://zotero.org/users/2262747/items/RSQS4TDB"],"uri":["http://zotero.org/users/2262747/items/RSQS4TDB"],"itemData":{"id":786,"type":"article-journal","title":"Spatial Distribution of Counties in the Continental United States With Records of Occurrence of Amblyomma americanum (Ixodida: Ixodidae)","container-title":"Journal of Medical Entomology","page":"342-351","volume":"51","issue":"2","source":"jme.oxfordjournals.org","abstract":"In addition to being a major nuisance biter, the lone star tick, Amblyomma americanum (L.), is increasingly recognized as an important vector of pathogens affecting humans, domestic animals, and wildlife. Despite its notoriety, efforts have been lacking to define the spatial occurrence of A. americanum in the continental United States with precision beyond that conveyed in continental-scale distribution maps. Here we present a county-level distribution map for A. americanum generated by compiling collection records obtained from a search of the published literature and databases managed by the USDA, U.S. National Tick Collection, and Walter Reed Biosystematics Unit. Our decadal and cumulative maps, which visually summarize 18,121 collections made between 1898 and 2012, show that A. americanum is either established (≥six ticks or ≥two life stages) or reported (&lt;six ticks of a single life stage or number of ticks not specified) in 1,300 counties distributed among 39 states and the District of Columbia. Our cumulative map depicts a species with a core distributional area in the southern part of the eastern United States, but that also occurs further north, especially along the Atlantic Coast and into the Midwest. Although our decadal maps suggest a northward shift in the tick's distribution in recent decades, the lack of systematic tick surveillance makes this difficult to confirm. The data presented herein should aid in identifying areas posing risk for A. americanum-associated illnesses and environmental correlates that define the tick's distributional limits.","DOI":"10.1603/ME13115","ISSN":"0022-2585, 1938-2928","note":"PMID: 24724282","shortTitle":"Spatial Distribution of Counties in the Continental United States With Records of Occurrence of Amblyomma americanum (Ixodida","language":"en","author":[{"family":"Springer","given":"Yuri P."},{"family":"Eisen","given":"Lars"},{"family":"Beati","given":"Lorenza"},{"family":"James","given":"Angela M."},{"family":"Eisen","given":"Rebecca J."}],"issued":{"date-parts":[["2014",3,1]]}}}],"schema":"https://github.com/citation-style-language/schema/raw/master/csl-citation.json"} </w:instrText>
      </w:r>
      <w:r w:rsidR="00F61C24">
        <w:rPr>
          <w:rFonts w:ascii="Helvetica Neue" w:hAnsi="Helvetica Neue"/>
          <w:sz w:val="24"/>
          <w:szCs w:val="24"/>
        </w:rPr>
        <w:fldChar w:fldCharType="separate"/>
      </w:r>
      <w:r w:rsidR="00F61C24">
        <w:rPr>
          <w:rFonts w:ascii="Helvetica Neue" w:hAnsi="Helvetica Neue"/>
          <w:noProof/>
          <w:sz w:val="24"/>
          <w:szCs w:val="24"/>
        </w:rPr>
        <w:t>(Springer et al., 2014)</w:t>
      </w:r>
      <w:r w:rsidR="00F61C24">
        <w:rPr>
          <w:rFonts w:ascii="Helvetica Neue" w:hAnsi="Helvetica Neue"/>
          <w:sz w:val="24"/>
          <w:szCs w:val="24"/>
        </w:rPr>
        <w:fldChar w:fldCharType="end"/>
      </w:r>
      <w:r w:rsidR="00F61C24">
        <w:rPr>
          <w:rFonts w:ascii="Helvetica Neue" w:hAnsi="Helvetica Neue"/>
          <w:sz w:val="24"/>
          <w:szCs w:val="24"/>
        </w:rPr>
        <w:t>. Barrett suggested that</w:t>
      </w:r>
      <w:r w:rsidR="000906DE">
        <w:rPr>
          <w:rFonts w:ascii="Helvetica Neue" w:hAnsi="Helvetica Neue"/>
          <w:sz w:val="24"/>
          <w:szCs w:val="24"/>
        </w:rPr>
        <w:t xml:space="preserve"> this was an </w:t>
      </w:r>
      <w:r w:rsidR="00F61C24">
        <w:rPr>
          <w:rFonts w:ascii="Helvetica Neue" w:hAnsi="Helvetica Neue"/>
          <w:sz w:val="24"/>
          <w:szCs w:val="24"/>
        </w:rPr>
        <w:t xml:space="preserve">underestimation due to incomplete passive surveillance </w:t>
      </w:r>
      <w:r w:rsidR="000906DE">
        <w:rPr>
          <w:rFonts w:ascii="Helvetica Neue" w:hAnsi="Helvetica Neue"/>
          <w:sz w:val="24"/>
          <w:szCs w:val="24"/>
        </w:rPr>
        <w:fldChar w:fldCharType="begin"/>
      </w:r>
      <w:r w:rsidR="000906DE">
        <w:rPr>
          <w:rFonts w:ascii="Helvetica Neue" w:hAnsi="Helvetica Neue"/>
          <w:sz w:val="24"/>
          <w:szCs w:val="24"/>
        </w:rPr>
        <w:instrText xml:space="preserve"> ADDIN ZOTERO_ITEM CSL_CITATION {"citationID":"lDKOwi49","properties":{"formattedCitation":"(Barrett et al., 2015)","plainCitation":"(Barrett et al., 2015)","noteIndex":0},"citationItems":[{"id":825,"uris":["http://zotero.org/users/2262747/items/T3Z6A4QA"],"uri":["http://zotero.org/users/2262747/items/T3Z6A4QA"],"itemData":{"id":825,"type":"article-journal","title":"County Scale Distribution of Amblyomma americanum (Ixodida: Ixodidae) in Oklahoma: Addressing Local Deficits in Tick Maps Based on Passive Reporting","container-title":"Journal of Medical Entomology","page":"269-273","volume":"52","issue":"2","source":"CrossRef","DOI":"10.1093/jme/tju026","ISSN":"0022-2585, 1938-2928","shortTitle":"County Scale Distribution of Amblyomma americanum (Ixodida","language":"en","author":[{"family":"Barrett","given":"A. W."},{"family":"Noden","given":"B. H."},{"family":"Gruntmeir","given":"J. M."},{"family":"Holland","given":"T."},{"family":"Mitcham","given":"J. R."},{"family":"Martin","given":"J. E."},{"family":"Johnson","given":"E. M."},{"family":"Little","given":"S. E."}],"issued":{"date-parts":[["2015",3,1]]}}}],"schema":"https://github.com/citation-style-language/schema/raw/master/csl-citation.json"} </w:instrText>
      </w:r>
      <w:r w:rsidR="000906DE">
        <w:rPr>
          <w:rFonts w:ascii="Helvetica Neue" w:hAnsi="Helvetica Neue"/>
          <w:sz w:val="24"/>
          <w:szCs w:val="24"/>
        </w:rPr>
        <w:fldChar w:fldCharType="separate"/>
      </w:r>
      <w:r w:rsidR="000906DE">
        <w:rPr>
          <w:rFonts w:ascii="Helvetica Neue" w:hAnsi="Helvetica Neue"/>
          <w:noProof/>
          <w:sz w:val="24"/>
          <w:szCs w:val="24"/>
        </w:rPr>
        <w:t>(Barrett et al., 2015)</w:t>
      </w:r>
      <w:r w:rsidR="000906DE">
        <w:rPr>
          <w:rFonts w:ascii="Helvetica Neue" w:hAnsi="Helvetica Neue"/>
          <w:sz w:val="24"/>
          <w:szCs w:val="24"/>
        </w:rPr>
        <w:fldChar w:fldCharType="end"/>
      </w:r>
      <w:r w:rsidR="000906DE">
        <w:rPr>
          <w:rFonts w:ascii="Helvetica Neue" w:hAnsi="Helvetica Neue"/>
          <w:sz w:val="24"/>
          <w:szCs w:val="24"/>
        </w:rPr>
        <w:t>. Barrett et al (2015) used</w:t>
      </w:r>
      <w:r w:rsidR="00F61C24">
        <w:rPr>
          <w:rFonts w:ascii="Helvetica Neue" w:hAnsi="Helvetica Neue"/>
          <w:sz w:val="24"/>
          <w:szCs w:val="24"/>
        </w:rPr>
        <w:t xml:space="preserve"> a combination of retrospective literature review, </w:t>
      </w:r>
      <w:r w:rsidR="000906DE">
        <w:rPr>
          <w:rFonts w:ascii="Helvetica Neue" w:hAnsi="Helvetica Neue"/>
          <w:sz w:val="24"/>
          <w:szCs w:val="24"/>
        </w:rPr>
        <w:t xml:space="preserve">data </w:t>
      </w:r>
      <w:r w:rsidR="00F61C24">
        <w:rPr>
          <w:rFonts w:ascii="Helvetica Neue" w:hAnsi="Helvetica Neue"/>
          <w:sz w:val="24"/>
          <w:szCs w:val="24"/>
        </w:rPr>
        <w:t xml:space="preserve">compilation of specimens from archival collections, </w:t>
      </w:r>
      <w:r w:rsidR="00F61C24" w:rsidRPr="00A1577E">
        <w:rPr>
          <w:rFonts w:ascii="Helvetica Neue" w:hAnsi="Helvetica Neue"/>
          <w:i/>
          <w:sz w:val="24"/>
          <w:szCs w:val="24"/>
        </w:rPr>
        <w:t>and</w:t>
      </w:r>
      <w:r w:rsidR="00F61C24">
        <w:rPr>
          <w:rFonts w:ascii="Helvetica Neue" w:hAnsi="Helvetica Neue"/>
          <w:sz w:val="24"/>
          <w:szCs w:val="24"/>
        </w:rPr>
        <w:t xml:space="preserve"> active collection</w:t>
      </w:r>
      <w:r w:rsidR="000906DE">
        <w:rPr>
          <w:rFonts w:ascii="Helvetica Neue" w:hAnsi="Helvetica Neue"/>
          <w:sz w:val="24"/>
          <w:szCs w:val="24"/>
        </w:rPr>
        <w:t xml:space="preserve"> (dry ice, dragging, and flagging)</w:t>
      </w:r>
      <w:r w:rsidR="00F61C24">
        <w:rPr>
          <w:rFonts w:ascii="Helvetica Neue" w:hAnsi="Helvetica Neue"/>
          <w:sz w:val="24"/>
          <w:szCs w:val="24"/>
        </w:rPr>
        <w:t xml:space="preserve"> in counties presumed to be free of </w:t>
      </w:r>
      <w:proofErr w:type="spellStart"/>
      <w:r w:rsidR="00F61C24" w:rsidRPr="00457F6A">
        <w:rPr>
          <w:rFonts w:ascii="Helvetica Neue" w:hAnsi="Helvetica Neue"/>
          <w:i/>
          <w:sz w:val="24"/>
          <w:szCs w:val="24"/>
        </w:rPr>
        <w:t>Amblyomma</w:t>
      </w:r>
      <w:proofErr w:type="spellEnd"/>
      <w:r w:rsidR="00F61C24" w:rsidRPr="00457F6A">
        <w:rPr>
          <w:rFonts w:ascii="Helvetica Neue" w:hAnsi="Helvetica Neue"/>
          <w:i/>
          <w:sz w:val="24"/>
          <w:szCs w:val="24"/>
        </w:rPr>
        <w:t xml:space="preserve"> </w:t>
      </w:r>
      <w:proofErr w:type="spellStart"/>
      <w:r w:rsidR="00F61C24" w:rsidRPr="00457F6A">
        <w:rPr>
          <w:rFonts w:ascii="Helvetica Neue" w:hAnsi="Helvetica Neue"/>
          <w:i/>
          <w:sz w:val="24"/>
          <w:szCs w:val="24"/>
        </w:rPr>
        <w:t>americanum</w:t>
      </w:r>
      <w:proofErr w:type="spellEnd"/>
      <w:r w:rsidR="000906DE">
        <w:rPr>
          <w:rFonts w:ascii="Helvetica Neue" w:hAnsi="Helvetica Neue"/>
          <w:sz w:val="24"/>
          <w:szCs w:val="24"/>
        </w:rPr>
        <w:t xml:space="preserve"> </w:t>
      </w:r>
      <w:r w:rsidR="000906DE">
        <w:rPr>
          <w:rFonts w:ascii="Helvetica Neue" w:hAnsi="Helvetica Neue"/>
          <w:sz w:val="24"/>
          <w:szCs w:val="24"/>
        </w:rPr>
        <w:lastRenderedPageBreak/>
        <w:t>and found that 68 of 77</w:t>
      </w:r>
      <w:r w:rsidR="00207C58">
        <w:rPr>
          <w:rFonts w:ascii="Helvetica Neue" w:hAnsi="Helvetica Neue"/>
          <w:sz w:val="24"/>
          <w:szCs w:val="24"/>
        </w:rPr>
        <w:t xml:space="preserve"> counties of Oklahoma were colonized</w:t>
      </w:r>
      <w:r w:rsidR="00207C58" w:rsidRPr="00207C58">
        <w:rPr>
          <w:rFonts w:ascii="Helvetica Neue" w:hAnsi="Helvetica Neue"/>
          <w:sz w:val="24"/>
          <w:szCs w:val="24"/>
        </w:rPr>
        <w:t>.</w:t>
      </w:r>
      <w:r w:rsidR="00207C58" w:rsidRPr="00457F6A">
        <w:rPr>
          <w:rFonts w:ascii="Helvetica Neue" w:hAnsi="Helvetica Neue"/>
          <w:sz w:val="24"/>
          <w:szCs w:val="24"/>
        </w:rPr>
        <w:t xml:space="preserve"> </w:t>
      </w:r>
      <w:r w:rsidR="000906DE">
        <w:rPr>
          <w:rFonts w:ascii="Helvetica Neue" w:hAnsi="Helvetica Neue"/>
          <w:sz w:val="24"/>
          <w:szCs w:val="24"/>
        </w:rPr>
        <w:t xml:space="preserve"> O</w:t>
      </w:r>
      <w:r w:rsidRPr="00457F6A">
        <w:rPr>
          <w:rFonts w:ascii="Helvetica Neue" w:hAnsi="Helvetica Neue"/>
          <w:sz w:val="24"/>
          <w:szCs w:val="24"/>
        </w:rPr>
        <w:t>ne of the limitations of active collection methods is that while overall population sizes may be high, sampling may not reflect population abundance, particularly if the distributions are spotty. Tick populations are not static and may be highly mobile, depending on the host upon which they alight. Nevertheless, active surveillance can fill in the gaps in tick dis</w:t>
      </w:r>
      <w:r w:rsidR="000906DE">
        <w:rPr>
          <w:rFonts w:ascii="Helvetica Neue" w:hAnsi="Helvetica Neue"/>
          <w:sz w:val="24"/>
          <w:szCs w:val="24"/>
        </w:rPr>
        <w:t>tribution throughout each state.</w:t>
      </w:r>
    </w:p>
    <w:p w14:paraId="5E77F7BC" w14:textId="77777777" w:rsidR="00A64627" w:rsidRPr="00457F6A" w:rsidRDefault="00A64627">
      <w:pPr>
        <w:pStyle w:val="Normal1"/>
        <w:rPr>
          <w:rFonts w:ascii="Helvetica Neue" w:hAnsi="Helvetica Neue"/>
          <w:sz w:val="24"/>
          <w:szCs w:val="24"/>
        </w:rPr>
      </w:pPr>
    </w:p>
    <w:p w14:paraId="3B67C21C" w14:textId="3618DB27" w:rsidR="00A64627" w:rsidRPr="00457F6A" w:rsidRDefault="00FF5AA4" w:rsidP="003F6A05">
      <w:pPr>
        <w:pStyle w:val="Normal1"/>
        <w:ind w:firstLine="720"/>
        <w:rPr>
          <w:rFonts w:ascii="Helvetica Neue" w:hAnsi="Helvetica Neue"/>
          <w:sz w:val="24"/>
          <w:szCs w:val="24"/>
        </w:rPr>
      </w:pPr>
      <w:r w:rsidRPr="00457F6A">
        <w:rPr>
          <w:rFonts w:ascii="Helvetica Neue" w:hAnsi="Helvetica Neue"/>
          <w:sz w:val="24"/>
          <w:szCs w:val="24"/>
        </w:rPr>
        <w:t>Passive surveillance</w:t>
      </w:r>
      <w:ins w:id="646" w:author="J Sakamoto" w:date="2018-07-09T00:25:00Z">
        <w:r w:rsidR="00171853">
          <w:rPr>
            <w:rFonts w:ascii="Helvetica Neue" w:hAnsi="Helvetica Neue"/>
            <w:sz w:val="24"/>
            <w:szCs w:val="24"/>
          </w:rPr>
          <w:t xml:space="preserve">, on the other hand, is </w:t>
        </w:r>
      </w:ins>
      <w:r w:rsidRPr="00457F6A">
        <w:rPr>
          <w:rFonts w:ascii="Helvetica Neue" w:hAnsi="Helvetica Neue"/>
          <w:sz w:val="24"/>
          <w:szCs w:val="24"/>
        </w:rPr>
        <w:t>sometimes criticized for under-representation of certain taxa or bias toward certain host associations</w:t>
      </w:r>
      <w:ins w:id="647" w:author="J Sakamoto" w:date="2018-07-09T00:25:00Z">
        <w:r w:rsidR="00171853">
          <w:rPr>
            <w:rFonts w:ascii="Helvetica Neue" w:hAnsi="Helvetica Neue"/>
            <w:sz w:val="24"/>
            <w:szCs w:val="24"/>
          </w:rPr>
          <w:t>. Nevertheless,</w:t>
        </w:r>
        <w:r w:rsidR="00171853" w:rsidRPr="00457F6A">
          <w:rPr>
            <w:rFonts w:ascii="Helvetica Neue" w:hAnsi="Helvetica Neue"/>
            <w:sz w:val="24"/>
            <w:szCs w:val="24"/>
          </w:rPr>
          <w:t xml:space="preserve"> </w:t>
        </w:r>
      </w:ins>
      <w:r w:rsidRPr="00457F6A">
        <w:rPr>
          <w:rFonts w:ascii="Helvetica Neue" w:hAnsi="Helvetica Neue"/>
          <w:sz w:val="24"/>
          <w:szCs w:val="24"/>
        </w:rPr>
        <w:t xml:space="preserve">citizen-submitted tick collections can provide valuable baseline data on prevalence and likelihood of tick encounters (Barrett et al., 2015; </w:t>
      </w:r>
      <w:proofErr w:type="spellStart"/>
      <w:r w:rsidRPr="00457F6A">
        <w:rPr>
          <w:rFonts w:ascii="Helvetica Neue" w:hAnsi="Helvetica Neue"/>
          <w:sz w:val="24"/>
          <w:szCs w:val="24"/>
        </w:rPr>
        <w:t>Cortinas</w:t>
      </w:r>
      <w:proofErr w:type="spellEnd"/>
      <w:r w:rsidRPr="00457F6A">
        <w:rPr>
          <w:rFonts w:ascii="Helvetica Neue" w:hAnsi="Helvetica Neue"/>
          <w:sz w:val="24"/>
          <w:szCs w:val="24"/>
        </w:rPr>
        <w:t xml:space="preserve"> and </w:t>
      </w:r>
      <w:proofErr w:type="spellStart"/>
      <w:r w:rsidRPr="00457F6A">
        <w:rPr>
          <w:rFonts w:ascii="Helvetica Neue" w:hAnsi="Helvetica Neue"/>
          <w:sz w:val="24"/>
          <w:szCs w:val="24"/>
        </w:rPr>
        <w:t>Spomer</w:t>
      </w:r>
      <w:proofErr w:type="spellEnd"/>
      <w:r w:rsidRPr="00457F6A">
        <w:rPr>
          <w:rFonts w:ascii="Helvetica Neue" w:hAnsi="Helvetica Neue"/>
          <w:sz w:val="24"/>
          <w:szCs w:val="24"/>
        </w:rPr>
        <w:t xml:space="preserve">, 2014; </w:t>
      </w:r>
      <w:proofErr w:type="spellStart"/>
      <w:r w:rsidRPr="00457F6A">
        <w:rPr>
          <w:rFonts w:ascii="Helvetica Neue" w:hAnsi="Helvetica Neue"/>
          <w:sz w:val="24"/>
          <w:szCs w:val="24"/>
        </w:rPr>
        <w:t>Koffi</w:t>
      </w:r>
      <w:proofErr w:type="spellEnd"/>
      <w:r w:rsidRPr="00457F6A">
        <w:rPr>
          <w:rFonts w:ascii="Helvetica Neue" w:hAnsi="Helvetica Neue"/>
          <w:sz w:val="24"/>
          <w:szCs w:val="24"/>
        </w:rPr>
        <w:t xml:space="preserve"> et al., 2012; </w:t>
      </w:r>
      <w:proofErr w:type="spellStart"/>
      <w:r w:rsidRPr="00457F6A">
        <w:rPr>
          <w:rFonts w:ascii="Helvetica Neue" w:hAnsi="Helvetica Neue"/>
          <w:sz w:val="24"/>
          <w:szCs w:val="24"/>
        </w:rPr>
        <w:t>Nelder</w:t>
      </w:r>
      <w:proofErr w:type="spellEnd"/>
      <w:r w:rsidRPr="00457F6A">
        <w:rPr>
          <w:rFonts w:ascii="Helvetica Neue" w:hAnsi="Helvetica Neue"/>
          <w:sz w:val="24"/>
          <w:szCs w:val="24"/>
        </w:rPr>
        <w:t xml:space="preserve"> et al., 2014; </w:t>
      </w:r>
      <w:proofErr w:type="spellStart"/>
      <w:r w:rsidRPr="00457F6A">
        <w:rPr>
          <w:rFonts w:ascii="Helvetica Neue" w:hAnsi="Helvetica Neue"/>
          <w:sz w:val="24"/>
          <w:szCs w:val="24"/>
        </w:rPr>
        <w:t>Ripoche</w:t>
      </w:r>
      <w:proofErr w:type="spellEnd"/>
      <w:r w:rsidRPr="00457F6A">
        <w:rPr>
          <w:rFonts w:ascii="Helvetica Neue" w:hAnsi="Helvetica Neue"/>
          <w:sz w:val="24"/>
          <w:szCs w:val="24"/>
        </w:rPr>
        <w:t xml:space="preserve"> et al., 2018; Xu et al., 2016). In fact, there is evidence that passive tick surveillance data is more strongly correlated with reported human cases of tick-borne diseases than active surveillance (</w:t>
      </w:r>
      <w:proofErr w:type="spellStart"/>
      <w:r w:rsidRPr="00457F6A">
        <w:rPr>
          <w:rFonts w:ascii="Helvetica Neue" w:hAnsi="Helvetica Neue"/>
          <w:sz w:val="24"/>
          <w:szCs w:val="24"/>
        </w:rPr>
        <w:t>Ripoche</w:t>
      </w:r>
      <w:proofErr w:type="spellEnd"/>
      <w:r w:rsidRPr="00457F6A">
        <w:rPr>
          <w:rFonts w:ascii="Helvetica Neue" w:hAnsi="Helvetica Neue"/>
          <w:sz w:val="24"/>
          <w:szCs w:val="24"/>
        </w:rPr>
        <w:t xml:space="preserve"> et al., 2018). A community engagement program that actively recruits ticks submitted by citizens should be coupled with support for a rigorously curated database of tick submission. </w:t>
      </w:r>
    </w:p>
    <w:p w14:paraId="168E8BB5" w14:textId="77777777" w:rsidR="00A64627" w:rsidRPr="00457F6A" w:rsidRDefault="00A64627">
      <w:pPr>
        <w:pStyle w:val="Normal1"/>
        <w:rPr>
          <w:rFonts w:ascii="Helvetica Neue" w:hAnsi="Helvetica Neue"/>
          <w:sz w:val="24"/>
          <w:szCs w:val="24"/>
        </w:rPr>
      </w:pPr>
    </w:p>
    <w:p w14:paraId="759268EE" w14:textId="729C3C49" w:rsidR="00A64627" w:rsidRPr="00457F6A" w:rsidRDefault="00FF5AA4" w:rsidP="00A1577E">
      <w:pPr>
        <w:pStyle w:val="Normal1"/>
        <w:ind w:firstLine="720"/>
        <w:rPr>
          <w:rFonts w:ascii="Helvetica Neue" w:hAnsi="Helvetica Neue"/>
          <w:sz w:val="24"/>
          <w:szCs w:val="24"/>
        </w:rPr>
      </w:pPr>
      <w:commentRangeStart w:id="648"/>
      <w:r w:rsidRPr="00457F6A">
        <w:rPr>
          <w:rFonts w:ascii="Helvetica Neue" w:hAnsi="Helvetica Neue"/>
          <w:sz w:val="24"/>
          <w:szCs w:val="24"/>
        </w:rPr>
        <w:t>With the caveat that our dataset contains gaps in years of submissions, we were able to detect seasonality, shifts in tick community composition, and host associations that have not been well-documented</w:t>
      </w:r>
      <w:ins w:id="649" w:author="J Sakamoto" w:date="2018-07-09T00:26:00Z">
        <w:r w:rsidR="002374B9">
          <w:rPr>
            <w:rFonts w:ascii="Helvetica Neue" w:hAnsi="Helvetica Neue"/>
            <w:sz w:val="24"/>
            <w:szCs w:val="24"/>
          </w:rPr>
          <w:t xml:space="preserve"> in a quantitative manner</w:t>
        </w:r>
      </w:ins>
      <w:r w:rsidRPr="00457F6A">
        <w:rPr>
          <w:rFonts w:ascii="Helvetica Neue" w:hAnsi="Helvetica Neue"/>
          <w:sz w:val="24"/>
          <w:szCs w:val="24"/>
        </w:rPr>
        <w:t xml:space="preserve">. We found that during the 1990s,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variabilis</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(the dominant species submitted in 1989-1990) was quickly overtaken as the dominant species by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sz w:val="24"/>
          <w:szCs w:val="24"/>
        </w:rPr>
        <w:t xml:space="preserve">. </w:t>
      </w:r>
      <w:r w:rsidRPr="003F6A05">
        <w:rPr>
          <w:rFonts w:ascii="Helvetica Neue" w:hAnsi="Helvetica Neue"/>
          <w:sz w:val="24"/>
          <w:szCs w:val="24"/>
          <w:highlight w:val="yellow"/>
          <w:rPrChange w:id="650" w:author="J Sakamoto" w:date="2018-07-11T01:14:00Z">
            <w:rPr>
              <w:rFonts w:ascii="Helvetica Neue" w:hAnsi="Helvetica Neue"/>
              <w:sz w:val="24"/>
              <w:szCs w:val="24"/>
            </w:rPr>
          </w:rPrChange>
        </w:rPr>
        <w:t xml:space="preserve">Although we cannot directly infer a causal negative relationship between these two species from our data, this observation is supported by other studies of tick species </w:t>
      </w:r>
      <w:commentRangeStart w:id="651"/>
      <w:r w:rsidRPr="003F6A05">
        <w:rPr>
          <w:rFonts w:ascii="Helvetica Neue" w:hAnsi="Helvetica Neue"/>
          <w:sz w:val="24"/>
          <w:szCs w:val="24"/>
          <w:highlight w:val="yellow"/>
          <w:rPrChange w:id="652" w:author="J Sakamoto" w:date="2018-07-11T01:14:00Z">
            <w:rPr>
              <w:rFonts w:ascii="Helvetica Neue" w:hAnsi="Helvetica Neue"/>
              <w:sz w:val="24"/>
              <w:szCs w:val="24"/>
            </w:rPr>
          </w:rPrChange>
        </w:rPr>
        <w:t>diversity</w:t>
      </w:r>
      <w:commentRangeEnd w:id="651"/>
      <w:r w:rsidR="002374B9" w:rsidRPr="003F6A05">
        <w:rPr>
          <w:rStyle w:val="CommentReference"/>
          <w:highlight w:val="yellow"/>
          <w:rPrChange w:id="653" w:author="J Sakamoto" w:date="2018-07-11T01:14:00Z">
            <w:rPr>
              <w:rStyle w:val="CommentReference"/>
            </w:rPr>
          </w:rPrChange>
        </w:rPr>
        <w:commentReference w:id="651"/>
      </w:r>
      <w:r w:rsidRPr="00457F6A">
        <w:rPr>
          <w:rFonts w:ascii="Helvetica Neue" w:hAnsi="Helvetica Neue"/>
          <w:sz w:val="24"/>
          <w:szCs w:val="24"/>
        </w:rPr>
        <w:t xml:space="preserve">. Ohio’s passive surveillance program (started in 1978) did not detect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i/>
          <w:sz w:val="24"/>
          <w:szCs w:val="24"/>
        </w:rPr>
        <w:t xml:space="preserve"> </w:t>
      </w:r>
      <w:r w:rsidRPr="00457F6A">
        <w:rPr>
          <w:rFonts w:ascii="Helvetica Neue" w:hAnsi="Helvetica Neue"/>
          <w:sz w:val="24"/>
          <w:szCs w:val="24"/>
        </w:rPr>
        <w:t>(=</w:t>
      </w:r>
      <w:r w:rsidRPr="00457F6A">
        <w:rPr>
          <w:rFonts w:ascii="Helvetica Neue" w:hAnsi="Helvetica Neue"/>
          <w:i/>
          <w:sz w:val="24"/>
          <w:szCs w:val="24"/>
        </w:rPr>
        <w:t xml:space="preserve">I. </w:t>
      </w:r>
      <w:proofErr w:type="spellStart"/>
      <w:r w:rsidRPr="00457F6A">
        <w:rPr>
          <w:rFonts w:ascii="Helvetica Neue" w:hAnsi="Helvetica Neue"/>
          <w:i/>
          <w:sz w:val="24"/>
          <w:szCs w:val="24"/>
        </w:rPr>
        <w:t>dammini</w:t>
      </w:r>
      <w:proofErr w:type="spellEnd"/>
      <w:r w:rsidRPr="00457F6A">
        <w:rPr>
          <w:rFonts w:ascii="Helvetica Neue" w:hAnsi="Helvetica Neue"/>
          <w:sz w:val="24"/>
          <w:szCs w:val="24"/>
        </w:rPr>
        <w:t xml:space="preserve">) until 1989. At that time, the dominant species were </w:t>
      </w:r>
      <w:r w:rsidRPr="00457F6A">
        <w:rPr>
          <w:rFonts w:ascii="Helvetica Neue" w:hAnsi="Helvetica Neue"/>
          <w:i/>
          <w:sz w:val="24"/>
          <w:szCs w:val="24"/>
        </w:rPr>
        <w:t>D. variabilis</w:t>
      </w:r>
      <w:r w:rsidRPr="00457F6A">
        <w:rPr>
          <w:rFonts w:ascii="Helvetica Neue" w:hAnsi="Helvetica Neue"/>
          <w:sz w:val="24"/>
          <w:szCs w:val="24"/>
        </w:rPr>
        <w:t xml:space="preserve"> (~97% of submissions) and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cookei</w:t>
      </w:r>
      <w:proofErr w:type="spellEnd"/>
      <w:r w:rsidRPr="00457F6A">
        <w:rPr>
          <w:rFonts w:ascii="Helvetica Neue" w:hAnsi="Helvetica Neue"/>
          <w:sz w:val="24"/>
          <w:szCs w:val="24"/>
        </w:rPr>
        <w:t xml:space="preserve"> (1.2%) (</w:t>
      </w:r>
      <w:proofErr w:type="spellStart"/>
      <w:r w:rsidRPr="00457F6A">
        <w:rPr>
          <w:rFonts w:ascii="Helvetica Neue" w:hAnsi="Helvetica Neue"/>
          <w:sz w:val="24"/>
          <w:szCs w:val="24"/>
        </w:rPr>
        <w:t>Pretzman</w:t>
      </w:r>
      <w:proofErr w:type="spellEnd"/>
      <w:r w:rsidRPr="00457F6A">
        <w:rPr>
          <w:rFonts w:ascii="Helvetica Neue" w:hAnsi="Helvetica Neue"/>
          <w:sz w:val="24"/>
          <w:szCs w:val="24"/>
        </w:rPr>
        <w:t xml:space="preserve"> et al 1990).  From 1989 until 2008,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sz w:val="24"/>
          <w:szCs w:val="24"/>
        </w:rPr>
        <w:t xml:space="preserve"> accounted for less than 1% of the total submissions, but from 2009, the abundance began to increase until in 2012, they accounted for 24.8% of ticks submitted to the Ohio Department of Health (Wang et al 2014). </w:t>
      </w:r>
      <w:commentRangeEnd w:id="648"/>
      <w:r w:rsidR="00D332DF">
        <w:rPr>
          <w:rStyle w:val="CommentReference"/>
        </w:rPr>
        <w:commentReference w:id="648"/>
      </w:r>
    </w:p>
    <w:p w14:paraId="643DBC0F" w14:textId="77777777" w:rsidR="00A64627" w:rsidRPr="00457F6A" w:rsidRDefault="00A64627">
      <w:pPr>
        <w:pStyle w:val="Normal1"/>
        <w:rPr>
          <w:rFonts w:ascii="Helvetica Neue" w:hAnsi="Helvetica Neue"/>
          <w:sz w:val="24"/>
          <w:szCs w:val="24"/>
        </w:rPr>
      </w:pPr>
    </w:p>
    <w:p w14:paraId="2F648090" w14:textId="6ABA1DC3" w:rsidR="00A64627" w:rsidRPr="00457F6A" w:rsidRDefault="00FF5AA4">
      <w:pPr>
        <w:pStyle w:val="Normal1"/>
        <w:ind w:firstLine="720"/>
        <w:rPr>
          <w:rFonts w:ascii="Helvetica Neue" w:hAnsi="Helvetica Neue"/>
          <w:sz w:val="24"/>
          <w:szCs w:val="24"/>
        </w:rPr>
        <w:pPrChange w:id="654" w:author="J Sakamoto" w:date="2018-07-11T01:15:00Z">
          <w:pPr>
            <w:pStyle w:val="Normal1"/>
          </w:pPr>
        </w:pPrChange>
      </w:pPr>
      <w:r w:rsidRPr="00457F6A">
        <w:rPr>
          <w:rFonts w:ascii="Helvetica Neue" w:hAnsi="Helvetica Neue"/>
          <w:sz w:val="24"/>
          <w:szCs w:val="24"/>
        </w:rPr>
        <w:t>When we combine citizen-based passive surveillance data with museum collection data, we find that hybrid datasets are a powerful tool for mining past ecological and epidemiological events.  Many states maintain county records on passive tick submissions to veterinary or medical health officials, but there may be other cryptic collection</w:t>
      </w:r>
      <w:r w:rsidR="00FF1137">
        <w:rPr>
          <w:rFonts w:ascii="Helvetica Neue" w:hAnsi="Helvetica Neue"/>
          <w:sz w:val="24"/>
          <w:szCs w:val="24"/>
        </w:rPr>
        <w:t>s (and associated data)</w:t>
      </w:r>
      <w:r w:rsidRPr="00457F6A">
        <w:rPr>
          <w:rFonts w:ascii="Helvetica Neue" w:hAnsi="Helvetica Neue"/>
          <w:sz w:val="24"/>
          <w:szCs w:val="24"/>
        </w:rPr>
        <w:t xml:space="preserve"> housed in museums, universities, government institutions, or with private individuals. We have hopes to combine our data with those in the literature and with currently unexplored collections into a massive meta-analysis. These collections in total will provide the basis for exploring hypotheses such as: 1) are shifts in tick populations correlated with increasing human encroachment on natural </w:t>
      </w:r>
      <w:r w:rsidRPr="00457F6A">
        <w:rPr>
          <w:rFonts w:ascii="Helvetica Neue" w:hAnsi="Helvetica Neue"/>
          <w:sz w:val="24"/>
          <w:szCs w:val="24"/>
        </w:rPr>
        <w:lastRenderedPageBreak/>
        <w:t xml:space="preserve">habitats, 2) what are some phenological reasons for the increase in </w:t>
      </w:r>
      <w:r w:rsidRPr="00457F6A">
        <w:rPr>
          <w:rFonts w:ascii="Helvetica Neue" w:hAnsi="Helvetica Neue"/>
          <w:i/>
          <w:sz w:val="24"/>
          <w:szCs w:val="24"/>
        </w:rPr>
        <w:t xml:space="preserve">Ixodes </w:t>
      </w:r>
      <w:proofErr w:type="spellStart"/>
      <w:r w:rsidRPr="00457F6A">
        <w:rPr>
          <w:rFonts w:ascii="Helvetica Neue" w:hAnsi="Helvetica Neue"/>
          <w:i/>
          <w:sz w:val="24"/>
          <w:szCs w:val="24"/>
        </w:rPr>
        <w:t>scapularis</w:t>
      </w:r>
      <w:proofErr w:type="spellEnd"/>
      <w:r w:rsidRPr="00457F6A">
        <w:rPr>
          <w:rFonts w:ascii="Helvetica Neue" w:hAnsi="Helvetica Neue"/>
          <w:sz w:val="24"/>
          <w:szCs w:val="24"/>
        </w:rPr>
        <w:t xml:space="preserve"> abundance; or 3) if displacement of a dominant tick community species occurs, what are the implications for tick-borne disease risk? (Johns</w:t>
      </w:r>
      <w:r w:rsidR="000906DE">
        <w:rPr>
          <w:rFonts w:ascii="Helvetica Neue" w:hAnsi="Helvetica Neue"/>
          <w:sz w:val="24"/>
          <w:szCs w:val="24"/>
        </w:rPr>
        <w:t>on et al 2004; Rand et al 2007; )</w:t>
      </w:r>
    </w:p>
    <w:p w14:paraId="3DA4EA7B" w14:textId="77777777" w:rsidR="00A64627" w:rsidRPr="00457F6A" w:rsidRDefault="00A64627">
      <w:pPr>
        <w:pStyle w:val="Normal1"/>
        <w:rPr>
          <w:rFonts w:ascii="Helvetica Neue" w:hAnsi="Helvetica Neue"/>
          <w:sz w:val="24"/>
          <w:szCs w:val="24"/>
        </w:rPr>
      </w:pPr>
    </w:p>
    <w:p w14:paraId="13C570B8" w14:textId="7D87033C" w:rsidR="00FF1137" w:rsidRPr="00FB568D" w:rsidRDefault="00FF1137" w:rsidP="00FF1137">
      <w:pPr>
        <w:pStyle w:val="Normal1"/>
        <w:rPr>
          <w:rFonts w:ascii="Helvetica Neue" w:hAnsi="Helvetica Neue"/>
          <w:i/>
          <w:sz w:val="24"/>
          <w:szCs w:val="24"/>
        </w:rPr>
      </w:pPr>
      <w:r>
        <w:rPr>
          <w:rFonts w:ascii="Helvetica Neue" w:hAnsi="Helvetica Neue"/>
          <w:i/>
          <w:sz w:val="24"/>
          <w:szCs w:val="24"/>
        </w:rPr>
        <w:t xml:space="preserve">Impacts of pro bono tick identification versus charged </w:t>
      </w:r>
      <w:commentRangeStart w:id="655"/>
      <w:r>
        <w:rPr>
          <w:rFonts w:ascii="Helvetica Neue" w:hAnsi="Helvetica Neue"/>
          <w:i/>
          <w:sz w:val="24"/>
          <w:szCs w:val="24"/>
        </w:rPr>
        <w:t>on</w:t>
      </w:r>
      <w:commentRangeEnd w:id="655"/>
      <w:r w:rsidR="007958DA">
        <w:rPr>
          <w:rStyle w:val="CommentReference"/>
        </w:rPr>
        <w:commentReference w:id="655"/>
      </w:r>
      <w:r>
        <w:rPr>
          <w:rFonts w:ascii="Helvetica Neue" w:hAnsi="Helvetica Neue"/>
          <w:i/>
          <w:sz w:val="24"/>
          <w:szCs w:val="24"/>
        </w:rPr>
        <w:t xml:space="preserve"> submission rates</w:t>
      </w:r>
    </w:p>
    <w:p w14:paraId="5497D55B" w14:textId="28E5DDB3" w:rsidR="00AF3275" w:rsidRDefault="00FF1137">
      <w:pPr>
        <w:pStyle w:val="Normal1"/>
        <w:ind w:firstLine="720"/>
        <w:rPr>
          <w:ins w:id="656" w:author="J Sakamoto" w:date="2018-07-11T01:21:00Z"/>
          <w:rFonts w:ascii="Helvetica Neue" w:hAnsi="Helvetica Neue"/>
          <w:sz w:val="24"/>
          <w:szCs w:val="24"/>
        </w:rPr>
        <w:pPrChange w:id="657" w:author="J Sakamoto" w:date="2018-07-11T01:15:00Z">
          <w:pPr>
            <w:pStyle w:val="Normal1"/>
          </w:pPr>
        </w:pPrChange>
      </w:pPr>
      <w:del w:id="658" w:author="pak" w:date="2018-07-18T17:06:00Z">
        <w:r w:rsidDel="00C90099">
          <w:rPr>
            <w:rFonts w:ascii="Helvetica Neue" w:hAnsi="Helvetica Neue"/>
            <w:sz w:val="24"/>
            <w:szCs w:val="24"/>
          </w:rPr>
          <w:delText>Two factors impacted t</w:delText>
        </w:r>
      </w:del>
      <w:ins w:id="659" w:author="pak" w:date="2018-07-18T17:06:00Z">
        <w:r w:rsidR="00C90099">
          <w:rPr>
            <w:rFonts w:ascii="Helvetica Neue" w:hAnsi="Helvetica Neue"/>
            <w:sz w:val="24"/>
            <w:szCs w:val="24"/>
          </w:rPr>
          <w:t>T</w:t>
        </w:r>
      </w:ins>
      <w:r>
        <w:rPr>
          <w:rFonts w:ascii="Helvetica Neue" w:hAnsi="Helvetica Neue"/>
          <w:sz w:val="24"/>
          <w:szCs w:val="24"/>
        </w:rPr>
        <w:t>he submission rates of ticks from the public</w:t>
      </w:r>
      <w:ins w:id="660" w:author="pak" w:date="2018-07-18T17:06:00Z">
        <w:r w:rsidR="00C90099">
          <w:rPr>
            <w:rFonts w:ascii="Helvetica Neue" w:hAnsi="Helvetica Neue"/>
            <w:sz w:val="24"/>
            <w:szCs w:val="24"/>
          </w:rPr>
          <w:t xml:space="preserve"> were both influenced </w:t>
        </w:r>
      </w:ins>
      <w:del w:id="661" w:author="pak" w:date="2018-07-18T17:06:00Z">
        <w:r w:rsidDel="00C90099">
          <w:rPr>
            <w:rFonts w:ascii="Helvetica Neue" w:hAnsi="Helvetica Neue"/>
            <w:sz w:val="24"/>
            <w:szCs w:val="24"/>
          </w:rPr>
          <w:delText xml:space="preserve">, both influenced by </w:delText>
        </w:r>
      </w:del>
      <w:del w:id="662" w:author="pak" w:date="2018-07-18T16:28:00Z">
        <w:r w:rsidDel="00B957E3">
          <w:rPr>
            <w:rFonts w:ascii="Helvetica Neue" w:hAnsi="Helvetica Neue"/>
            <w:sz w:val="24"/>
            <w:szCs w:val="24"/>
          </w:rPr>
          <w:delText xml:space="preserve">the </w:delText>
        </w:r>
      </w:del>
      <w:del w:id="663" w:author="pak" w:date="2018-07-18T17:06:00Z">
        <w:r w:rsidDel="00C90099">
          <w:rPr>
            <w:rFonts w:ascii="Helvetica Neue" w:hAnsi="Helvetica Neue"/>
            <w:sz w:val="24"/>
            <w:szCs w:val="24"/>
          </w:rPr>
          <w:delText>availab</w:delText>
        </w:r>
      </w:del>
      <w:ins w:id="664" w:author="J Sakamoto" w:date="2018-07-11T01:15:00Z">
        <w:del w:id="665" w:author="pak" w:date="2018-07-18T17:06:00Z">
          <w:r w:rsidR="003F6A05" w:rsidDel="00C90099">
            <w:rPr>
              <w:rFonts w:ascii="Helvetica Neue" w:hAnsi="Helvetica Neue"/>
              <w:sz w:val="24"/>
              <w:szCs w:val="24"/>
            </w:rPr>
            <w:delText>i</w:delText>
          </w:r>
        </w:del>
      </w:ins>
      <w:del w:id="666" w:author="pak" w:date="2018-07-18T17:06:00Z">
        <w:r w:rsidDel="00C90099">
          <w:rPr>
            <w:rFonts w:ascii="Helvetica Neue" w:hAnsi="Helvetica Neue"/>
            <w:sz w:val="24"/>
            <w:szCs w:val="24"/>
          </w:rPr>
          <w:delText xml:space="preserve">lity of funds. </w:delText>
        </w:r>
        <w:r w:rsidR="004D56FE" w:rsidDel="00C90099">
          <w:rPr>
            <w:rFonts w:ascii="Helvetica Neue" w:hAnsi="Helvetica Neue"/>
            <w:sz w:val="24"/>
            <w:szCs w:val="24"/>
          </w:rPr>
          <w:delText>The first</w:delText>
        </w:r>
        <w:r w:rsidDel="00C90099">
          <w:rPr>
            <w:rFonts w:ascii="Helvetica Neue" w:hAnsi="Helvetica Neue"/>
            <w:sz w:val="24"/>
            <w:szCs w:val="24"/>
          </w:rPr>
          <w:delText xml:space="preserve"> was the</w:delText>
        </w:r>
      </w:del>
      <w:ins w:id="667" w:author="pak" w:date="2018-07-18T17:06:00Z">
        <w:r w:rsidR="00C90099">
          <w:rPr>
            <w:rFonts w:ascii="Helvetica Neue" w:hAnsi="Helvetica Neue"/>
            <w:sz w:val="24"/>
            <w:szCs w:val="24"/>
          </w:rPr>
          <w:t xml:space="preserve"> </w:t>
        </w:r>
      </w:ins>
      <w:ins w:id="668" w:author="pak" w:date="2018-07-18T17:07:00Z">
        <w:r w:rsidR="00C90099">
          <w:rPr>
            <w:rFonts w:ascii="Helvetica Neue" w:hAnsi="Helvetica Neue"/>
            <w:sz w:val="24"/>
            <w:szCs w:val="24"/>
          </w:rPr>
          <w:t xml:space="preserve">by </w:t>
        </w:r>
        <w:proofErr w:type="spellStart"/>
        <w:r w:rsidR="00C90099">
          <w:rPr>
            <w:rFonts w:ascii="Helvetica Neue" w:hAnsi="Helvetica Neue"/>
            <w:sz w:val="24"/>
            <w:szCs w:val="24"/>
          </w:rPr>
          <w:t>the</w:t>
        </w:r>
      </w:ins>
      <w:del w:id="669" w:author="pak" w:date="2018-07-18T17:07:00Z">
        <w:r w:rsidDel="00C90099">
          <w:rPr>
            <w:rFonts w:ascii="Helvetica Neue" w:hAnsi="Helvetica Neue"/>
            <w:sz w:val="24"/>
            <w:szCs w:val="24"/>
          </w:rPr>
          <w:delText xml:space="preserve"> </w:delText>
        </w:r>
      </w:del>
      <w:r>
        <w:rPr>
          <w:rFonts w:ascii="Helvetica Neue" w:hAnsi="Helvetica Neue"/>
          <w:sz w:val="24"/>
          <w:szCs w:val="24"/>
        </w:rPr>
        <w:t>level</w:t>
      </w:r>
      <w:proofErr w:type="spellEnd"/>
      <w:r>
        <w:rPr>
          <w:rFonts w:ascii="Helvetica Neue" w:hAnsi="Helvetica Neue"/>
          <w:sz w:val="24"/>
          <w:szCs w:val="24"/>
        </w:rPr>
        <w:t xml:space="preserve"> of publicity advertising the tick identification service</w:t>
      </w:r>
      <w:ins w:id="670" w:author="pak" w:date="2018-07-18T17:07:00Z">
        <w:r w:rsidR="00C90099">
          <w:rPr>
            <w:rFonts w:ascii="Helvetica Neue" w:hAnsi="Helvetica Neue"/>
            <w:sz w:val="24"/>
            <w:szCs w:val="24"/>
          </w:rPr>
          <w:t xml:space="preserve"> and </w:t>
        </w:r>
      </w:ins>
      <w:del w:id="671" w:author="pak" w:date="2018-07-18T17:07:00Z">
        <w:r w:rsidDel="00C90099">
          <w:rPr>
            <w:rFonts w:ascii="Helvetica Neue" w:hAnsi="Helvetica Neue"/>
            <w:sz w:val="24"/>
            <w:szCs w:val="24"/>
          </w:rPr>
          <w:delText>. The</w:delText>
        </w:r>
      </w:del>
      <w:del w:id="672" w:author="pak" w:date="2018-07-18T17:06:00Z">
        <w:r w:rsidDel="00C90099">
          <w:rPr>
            <w:rFonts w:ascii="Helvetica Neue" w:hAnsi="Helvetica Neue"/>
            <w:sz w:val="24"/>
            <w:szCs w:val="24"/>
          </w:rPr>
          <w:delText xml:space="preserve"> </w:delText>
        </w:r>
        <w:r w:rsidR="004D56FE" w:rsidDel="00C90099">
          <w:rPr>
            <w:rFonts w:ascii="Helvetica Neue" w:hAnsi="Helvetica Neue"/>
            <w:sz w:val="24"/>
            <w:szCs w:val="24"/>
          </w:rPr>
          <w:delText>second</w:delText>
        </w:r>
        <w:r w:rsidDel="00C90099">
          <w:rPr>
            <w:rFonts w:ascii="Helvetica Neue" w:hAnsi="Helvetica Neue"/>
            <w:sz w:val="24"/>
            <w:szCs w:val="24"/>
          </w:rPr>
          <w:delText xml:space="preserve"> was the</w:delText>
        </w:r>
      </w:del>
      <w:del w:id="673" w:author="pak" w:date="2018-07-18T17:07:00Z">
        <w:r w:rsidR="004D56FE" w:rsidDel="00C90099">
          <w:rPr>
            <w:rFonts w:ascii="Helvetica Neue" w:hAnsi="Helvetica Neue"/>
            <w:sz w:val="24"/>
            <w:szCs w:val="24"/>
          </w:rPr>
          <w:delText xml:space="preserve"> </w:delText>
        </w:r>
      </w:del>
      <w:r w:rsidR="004D56FE">
        <w:rPr>
          <w:rFonts w:ascii="Helvetica Neue" w:hAnsi="Helvetica Neue"/>
          <w:sz w:val="24"/>
          <w:szCs w:val="24"/>
        </w:rPr>
        <w:t xml:space="preserve">shift from </w:t>
      </w:r>
      <w:del w:id="674" w:author="pak" w:date="2018-07-18T17:07:00Z">
        <w:r w:rsidR="004D56FE" w:rsidDel="00C90099">
          <w:rPr>
            <w:rFonts w:ascii="Helvetica Neue" w:hAnsi="Helvetica Neue"/>
            <w:sz w:val="24"/>
            <w:szCs w:val="24"/>
          </w:rPr>
          <w:delText xml:space="preserve">a pro bono model of </w:delText>
        </w:r>
      </w:del>
      <w:ins w:id="675" w:author="pak" w:date="2018-07-18T17:07:00Z">
        <w:r w:rsidR="00C90099">
          <w:rPr>
            <w:rFonts w:ascii="Helvetica Neue" w:hAnsi="Helvetica Neue"/>
            <w:sz w:val="24"/>
            <w:szCs w:val="24"/>
          </w:rPr>
          <w:t xml:space="preserve">free </w:t>
        </w:r>
      </w:ins>
      <w:r w:rsidR="004D56FE">
        <w:rPr>
          <w:rFonts w:ascii="Helvetica Neue" w:hAnsi="Helvetica Neue"/>
          <w:sz w:val="24"/>
          <w:szCs w:val="24"/>
        </w:rPr>
        <w:t>tick identification</w:t>
      </w:r>
      <w:ins w:id="676" w:author="pak" w:date="2018-07-18T17:09:00Z">
        <w:r w:rsidR="00C90099">
          <w:rPr>
            <w:rFonts w:ascii="Helvetica Neue" w:hAnsi="Helvetica Neue"/>
            <w:sz w:val="24"/>
            <w:szCs w:val="24"/>
          </w:rPr>
          <w:t xml:space="preserve"> services</w:t>
        </w:r>
      </w:ins>
      <w:r w:rsidR="004D56FE">
        <w:rPr>
          <w:rFonts w:ascii="Helvetica Neue" w:hAnsi="Helvetica Neue"/>
          <w:sz w:val="24"/>
          <w:szCs w:val="24"/>
        </w:rPr>
        <w:t xml:space="preserve"> </w:t>
      </w:r>
      <w:del w:id="677" w:author="J Sakamoto" w:date="2018-07-11T01:15:00Z">
        <w:r w:rsidR="004D56FE" w:rsidDel="003F6A05">
          <w:rPr>
            <w:rFonts w:ascii="Helvetica Neue" w:hAnsi="Helvetica Neue"/>
            <w:sz w:val="24"/>
            <w:szCs w:val="24"/>
          </w:rPr>
          <w:delText xml:space="preserve">versus </w:delText>
        </w:r>
      </w:del>
      <w:ins w:id="678" w:author="J Sakamoto" w:date="2018-07-11T01:15:00Z">
        <w:r w:rsidR="003F6A05">
          <w:rPr>
            <w:rFonts w:ascii="Helvetica Neue" w:hAnsi="Helvetica Neue"/>
            <w:sz w:val="24"/>
            <w:szCs w:val="24"/>
          </w:rPr>
          <w:t xml:space="preserve">to </w:t>
        </w:r>
      </w:ins>
      <w:r w:rsidR="004D56FE">
        <w:rPr>
          <w:rFonts w:ascii="Helvetica Neue" w:hAnsi="Helvetica Neue"/>
          <w:sz w:val="24"/>
          <w:szCs w:val="24"/>
        </w:rPr>
        <w:t xml:space="preserve">a pay-by-submission model. </w:t>
      </w:r>
      <w:commentRangeStart w:id="679"/>
      <w:del w:id="680" w:author="pak" w:date="2018-07-18T17:10:00Z">
        <w:r w:rsidDel="00F32129">
          <w:rPr>
            <w:rFonts w:ascii="Helvetica Neue" w:hAnsi="Helvetica Neue"/>
            <w:sz w:val="24"/>
            <w:szCs w:val="24"/>
          </w:rPr>
          <w:delText>There</w:delText>
        </w:r>
      </w:del>
      <w:commentRangeEnd w:id="679"/>
      <w:r w:rsidR="00F32129">
        <w:rPr>
          <w:rStyle w:val="CommentReference"/>
        </w:rPr>
        <w:commentReference w:id="679"/>
      </w:r>
      <w:del w:id="681" w:author="pak" w:date="2018-07-18T17:10:00Z">
        <w:r w:rsidDel="00F32129">
          <w:rPr>
            <w:rFonts w:ascii="Helvetica Neue" w:hAnsi="Helvetica Neue"/>
            <w:sz w:val="24"/>
            <w:szCs w:val="24"/>
          </w:rPr>
          <w:delText xml:space="preserve"> was a marked difference in the tick submission rate between periods in which  active media campaigns were soliciting citizens for tick submissions pro bono and periods when public submissions were limited to submissions on a paid basis. </w:delText>
        </w:r>
      </w:del>
      <w:r w:rsidR="004D56FE">
        <w:rPr>
          <w:rFonts w:ascii="Helvetica Neue" w:hAnsi="Helvetica Neue"/>
          <w:sz w:val="24"/>
          <w:szCs w:val="24"/>
        </w:rPr>
        <w:t xml:space="preserve">In the case of the 1960s Snetsinger campaign, submission rates were high largely due to a multimedia advertisement campaign that targeted principally housewives, although other citizens also submitted specimens during that period. </w:t>
      </w:r>
      <w:ins w:id="682" w:author="J Sakamoto" w:date="2018-07-11T01:15:00Z">
        <w:r w:rsidR="003F6A05">
          <w:rPr>
            <w:rFonts w:ascii="Helvetica Neue" w:hAnsi="Helvetica Neue"/>
            <w:sz w:val="24"/>
            <w:szCs w:val="24"/>
          </w:rPr>
          <w:t>Similarly, d</w:t>
        </w:r>
      </w:ins>
      <w:del w:id="683" w:author="J Sakamoto" w:date="2018-07-11T01:16:00Z">
        <w:r w:rsidDel="003F6A05">
          <w:rPr>
            <w:rFonts w:ascii="Helvetica Neue" w:hAnsi="Helvetica Neue"/>
            <w:sz w:val="24"/>
            <w:szCs w:val="24"/>
          </w:rPr>
          <w:delText>D</w:delText>
        </w:r>
      </w:del>
      <w:r>
        <w:rPr>
          <w:rFonts w:ascii="Helvetica Neue" w:hAnsi="Helvetica Neue"/>
          <w:sz w:val="24"/>
          <w:szCs w:val="24"/>
        </w:rPr>
        <w:t xml:space="preserve">uring the first year of the TRL campaign, </w:t>
      </w:r>
      <w:ins w:id="684" w:author="Jason Rasgon" w:date="2018-07-10T15:43:00Z">
        <w:r w:rsidR="006B6066">
          <w:rPr>
            <w:rFonts w:ascii="Helvetica Neue" w:hAnsi="Helvetica Neue"/>
            <w:sz w:val="24"/>
            <w:szCs w:val="24"/>
          </w:rPr>
          <w:t xml:space="preserve">there were thousands of </w:t>
        </w:r>
      </w:ins>
      <w:r>
        <w:rPr>
          <w:rFonts w:ascii="Helvetica Neue" w:hAnsi="Helvetica Neue"/>
          <w:sz w:val="24"/>
          <w:szCs w:val="24"/>
        </w:rPr>
        <w:t>submissions</w:t>
      </w:r>
      <w:del w:id="685" w:author="Jason Rasgon" w:date="2018-07-10T15:43:00Z">
        <w:r w:rsidDel="006B6066">
          <w:rPr>
            <w:rFonts w:ascii="Helvetica Neue" w:hAnsi="Helvetica Neue"/>
            <w:sz w:val="24"/>
            <w:szCs w:val="24"/>
          </w:rPr>
          <w:delText xml:space="preserve"> </w:delText>
        </w:r>
        <w:r w:rsidR="004D56FE" w:rsidDel="006B6066">
          <w:rPr>
            <w:rFonts w:ascii="Helvetica Neue" w:hAnsi="Helvetica Neue"/>
            <w:sz w:val="24"/>
            <w:szCs w:val="24"/>
          </w:rPr>
          <w:delText>far exceeded the thousands</w:delText>
        </w:r>
      </w:del>
      <w:r>
        <w:rPr>
          <w:rFonts w:ascii="Helvetica Neue" w:hAnsi="Helvetica Neue"/>
          <w:sz w:val="24"/>
          <w:szCs w:val="24"/>
        </w:rPr>
        <w:t xml:space="preserve">, but </w:t>
      </w:r>
      <w:r w:rsidR="004D56FE">
        <w:rPr>
          <w:rFonts w:ascii="Helvetica Neue" w:hAnsi="Helvetica Neue"/>
          <w:sz w:val="24"/>
          <w:szCs w:val="24"/>
        </w:rPr>
        <w:t>the submission rates declined over the next two years</w:t>
      </w:r>
      <w:r>
        <w:rPr>
          <w:rFonts w:ascii="Helvetica Neue" w:hAnsi="Helvetica Neue"/>
          <w:sz w:val="24"/>
          <w:szCs w:val="24"/>
        </w:rPr>
        <w:t>. S</w:t>
      </w:r>
      <w:r w:rsidR="00FF5AA4" w:rsidRPr="00457F6A">
        <w:rPr>
          <w:rFonts w:ascii="Helvetica Neue" w:hAnsi="Helvetica Neue"/>
          <w:sz w:val="24"/>
          <w:szCs w:val="24"/>
        </w:rPr>
        <w:t xml:space="preserve">ubsequent lack of funding to support </w:t>
      </w:r>
      <w:del w:id="686" w:author="pak" w:date="2018-07-18T17:12:00Z">
        <w:r w:rsidR="00FF5AA4" w:rsidRPr="00457F6A" w:rsidDel="00F32129">
          <w:rPr>
            <w:rFonts w:ascii="Helvetica Neue" w:hAnsi="Helvetica Neue"/>
            <w:sz w:val="24"/>
            <w:szCs w:val="24"/>
          </w:rPr>
          <w:delText>pro b</w:delText>
        </w:r>
        <w:r w:rsidDel="00F32129">
          <w:rPr>
            <w:rFonts w:ascii="Helvetica Neue" w:hAnsi="Helvetica Neue"/>
            <w:sz w:val="24"/>
            <w:szCs w:val="24"/>
          </w:rPr>
          <w:delText>ono</w:delText>
        </w:r>
      </w:del>
      <w:ins w:id="687" w:author="pak" w:date="2018-07-18T17:12:00Z">
        <w:r w:rsidR="00F32129">
          <w:rPr>
            <w:rFonts w:ascii="Helvetica Neue" w:hAnsi="Helvetica Neue"/>
            <w:sz w:val="24"/>
            <w:szCs w:val="24"/>
          </w:rPr>
          <w:t>f</w:t>
        </w:r>
      </w:ins>
      <w:r>
        <w:rPr>
          <w:rFonts w:ascii="Helvetica Neue" w:hAnsi="Helvetica Neue"/>
          <w:sz w:val="24"/>
          <w:szCs w:val="24"/>
        </w:rPr>
        <w:t xml:space="preserve"> tick species identification</w:t>
      </w:r>
      <w:r w:rsidR="004D56FE">
        <w:rPr>
          <w:rFonts w:ascii="Helvetica Neue" w:hAnsi="Helvetica Neue"/>
          <w:sz w:val="24"/>
          <w:szCs w:val="24"/>
        </w:rPr>
        <w:t xml:space="preserve"> meant that to continue to provide the service, the identifications had to be supported by charging by submission. This meant that submissions were mostly limited to those </w:t>
      </w:r>
      <w:del w:id="688" w:author="Jason Rasgon" w:date="2018-07-03T19:28:00Z">
        <w:r w:rsidR="004D56FE" w:rsidDel="00A0665C">
          <w:rPr>
            <w:rFonts w:ascii="Helvetica Neue" w:hAnsi="Helvetica Neue"/>
            <w:sz w:val="24"/>
            <w:szCs w:val="24"/>
          </w:rPr>
          <w:delText>who had</w:delText>
        </w:r>
      </w:del>
      <w:ins w:id="689" w:author="Jason Rasgon" w:date="2018-07-03T19:28:00Z">
        <w:r w:rsidR="00A0665C">
          <w:rPr>
            <w:rFonts w:ascii="Helvetica Neue" w:hAnsi="Helvetica Neue"/>
            <w:sz w:val="24"/>
            <w:szCs w:val="24"/>
          </w:rPr>
          <w:t>willing to pay</w:t>
        </w:r>
      </w:ins>
      <w:r w:rsidR="004D56FE">
        <w:rPr>
          <w:rFonts w:ascii="Helvetica Neue" w:hAnsi="Helvetica Neue"/>
          <w:sz w:val="24"/>
          <w:szCs w:val="24"/>
        </w:rPr>
        <w:t xml:space="preserve"> 25 dollars per specimen</w:t>
      </w:r>
      <w:ins w:id="690" w:author="Jason Rasgon" w:date="2018-07-03T19:28:00Z">
        <w:r w:rsidR="00A0665C">
          <w:rPr>
            <w:rFonts w:ascii="Helvetica Neue" w:hAnsi="Helvetica Neue"/>
            <w:sz w:val="24"/>
            <w:szCs w:val="24"/>
          </w:rPr>
          <w:t>,</w:t>
        </w:r>
      </w:ins>
      <w:r w:rsidR="004D56FE">
        <w:rPr>
          <w:rFonts w:ascii="Helvetica Neue" w:hAnsi="Helvetica Neue"/>
          <w:sz w:val="24"/>
          <w:szCs w:val="24"/>
        </w:rPr>
        <w:t xml:space="preserve"> or to medical professionals who removed the ticks from </w:t>
      </w:r>
      <w:del w:id="691" w:author="Jason Rasgon" w:date="2018-07-03T19:29:00Z">
        <w:r w:rsidR="004D56FE" w:rsidDel="00A0665C">
          <w:rPr>
            <w:rFonts w:ascii="Helvetica Neue" w:hAnsi="Helvetica Neue"/>
            <w:sz w:val="24"/>
            <w:szCs w:val="24"/>
          </w:rPr>
          <w:delText>people</w:delText>
        </w:r>
      </w:del>
      <w:ins w:id="692" w:author="Jason Rasgon" w:date="2018-07-03T19:29:00Z">
        <w:r w:rsidR="00A0665C">
          <w:rPr>
            <w:rFonts w:ascii="Helvetica Neue" w:hAnsi="Helvetica Neue"/>
            <w:sz w:val="24"/>
            <w:szCs w:val="24"/>
          </w:rPr>
          <w:t>patients</w:t>
        </w:r>
      </w:ins>
      <w:r w:rsidR="004D56FE">
        <w:rPr>
          <w:rFonts w:ascii="Helvetica Neue" w:hAnsi="Helvetica Neue"/>
          <w:sz w:val="24"/>
          <w:szCs w:val="24"/>
        </w:rPr>
        <w:t xml:space="preserve">. In addition to the cost of tick identification, there </w:t>
      </w:r>
      <w:ins w:id="693" w:author="Jason Rasgon" w:date="2018-07-03T19:29:00Z">
        <w:r w:rsidR="00A0665C">
          <w:rPr>
            <w:rFonts w:ascii="Helvetica Neue" w:hAnsi="Helvetica Neue"/>
            <w:sz w:val="24"/>
            <w:szCs w:val="24"/>
          </w:rPr>
          <w:t xml:space="preserve">was </w:t>
        </w:r>
      </w:ins>
      <w:r w:rsidR="004D56FE">
        <w:rPr>
          <w:rFonts w:ascii="Helvetica Neue" w:hAnsi="Helvetica Neue"/>
          <w:sz w:val="24"/>
          <w:szCs w:val="24"/>
        </w:rPr>
        <w:t>no available funding for either standardized pathogen screening or</w:t>
      </w:r>
      <w:r w:rsidR="00FF5AA4" w:rsidRPr="00457F6A">
        <w:rPr>
          <w:rFonts w:ascii="Helvetica Neue" w:hAnsi="Helvetica Neue"/>
          <w:sz w:val="24"/>
          <w:szCs w:val="24"/>
        </w:rPr>
        <w:t xml:space="preserve"> database management</w:t>
      </w:r>
      <w:r w:rsidR="004D56FE">
        <w:rPr>
          <w:rFonts w:ascii="Helvetica Neue" w:hAnsi="Helvetica Neue"/>
          <w:sz w:val="24"/>
          <w:szCs w:val="24"/>
        </w:rPr>
        <w:t>, which</w:t>
      </w:r>
      <w:r w:rsidR="00FF5AA4" w:rsidRPr="00457F6A">
        <w:rPr>
          <w:rFonts w:ascii="Helvetica Neue" w:hAnsi="Helvetica Neue"/>
          <w:sz w:val="24"/>
          <w:szCs w:val="24"/>
        </w:rPr>
        <w:t xml:space="preserve"> greatly hampered efforts to provide a more robust dataset. </w:t>
      </w:r>
    </w:p>
    <w:p w14:paraId="50A72F25" w14:textId="77777777" w:rsidR="00AF3275" w:rsidRDefault="00AF3275">
      <w:pPr>
        <w:pStyle w:val="Normal1"/>
        <w:ind w:firstLine="720"/>
        <w:rPr>
          <w:ins w:id="694" w:author="J Sakamoto" w:date="2018-07-11T01:21:00Z"/>
          <w:rFonts w:ascii="Helvetica Neue" w:hAnsi="Helvetica Neue"/>
          <w:sz w:val="24"/>
          <w:szCs w:val="24"/>
        </w:rPr>
        <w:pPrChange w:id="695" w:author="J Sakamoto" w:date="2018-07-11T01:15:00Z">
          <w:pPr>
            <w:pStyle w:val="Normal1"/>
          </w:pPr>
        </w:pPrChange>
      </w:pPr>
    </w:p>
    <w:p w14:paraId="60FE006D" w14:textId="5FE0F619" w:rsidR="00A64627" w:rsidRPr="00FD4D92" w:rsidRDefault="00FF5AA4">
      <w:pPr>
        <w:pStyle w:val="Normal1"/>
        <w:ind w:firstLine="720"/>
        <w:rPr>
          <w:rFonts w:ascii="Helvetica Neue" w:hAnsi="Helvetica Neue"/>
          <w:sz w:val="24"/>
          <w:szCs w:val="24"/>
        </w:rPr>
        <w:pPrChange w:id="696" w:author="J Sakamoto" w:date="2018-07-11T01:15:00Z">
          <w:pPr>
            <w:pStyle w:val="Normal1"/>
          </w:pPr>
        </w:pPrChange>
      </w:pPr>
      <w:r w:rsidRPr="00457F6A">
        <w:rPr>
          <w:rFonts w:ascii="Helvetica Neue" w:hAnsi="Helvetica Neue"/>
          <w:sz w:val="24"/>
          <w:szCs w:val="24"/>
        </w:rPr>
        <w:t xml:space="preserve">This is in contrast to states such as Maine, where the state Department of Health was directly involved in collection of tick data and screening for tick-borne pathogens (Rand et al., 2007). In just under 2 decades, </w:t>
      </w:r>
      <w:r w:rsidR="00FF1137">
        <w:rPr>
          <w:rFonts w:ascii="Helvetica Neue" w:hAnsi="Helvetica Neue"/>
          <w:sz w:val="24"/>
          <w:szCs w:val="24"/>
        </w:rPr>
        <w:t>the Maine DOH</w:t>
      </w:r>
      <w:r w:rsidRPr="00457F6A">
        <w:rPr>
          <w:rFonts w:ascii="Helvetica Neue" w:hAnsi="Helvetica Neue"/>
          <w:sz w:val="24"/>
          <w:szCs w:val="24"/>
        </w:rPr>
        <w:t xml:space="preserve"> program (after engaging in a sustained outreach campaign to encourage public submissions</w:t>
      </w:r>
      <w:r w:rsidR="00FF1137">
        <w:rPr>
          <w:rFonts w:ascii="Helvetica Neue" w:hAnsi="Helvetica Neue"/>
          <w:sz w:val="24"/>
          <w:szCs w:val="24"/>
        </w:rPr>
        <w:t>)</w:t>
      </w:r>
      <w:r w:rsidRPr="00457F6A">
        <w:rPr>
          <w:rFonts w:ascii="Helvetica Neue" w:hAnsi="Helvetica Neue"/>
          <w:sz w:val="24"/>
          <w:szCs w:val="24"/>
        </w:rPr>
        <w:t xml:space="preserve"> obtained 24,519 ticks were submitted for identification free of charge. We can only speculate, but </w:t>
      </w:r>
      <w:r w:rsidR="00FF1137">
        <w:rPr>
          <w:rFonts w:ascii="Helvetica Neue" w:hAnsi="Helvetica Neue"/>
          <w:sz w:val="24"/>
          <w:szCs w:val="24"/>
        </w:rPr>
        <w:t>predict</w:t>
      </w:r>
      <w:r w:rsidRPr="00457F6A">
        <w:rPr>
          <w:rFonts w:ascii="Helvetica Neue" w:hAnsi="Helvetica Neue"/>
          <w:sz w:val="24"/>
          <w:szCs w:val="24"/>
        </w:rPr>
        <w:t xml:space="preserve"> that the submission numbers to the TRL w</w:t>
      </w:r>
      <w:r w:rsidRPr="00FD4D92">
        <w:rPr>
          <w:rFonts w:ascii="Helvetica Neue" w:hAnsi="Helvetica Neue"/>
          <w:sz w:val="24"/>
          <w:szCs w:val="24"/>
        </w:rPr>
        <w:t xml:space="preserve">ould have been much higher had the costs of maintaining an active tick identification program been defrayed by an external source rather than setting a fee per tick. </w:t>
      </w:r>
      <w:r w:rsidR="00FF1137" w:rsidRPr="00FD4D92">
        <w:rPr>
          <w:rFonts w:ascii="Helvetica Neue" w:hAnsi="Helvetica Neue"/>
          <w:sz w:val="24"/>
          <w:szCs w:val="24"/>
        </w:rPr>
        <w:t xml:space="preserve"> </w:t>
      </w:r>
      <w:r w:rsidRPr="00FD4D92">
        <w:rPr>
          <w:rFonts w:ascii="Helvetica Neue" w:hAnsi="Helvetica Neue"/>
          <w:sz w:val="24"/>
          <w:szCs w:val="24"/>
        </w:rPr>
        <w:tab/>
      </w:r>
    </w:p>
    <w:p w14:paraId="544E0874" w14:textId="77777777" w:rsidR="00AF3275" w:rsidRPr="00FD4D92" w:rsidRDefault="00AF3275">
      <w:pPr>
        <w:pStyle w:val="Normal1"/>
        <w:rPr>
          <w:rFonts w:ascii="Helvetica Neue" w:hAnsi="Helvetica Neue"/>
          <w:sz w:val="24"/>
          <w:szCs w:val="24"/>
        </w:rPr>
      </w:pPr>
    </w:p>
    <w:p w14:paraId="2F21ECD0" w14:textId="079C1243" w:rsidR="00F61C24" w:rsidRDefault="004D56FE">
      <w:pPr>
        <w:ind w:firstLine="720"/>
        <w:rPr>
          <w:rFonts w:ascii="Helvetica Neue" w:hAnsi="Helvetica Neue"/>
          <w:sz w:val="24"/>
          <w:szCs w:val="24"/>
        </w:rPr>
        <w:pPrChange w:id="697" w:author="J Sakamoto" w:date="2018-07-11T01:16:00Z">
          <w:pPr>
            <w:pStyle w:val="Normal1"/>
          </w:pPr>
        </w:pPrChange>
      </w:pPr>
      <w:r w:rsidRPr="00FD4D92">
        <w:rPr>
          <w:rFonts w:ascii="Helvetica Neue" w:hAnsi="Helvetica Neue"/>
          <w:sz w:val="24"/>
          <w:szCs w:val="24"/>
        </w:rPr>
        <w:t>Despite the rise in tick</w:t>
      </w:r>
      <w:ins w:id="698" w:author="J Sakamoto" w:date="2018-07-09T14:12:00Z">
        <w:r w:rsidR="00213B47">
          <w:rPr>
            <w:rFonts w:ascii="Helvetica Neue" w:hAnsi="Helvetica Neue"/>
            <w:sz w:val="24"/>
            <w:szCs w:val="24"/>
          </w:rPr>
          <w:t>-</w:t>
        </w:r>
      </w:ins>
      <w:r w:rsidRPr="00FD4D92">
        <w:rPr>
          <w:rFonts w:ascii="Helvetica Neue" w:hAnsi="Helvetica Neue"/>
          <w:sz w:val="24"/>
          <w:szCs w:val="24"/>
        </w:rPr>
        <w:t>borne diseases, the movement on the policy fr</w:t>
      </w:r>
      <w:r w:rsidR="000103F1">
        <w:rPr>
          <w:rFonts w:ascii="Helvetica Neue" w:hAnsi="Helvetica Neue"/>
          <w:sz w:val="24"/>
          <w:szCs w:val="24"/>
        </w:rPr>
        <w:t>ont has been</w:t>
      </w:r>
      <w:r w:rsidR="0047778A">
        <w:rPr>
          <w:rFonts w:ascii="Helvetica Neue" w:hAnsi="Helvetica Neue"/>
          <w:sz w:val="24"/>
          <w:szCs w:val="24"/>
        </w:rPr>
        <w:t xml:space="preserve"> </w:t>
      </w:r>
      <w:del w:id="699" w:author="J Sakamoto" w:date="2018-07-09T14:12:00Z">
        <w:r w:rsidR="0047778A" w:rsidDel="00213B47">
          <w:rPr>
            <w:rFonts w:ascii="Helvetica Neue" w:hAnsi="Helvetica Neue"/>
            <w:sz w:val="24"/>
            <w:szCs w:val="24"/>
          </w:rPr>
          <w:delText xml:space="preserve">surprisingly </w:delText>
        </w:r>
      </w:del>
      <w:r w:rsidR="0047778A">
        <w:rPr>
          <w:rFonts w:ascii="Helvetica Neue" w:hAnsi="Helvetica Neue"/>
          <w:sz w:val="24"/>
          <w:szCs w:val="24"/>
        </w:rPr>
        <w:t>slow. Unlike Maine</w:t>
      </w:r>
      <w:r w:rsidR="000103F1">
        <w:rPr>
          <w:rFonts w:ascii="Helvetica Neue" w:hAnsi="Helvetica Neue"/>
          <w:sz w:val="24"/>
          <w:szCs w:val="24"/>
        </w:rPr>
        <w:t xml:space="preserve">, PA has been reluctant to fund a state-wide tick surveillance program. Perhaps this is because </w:t>
      </w:r>
      <w:r w:rsidR="000103F1" w:rsidRPr="007B0129">
        <w:rPr>
          <w:rFonts w:ascii="Helvetica Neue" w:hAnsi="Helvetica Neue"/>
          <w:sz w:val="24"/>
          <w:szCs w:val="24"/>
        </w:rPr>
        <w:t>its constituents</w:t>
      </w:r>
      <w:r w:rsidR="0047778A" w:rsidRPr="007B0129">
        <w:rPr>
          <w:rFonts w:ascii="Helvetica Neue" w:hAnsi="Helvetica Neue"/>
          <w:sz w:val="24"/>
          <w:szCs w:val="24"/>
        </w:rPr>
        <w:t xml:space="preserve"> prefer action</w:t>
      </w:r>
      <w:r w:rsidR="00F61C24" w:rsidRPr="007B0129">
        <w:rPr>
          <w:rFonts w:ascii="Helvetica Neue" w:hAnsi="Helvetica Neue"/>
          <w:sz w:val="24"/>
          <w:szCs w:val="24"/>
        </w:rPr>
        <w:t xml:space="preserve"> against more dramatic mosquito borne diseases such as West Nile or Zika. </w:t>
      </w:r>
      <w:del w:id="700" w:author="pak" w:date="2018-07-18T17:13:00Z">
        <w:r w:rsidR="00F61C24" w:rsidRPr="007B0129" w:rsidDel="00F32129">
          <w:rPr>
            <w:rFonts w:ascii="Helvetica Neue" w:hAnsi="Helvetica Neue"/>
            <w:sz w:val="24"/>
            <w:szCs w:val="24"/>
          </w:rPr>
          <w:delText xml:space="preserve">Yet, </w:delText>
        </w:r>
      </w:del>
      <w:del w:id="701" w:author="J Sakamoto" w:date="2018-07-09T00:42:00Z">
        <w:r w:rsidR="00F61C24" w:rsidRPr="007B0129" w:rsidDel="00F203E8">
          <w:rPr>
            <w:rFonts w:ascii="Helvetica Neue" w:hAnsi="Helvetica Neue"/>
            <w:sz w:val="24"/>
            <w:szCs w:val="24"/>
          </w:rPr>
          <w:delText xml:space="preserve">we </w:delText>
        </w:r>
      </w:del>
      <w:ins w:id="702" w:author="J Sakamoto" w:date="2018-07-09T00:42:00Z">
        <w:r w:rsidR="00F203E8" w:rsidRPr="007B0129">
          <w:rPr>
            <w:rFonts w:ascii="Helvetica Neue" w:hAnsi="Helvetica Neue"/>
            <w:sz w:val="24"/>
            <w:szCs w:val="24"/>
          </w:rPr>
          <w:t xml:space="preserve">Pennsylvania has had </w:t>
        </w:r>
      </w:ins>
      <w:ins w:id="703" w:author="J Sakamoto" w:date="2018-07-09T00:44:00Z">
        <w:r w:rsidR="00F203E8" w:rsidRPr="007B0129">
          <w:rPr>
            <w:rFonts w:ascii="Helvetica Neue" w:hAnsi="Helvetica Neue"/>
            <w:sz w:val="24"/>
            <w:szCs w:val="24"/>
          </w:rPr>
          <w:t>539</w:t>
        </w:r>
      </w:ins>
      <w:del w:id="704" w:author="J Sakamoto" w:date="2018-07-09T00:42:00Z">
        <w:r w:rsidR="00F61C24" w:rsidRPr="007B0129" w:rsidDel="00F203E8">
          <w:rPr>
            <w:rFonts w:ascii="Helvetica Neue" w:hAnsi="Helvetica Neue"/>
            <w:sz w:val="24"/>
            <w:szCs w:val="24"/>
          </w:rPr>
          <w:delText>have on</w:delText>
        </w:r>
      </w:del>
      <w:del w:id="705" w:author="J Sakamoto" w:date="2018-07-09T00:43:00Z">
        <w:r w:rsidR="00F61C24" w:rsidRPr="007B0129" w:rsidDel="00F203E8">
          <w:rPr>
            <w:rFonts w:ascii="Helvetica Neue" w:hAnsi="Helvetica Neue"/>
            <w:sz w:val="24"/>
            <w:szCs w:val="24"/>
          </w:rPr>
          <w:delText xml:space="preserve"> </w:delText>
        </w:r>
      </w:del>
      <w:del w:id="706" w:author="J Sakamoto" w:date="2018-07-09T00:42:00Z">
        <w:r w:rsidR="00F61C24" w:rsidRPr="007B0129" w:rsidDel="00F203E8">
          <w:rPr>
            <w:rFonts w:ascii="Helvetica Neue" w:hAnsi="Helvetica Neue"/>
            <w:sz w:val="24"/>
            <w:szCs w:val="24"/>
          </w:rPr>
          <w:delText>average ____</w:delText>
        </w:r>
      </w:del>
      <w:del w:id="707" w:author="J Sakamoto" w:date="2018-07-09T00:43:00Z">
        <w:r w:rsidR="00F61C24" w:rsidRPr="007B0129" w:rsidDel="00F203E8">
          <w:rPr>
            <w:rFonts w:ascii="Helvetica Neue" w:hAnsi="Helvetica Neue"/>
            <w:sz w:val="24"/>
            <w:szCs w:val="24"/>
          </w:rPr>
          <w:delText>cases</w:delText>
        </w:r>
      </w:del>
      <w:r w:rsidR="00F61C24" w:rsidRPr="007B0129">
        <w:rPr>
          <w:rFonts w:ascii="Helvetica Neue" w:hAnsi="Helvetica Neue"/>
          <w:sz w:val="24"/>
          <w:szCs w:val="24"/>
        </w:rPr>
        <w:t xml:space="preserve"> </w:t>
      </w:r>
      <w:ins w:id="708" w:author="J Sakamoto" w:date="2018-07-09T00:43:00Z">
        <w:r w:rsidR="00F203E8" w:rsidRPr="007B0129">
          <w:rPr>
            <w:rFonts w:ascii="Helvetica Neue" w:hAnsi="Helvetica Neue"/>
            <w:sz w:val="24"/>
            <w:szCs w:val="24"/>
          </w:rPr>
          <w:t xml:space="preserve">cumulative cases </w:t>
        </w:r>
      </w:ins>
      <w:r w:rsidR="00F61C24" w:rsidRPr="007B0129">
        <w:rPr>
          <w:rFonts w:ascii="Helvetica Neue" w:hAnsi="Helvetica Neue"/>
          <w:sz w:val="24"/>
          <w:szCs w:val="24"/>
        </w:rPr>
        <w:t>of West Nile</w:t>
      </w:r>
      <w:ins w:id="709" w:author="J Sakamoto" w:date="2018-07-09T00:44:00Z">
        <w:r w:rsidR="00F203E8" w:rsidRPr="007B0129">
          <w:rPr>
            <w:rFonts w:ascii="Helvetica Neue" w:hAnsi="Helvetica Neue"/>
            <w:sz w:val="24"/>
            <w:szCs w:val="24"/>
          </w:rPr>
          <w:t xml:space="preserve"> (1999-2016)</w:t>
        </w:r>
      </w:ins>
      <w:r w:rsidR="00F61C24" w:rsidRPr="007B0129">
        <w:rPr>
          <w:rFonts w:ascii="Helvetica Neue" w:hAnsi="Helvetica Neue"/>
          <w:sz w:val="24"/>
          <w:szCs w:val="24"/>
        </w:rPr>
        <w:t xml:space="preserve"> and </w:t>
      </w:r>
      <w:del w:id="710" w:author="J Sakamoto" w:date="2018-07-09T00:41:00Z">
        <w:r w:rsidR="00F61C24" w:rsidRPr="007B0129" w:rsidDel="00F203E8">
          <w:rPr>
            <w:rFonts w:ascii="Helvetica Neue" w:hAnsi="Helvetica Neue"/>
            <w:sz w:val="24"/>
            <w:szCs w:val="24"/>
          </w:rPr>
          <w:delText xml:space="preserve">so far </w:delText>
        </w:r>
      </w:del>
      <w:ins w:id="711" w:author="J Sakamoto" w:date="2018-07-09T00:43:00Z">
        <w:r w:rsidR="00597319" w:rsidRPr="007B0129">
          <w:rPr>
            <w:rFonts w:ascii="Helvetica Neue" w:hAnsi="Helvetica Neue"/>
            <w:sz w:val="24"/>
            <w:szCs w:val="24"/>
          </w:rPr>
          <w:t xml:space="preserve">183 cumulative cases </w:t>
        </w:r>
      </w:ins>
      <w:del w:id="712" w:author="J Sakamoto" w:date="2018-07-09T00:41:00Z">
        <w:r w:rsidR="00F61C24" w:rsidRPr="007B0129" w:rsidDel="00F203E8">
          <w:rPr>
            <w:rFonts w:ascii="Helvetica Neue" w:hAnsi="Helvetica Neue"/>
            <w:sz w:val="24"/>
            <w:szCs w:val="24"/>
          </w:rPr>
          <w:delText xml:space="preserve">___ </w:delText>
        </w:r>
      </w:del>
      <w:del w:id="713" w:author="J Sakamoto" w:date="2018-07-09T00:43:00Z">
        <w:r w:rsidR="00F61C24" w:rsidRPr="007B0129" w:rsidDel="00F203E8">
          <w:rPr>
            <w:rFonts w:ascii="Helvetica Neue" w:hAnsi="Helvetica Neue"/>
            <w:sz w:val="24"/>
            <w:szCs w:val="24"/>
          </w:rPr>
          <w:delText xml:space="preserve">cases </w:delText>
        </w:r>
      </w:del>
      <w:r w:rsidR="00F61C24" w:rsidRPr="007B0129">
        <w:rPr>
          <w:rFonts w:ascii="Helvetica Neue" w:hAnsi="Helvetica Neue"/>
          <w:sz w:val="24"/>
          <w:szCs w:val="24"/>
        </w:rPr>
        <w:t xml:space="preserve">of </w:t>
      </w:r>
      <w:ins w:id="714" w:author="Jason Rasgon" w:date="2018-07-10T15:43:00Z">
        <w:r w:rsidR="007B0129" w:rsidRPr="007B0129">
          <w:rPr>
            <w:rFonts w:ascii="Helvetica Neue" w:hAnsi="Helvetica Neue"/>
            <w:sz w:val="24"/>
            <w:szCs w:val="24"/>
          </w:rPr>
          <w:t xml:space="preserve">imported </w:t>
        </w:r>
      </w:ins>
      <w:r w:rsidR="00F61C24" w:rsidRPr="007B0129">
        <w:rPr>
          <w:rFonts w:ascii="Helvetica Neue" w:hAnsi="Helvetica Neue"/>
          <w:sz w:val="24"/>
          <w:szCs w:val="24"/>
        </w:rPr>
        <w:t>Zika</w:t>
      </w:r>
      <w:ins w:id="715" w:author="J Sakamoto" w:date="2018-07-09T00:44:00Z">
        <w:r w:rsidR="00F203E8" w:rsidRPr="007B0129">
          <w:rPr>
            <w:rFonts w:ascii="Helvetica Neue" w:hAnsi="Helvetica Neue"/>
            <w:sz w:val="24"/>
            <w:szCs w:val="24"/>
          </w:rPr>
          <w:t xml:space="preserve"> (</w:t>
        </w:r>
      </w:ins>
      <w:ins w:id="716" w:author="J Sakamoto" w:date="2018-07-09T00:46:00Z">
        <w:r w:rsidR="00F203E8" w:rsidRPr="007B0129">
          <w:rPr>
            <w:rFonts w:ascii="Helvetica Neue" w:hAnsi="Helvetica Neue"/>
            <w:sz w:val="24"/>
            <w:szCs w:val="24"/>
          </w:rPr>
          <w:t>2015-2018)</w:t>
        </w:r>
      </w:ins>
      <w:r w:rsidR="00F61C24" w:rsidRPr="007B0129">
        <w:rPr>
          <w:rFonts w:ascii="Helvetica Neue" w:hAnsi="Helvetica Neue"/>
          <w:sz w:val="24"/>
          <w:szCs w:val="24"/>
        </w:rPr>
        <w:t xml:space="preserve">. </w:t>
      </w:r>
      <w:r w:rsidR="00F61C24" w:rsidRPr="007B0129">
        <w:rPr>
          <w:rFonts w:ascii="Helvetica Neue" w:hAnsi="Helvetica Neue"/>
          <w:sz w:val="24"/>
          <w:szCs w:val="24"/>
        </w:rPr>
        <w:lastRenderedPageBreak/>
        <w:t xml:space="preserve">In contrast, </w:t>
      </w:r>
      <w:ins w:id="717" w:author="J Sakamoto" w:date="2018-07-09T00:50:00Z">
        <w:r w:rsidR="00597319" w:rsidRPr="007B0129">
          <w:rPr>
            <w:rFonts w:ascii="Helvetica Neue" w:hAnsi="Helvetica Neue"/>
            <w:sz w:val="24"/>
            <w:szCs w:val="24"/>
          </w:rPr>
          <w:t xml:space="preserve">since 2006 there have been </w:t>
        </w:r>
      </w:ins>
      <w:del w:id="718" w:author="J Sakamoto" w:date="2018-07-09T00:50:00Z">
        <w:r w:rsidR="00F61C24" w:rsidRPr="007B0129" w:rsidDel="00597319">
          <w:rPr>
            <w:rFonts w:ascii="Helvetica Neue" w:hAnsi="Helvetica Neue"/>
            <w:sz w:val="24"/>
            <w:szCs w:val="24"/>
          </w:rPr>
          <w:delText>we have</w:delText>
        </w:r>
      </w:del>
      <w:del w:id="719" w:author="J Sakamoto" w:date="2018-07-09T00:42:00Z">
        <w:r w:rsidR="00F61C24" w:rsidRPr="007B0129" w:rsidDel="00F203E8">
          <w:rPr>
            <w:rFonts w:ascii="Helvetica Neue" w:hAnsi="Helvetica Neue"/>
            <w:sz w:val="24"/>
            <w:szCs w:val="24"/>
          </w:rPr>
          <w:delText>____cases of Lyme annual</w:delText>
        </w:r>
      </w:del>
      <w:del w:id="720" w:author="J Sakamoto" w:date="2018-07-09T00:50:00Z">
        <w:r w:rsidR="00F61C24" w:rsidRPr="007B0129" w:rsidDel="00597319">
          <w:rPr>
            <w:rFonts w:ascii="Helvetica Neue" w:hAnsi="Helvetica Neue"/>
            <w:sz w:val="24"/>
            <w:szCs w:val="24"/>
          </w:rPr>
          <w:delText>,</w:delText>
        </w:r>
      </w:del>
      <w:ins w:id="721" w:author="J Sakamoto" w:date="2018-07-09T00:49:00Z">
        <w:r w:rsidR="00597319" w:rsidRPr="007B0129">
          <w:rPr>
            <w:rFonts w:ascii="Helvetica Neue" w:eastAsia="Times New Roman" w:hAnsi="Helvetica Neue" w:cs="Times New Roman"/>
            <w:color w:val="000000"/>
            <w:sz w:val="24"/>
            <w:szCs w:val="24"/>
            <w:lang w:val="en-US"/>
            <w:rPrChange w:id="722" w:author="Jason Rasgon" w:date="2018-07-10T15:44:00Z">
              <w:rPr>
                <w:rFonts w:ascii="Calibri" w:eastAsia="Times New Roman" w:hAnsi="Calibri" w:cs="Times New Roman"/>
                <w:color w:val="000000"/>
                <w:sz w:val="24"/>
                <w:szCs w:val="24"/>
                <w:lang w:val="en-US"/>
              </w:rPr>
            </w:rPrChange>
          </w:rPr>
          <w:t>48</w:t>
        </w:r>
      </w:ins>
      <w:ins w:id="723" w:author="J Sakamoto" w:date="2018-07-09T00:50:00Z">
        <w:r w:rsidR="00597319" w:rsidRPr="007B0129">
          <w:rPr>
            <w:rFonts w:ascii="Helvetica Neue" w:eastAsia="Times New Roman" w:hAnsi="Helvetica Neue" w:cs="Times New Roman"/>
            <w:color w:val="000000"/>
            <w:sz w:val="24"/>
            <w:szCs w:val="24"/>
            <w:lang w:val="en-US"/>
            <w:rPrChange w:id="724" w:author="Jason Rasgon" w:date="2018-07-10T15:44:00Z">
              <w:rPr>
                <w:rFonts w:ascii="Calibri" w:eastAsia="Times New Roman" w:hAnsi="Calibri" w:cs="Times New Roman"/>
                <w:color w:val="000000"/>
                <w:sz w:val="24"/>
                <w:szCs w:val="24"/>
                <w:lang w:val="en-US"/>
              </w:rPr>
            </w:rPrChange>
          </w:rPr>
          <w:t>,</w:t>
        </w:r>
      </w:ins>
      <w:ins w:id="725" w:author="J Sakamoto" w:date="2018-07-09T00:49:00Z">
        <w:r w:rsidR="00597319" w:rsidRPr="007B0129">
          <w:rPr>
            <w:rFonts w:ascii="Helvetica Neue" w:eastAsia="Times New Roman" w:hAnsi="Helvetica Neue" w:cs="Times New Roman"/>
            <w:color w:val="000000"/>
            <w:sz w:val="24"/>
            <w:szCs w:val="24"/>
            <w:lang w:val="en-US"/>
            <w:rPrChange w:id="726" w:author="Jason Rasgon" w:date="2018-07-10T15:44:00Z">
              <w:rPr>
                <w:rFonts w:ascii="Calibri" w:eastAsia="Times New Roman" w:hAnsi="Calibri" w:cs="Times New Roman"/>
                <w:color w:val="000000"/>
                <w:sz w:val="24"/>
                <w:szCs w:val="24"/>
                <w:lang w:val="en-US"/>
              </w:rPr>
            </w:rPrChange>
          </w:rPr>
          <w:t>626</w:t>
        </w:r>
      </w:ins>
      <w:ins w:id="727" w:author="J Sakamoto" w:date="2018-07-09T00:50:00Z">
        <w:r w:rsidR="00597319" w:rsidRPr="007B0129">
          <w:rPr>
            <w:rFonts w:ascii="Helvetica Neue" w:eastAsia="Times New Roman" w:hAnsi="Helvetica Neue" w:cs="Times New Roman"/>
            <w:color w:val="000000"/>
            <w:sz w:val="24"/>
            <w:szCs w:val="24"/>
            <w:lang w:val="en-US"/>
            <w:rPrChange w:id="728" w:author="Jason Rasgon" w:date="2018-07-10T15:44:00Z">
              <w:rPr>
                <w:rFonts w:ascii="Calibri" w:eastAsia="Times New Roman" w:hAnsi="Calibri" w:cs="Times New Roman"/>
                <w:color w:val="000000"/>
                <w:sz w:val="24"/>
                <w:szCs w:val="24"/>
                <w:lang w:val="en-US"/>
              </w:rPr>
            </w:rPrChange>
          </w:rPr>
          <w:t xml:space="preserve"> cumulative confirmed cases of Lyme Disease</w:t>
        </w:r>
      </w:ins>
      <w:del w:id="729" w:author="J Sakamoto" w:date="2018-07-09T00:50:00Z">
        <w:r w:rsidR="00F61C24" w:rsidRPr="007B0129" w:rsidDel="00597319">
          <w:rPr>
            <w:rFonts w:ascii="Helvetica Neue" w:hAnsi="Helvetica Neue"/>
            <w:sz w:val="24"/>
            <w:szCs w:val="24"/>
          </w:rPr>
          <w:delText xml:space="preserve"> and we are one of the top 10 states in the country with new cases of Lyme</w:delText>
        </w:r>
      </w:del>
      <w:r w:rsidR="00F61C24" w:rsidRPr="007B0129">
        <w:rPr>
          <w:rFonts w:ascii="Helvetica Neue" w:hAnsi="Helvetica Neue"/>
          <w:sz w:val="24"/>
          <w:szCs w:val="24"/>
        </w:rPr>
        <w:t xml:space="preserve">. </w:t>
      </w:r>
      <w:r w:rsidR="0047778A" w:rsidRPr="007B0129">
        <w:rPr>
          <w:rFonts w:ascii="Helvetica Neue" w:hAnsi="Helvetica Neue"/>
          <w:sz w:val="24"/>
          <w:szCs w:val="24"/>
        </w:rPr>
        <w:t>There is public interest in funding to combat Lyme Disease and</w:t>
      </w:r>
      <w:ins w:id="730" w:author="J Sakamoto" w:date="2018-07-09T14:11:00Z">
        <w:r w:rsidR="00213B47" w:rsidRPr="007B0129">
          <w:rPr>
            <w:rFonts w:ascii="Helvetica Neue" w:hAnsi="Helvetica Neue"/>
            <w:sz w:val="24"/>
            <w:szCs w:val="24"/>
          </w:rPr>
          <w:t xml:space="preserve"> </w:t>
        </w:r>
      </w:ins>
      <w:del w:id="731" w:author="J Sakamoto" w:date="2018-07-09T14:11:00Z">
        <w:r w:rsidR="0047778A" w:rsidRPr="007B0129" w:rsidDel="00213B47">
          <w:rPr>
            <w:rFonts w:ascii="Helvetica Neue" w:hAnsi="Helvetica Neue"/>
            <w:sz w:val="24"/>
            <w:szCs w:val="24"/>
          </w:rPr>
          <w:delText xml:space="preserve">, to a lesser extent, </w:delText>
        </w:r>
      </w:del>
      <w:r w:rsidR="0047778A" w:rsidRPr="007B0129">
        <w:rPr>
          <w:rFonts w:ascii="Helvetica Neue" w:hAnsi="Helvetica Neue"/>
          <w:sz w:val="24"/>
          <w:szCs w:val="24"/>
        </w:rPr>
        <w:t>tick</w:t>
      </w:r>
      <w:ins w:id="732" w:author="J Sakamoto" w:date="2018-07-09T14:11:00Z">
        <w:r w:rsidR="00213B47" w:rsidRPr="007B0129">
          <w:rPr>
            <w:rFonts w:ascii="Helvetica Neue" w:hAnsi="Helvetica Neue"/>
            <w:sz w:val="24"/>
            <w:szCs w:val="24"/>
          </w:rPr>
          <w:t>-</w:t>
        </w:r>
      </w:ins>
      <w:r w:rsidR="0047778A" w:rsidRPr="007B0129">
        <w:rPr>
          <w:rFonts w:ascii="Helvetica Neue" w:hAnsi="Helvetica Neue"/>
          <w:sz w:val="24"/>
          <w:szCs w:val="24"/>
        </w:rPr>
        <w:t>borne diseases</w:t>
      </w:r>
      <w:del w:id="733" w:author="J Sakamoto" w:date="2018-07-09T14:12:00Z">
        <w:r w:rsidR="0047778A" w:rsidRPr="007B0129" w:rsidDel="00213B47">
          <w:rPr>
            <w:rFonts w:ascii="Helvetica Neue" w:hAnsi="Helvetica Neue"/>
            <w:sz w:val="24"/>
            <w:szCs w:val="24"/>
          </w:rPr>
          <w:delText xml:space="preserve"> </w:delText>
        </w:r>
      </w:del>
      <w:ins w:id="734" w:author="J Sakamoto" w:date="2018-07-09T14:12:00Z">
        <w:r w:rsidR="00213B47" w:rsidRPr="007B0129">
          <w:rPr>
            <w:rFonts w:ascii="Helvetica Neue" w:hAnsi="Helvetica Neue"/>
            <w:sz w:val="24"/>
            <w:szCs w:val="24"/>
          </w:rPr>
          <w:t xml:space="preserve"> in PA</w:t>
        </w:r>
      </w:ins>
      <w:del w:id="735" w:author="J Sakamoto" w:date="2018-07-09T14:12:00Z">
        <w:r w:rsidR="0047778A" w:rsidRPr="007B0129" w:rsidDel="00213B47">
          <w:rPr>
            <w:rFonts w:ascii="Helvetica Neue" w:hAnsi="Helvetica Neue"/>
            <w:sz w:val="24"/>
            <w:szCs w:val="24"/>
          </w:rPr>
          <w:delText>in the commonwealth</w:delText>
        </w:r>
      </w:del>
      <w:r w:rsidR="0047778A" w:rsidRPr="007B0129">
        <w:rPr>
          <w:rFonts w:ascii="Helvetica Neue" w:hAnsi="Helvetica Neue"/>
          <w:sz w:val="24"/>
          <w:szCs w:val="24"/>
        </w:rPr>
        <w:t xml:space="preserve">. In 2016 </w:t>
      </w:r>
      <w:del w:id="736" w:author="J Sakamoto" w:date="2018-07-09T14:12:00Z">
        <w:r w:rsidR="0047778A" w:rsidRPr="007B0129" w:rsidDel="00213B47">
          <w:rPr>
            <w:rFonts w:ascii="Helvetica Neue" w:hAnsi="Helvetica Neue"/>
            <w:sz w:val="24"/>
            <w:szCs w:val="24"/>
          </w:rPr>
          <w:delText>SBJ and JMS</w:delText>
        </w:r>
      </w:del>
      <w:ins w:id="737" w:author="J Sakamoto" w:date="2018-07-09T14:12:00Z">
        <w:r w:rsidR="00213B47" w:rsidRPr="007B0129">
          <w:rPr>
            <w:rFonts w:ascii="Helvetica Neue" w:hAnsi="Helvetica Neue"/>
            <w:sz w:val="24"/>
            <w:szCs w:val="24"/>
          </w:rPr>
          <w:t>two of the authors (SBJ and JMS)</w:t>
        </w:r>
      </w:ins>
      <w:r w:rsidR="0047778A" w:rsidRPr="007B0129">
        <w:rPr>
          <w:rFonts w:ascii="Helvetica Neue" w:hAnsi="Helvetica Neue"/>
          <w:sz w:val="24"/>
          <w:szCs w:val="24"/>
        </w:rPr>
        <w:t xml:space="preserve"> were contacted </w:t>
      </w:r>
      <w:ins w:id="738" w:author="J Sakamoto" w:date="2018-07-09T14:12:00Z">
        <w:r w:rsidR="00213B47" w:rsidRPr="007B0129">
          <w:rPr>
            <w:rFonts w:ascii="Helvetica Neue" w:hAnsi="Helvetica Neue"/>
            <w:sz w:val="24"/>
            <w:szCs w:val="24"/>
          </w:rPr>
          <w:t xml:space="preserve">by the PA Lyme Disease Task Force </w:t>
        </w:r>
      </w:ins>
      <w:r w:rsidR="0047778A" w:rsidRPr="007B0129">
        <w:rPr>
          <w:rFonts w:ascii="Helvetica Neue" w:hAnsi="Helvetica Neue"/>
          <w:sz w:val="24"/>
          <w:szCs w:val="24"/>
        </w:rPr>
        <w:t xml:space="preserve">to generate a line item budget for a tick surveillance. As of 2018, </w:t>
      </w:r>
      <w:ins w:id="739" w:author="J Sakamoto" w:date="2018-07-09T14:13:00Z">
        <w:r w:rsidR="00213B47" w:rsidRPr="007B0129">
          <w:rPr>
            <w:rFonts w:ascii="Helvetica Neue" w:hAnsi="Helvetica Neue"/>
            <w:sz w:val="24"/>
            <w:szCs w:val="24"/>
          </w:rPr>
          <w:t>however, there is still no funded tick surveillance program</w:t>
        </w:r>
      </w:ins>
      <w:r w:rsidR="0047778A" w:rsidRPr="007B0129">
        <w:rPr>
          <w:rFonts w:ascii="Helvetica Neue" w:hAnsi="Helvetica Neue"/>
          <w:sz w:val="24"/>
          <w:szCs w:val="24"/>
        </w:rPr>
        <w:t xml:space="preserve">. </w:t>
      </w:r>
      <w:ins w:id="740" w:author="J Sakamoto" w:date="2018-07-09T14:14:00Z">
        <w:r w:rsidR="00213B47" w:rsidRPr="007B0129">
          <w:rPr>
            <w:rFonts w:ascii="Helvetica Neue" w:hAnsi="Helvetica Neue"/>
            <w:sz w:val="24"/>
            <w:szCs w:val="24"/>
          </w:rPr>
          <w:t>This may change, particularly w</w:t>
        </w:r>
      </w:ins>
      <w:r w:rsidR="005A66C4" w:rsidRPr="007B0129">
        <w:rPr>
          <w:rFonts w:ascii="Helvetica Neue" w:hAnsi="Helvetica Neue"/>
          <w:sz w:val="24"/>
          <w:szCs w:val="24"/>
        </w:rPr>
        <w:t>ith t</w:t>
      </w:r>
      <w:r w:rsidR="0047778A" w:rsidRPr="007B0129">
        <w:rPr>
          <w:rFonts w:ascii="Helvetica Neue" w:hAnsi="Helvetica Neue"/>
          <w:sz w:val="24"/>
          <w:szCs w:val="24"/>
        </w:rPr>
        <w:t xml:space="preserve">he identification of a new invasive </w:t>
      </w:r>
      <w:r w:rsidR="005A66C4" w:rsidRPr="007B0129">
        <w:rPr>
          <w:rFonts w:ascii="Helvetica Neue" w:hAnsi="Helvetica Neue"/>
          <w:sz w:val="24"/>
          <w:szCs w:val="24"/>
        </w:rPr>
        <w:t xml:space="preserve">(and potentially parthenogenic) </w:t>
      </w:r>
      <w:r w:rsidR="0047778A" w:rsidRPr="007B0129">
        <w:rPr>
          <w:rFonts w:ascii="Helvetica Neue" w:hAnsi="Helvetica Neue"/>
          <w:sz w:val="24"/>
          <w:szCs w:val="24"/>
        </w:rPr>
        <w:t xml:space="preserve">exotic </w:t>
      </w:r>
      <w:proofErr w:type="spellStart"/>
      <w:r w:rsidR="005A66C4" w:rsidRPr="007B0129">
        <w:rPr>
          <w:rFonts w:ascii="Helvetica Neue" w:hAnsi="Helvetica Neue"/>
          <w:sz w:val="24"/>
          <w:szCs w:val="24"/>
        </w:rPr>
        <w:t>Longhorned</w:t>
      </w:r>
      <w:proofErr w:type="spellEnd"/>
      <w:r w:rsidR="005A66C4" w:rsidRPr="007B0129">
        <w:rPr>
          <w:rFonts w:ascii="Helvetica Neue" w:hAnsi="Helvetica Neue"/>
          <w:sz w:val="24"/>
          <w:szCs w:val="24"/>
        </w:rPr>
        <w:t xml:space="preserve"> </w:t>
      </w:r>
      <w:r w:rsidR="0047778A" w:rsidRPr="007B0129">
        <w:rPr>
          <w:rFonts w:ascii="Helvetica Neue" w:hAnsi="Helvetica Neue"/>
          <w:sz w:val="24"/>
          <w:szCs w:val="24"/>
        </w:rPr>
        <w:t>tick (</w:t>
      </w:r>
      <w:proofErr w:type="spellStart"/>
      <w:r w:rsidR="0047778A" w:rsidRPr="007B0129">
        <w:rPr>
          <w:rFonts w:ascii="Helvetica Neue" w:hAnsi="Helvetica Neue"/>
          <w:i/>
          <w:sz w:val="24"/>
          <w:szCs w:val="24"/>
        </w:rPr>
        <w:t>Haemaphysali</w:t>
      </w:r>
      <w:r w:rsidR="005A66C4" w:rsidRPr="007B0129">
        <w:rPr>
          <w:rFonts w:ascii="Helvetica Neue" w:hAnsi="Helvetica Neue"/>
          <w:i/>
          <w:sz w:val="24"/>
          <w:szCs w:val="24"/>
        </w:rPr>
        <w:t>s</w:t>
      </w:r>
      <w:proofErr w:type="spellEnd"/>
      <w:r w:rsidR="005A66C4" w:rsidRPr="007B0129">
        <w:rPr>
          <w:rFonts w:ascii="Helvetica Neue" w:hAnsi="Helvetica Neue"/>
          <w:i/>
          <w:sz w:val="24"/>
          <w:szCs w:val="24"/>
        </w:rPr>
        <w:t xml:space="preserve"> </w:t>
      </w:r>
      <w:proofErr w:type="spellStart"/>
      <w:r w:rsidR="005A66C4" w:rsidRPr="007B0129">
        <w:rPr>
          <w:rFonts w:ascii="Helvetica Neue" w:hAnsi="Helvetica Neue"/>
          <w:i/>
          <w:sz w:val="24"/>
          <w:szCs w:val="24"/>
        </w:rPr>
        <w:t>longicornis</w:t>
      </w:r>
      <w:proofErr w:type="spellEnd"/>
      <w:r w:rsidR="005A66C4">
        <w:rPr>
          <w:rFonts w:ascii="Helvetica Neue" w:hAnsi="Helvetica Neue"/>
          <w:sz w:val="24"/>
          <w:szCs w:val="24"/>
        </w:rPr>
        <w:t>) in nearby states</w:t>
      </w:r>
      <w:ins w:id="741" w:author="J Sakamoto" w:date="2018-07-09T14:14:00Z">
        <w:r w:rsidR="00213B47">
          <w:rPr>
            <w:rFonts w:ascii="Helvetica Neue" w:hAnsi="Helvetica Neue"/>
            <w:sz w:val="24"/>
            <w:szCs w:val="24"/>
          </w:rPr>
          <w:t>. It</w:t>
        </w:r>
      </w:ins>
      <w:r w:rsidR="0047778A">
        <w:rPr>
          <w:rFonts w:ascii="Helvetica Neue" w:hAnsi="Helvetica Neue"/>
          <w:sz w:val="24"/>
          <w:szCs w:val="24"/>
        </w:rPr>
        <w:t xml:space="preserve"> may </w:t>
      </w:r>
      <w:r w:rsidR="005A66C4">
        <w:rPr>
          <w:rFonts w:ascii="Helvetica Neue" w:hAnsi="Helvetica Neue"/>
          <w:sz w:val="24"/>
          <w:szCs w:val="24"/>
        </w:rPr>
        <w:t xml:space="preserve">only </w:t>
      </w:r>
      <w:r w:rsidR="0047778A">
        <w:rPr>
          <w:rFonts w:ascii="Helvetica Neue" w:hAnsi="Helvetica Neue"/>
          <w:sz w:val="24"/>
          <w:szCs w:val="24"/>
        </w:rPr>
        <w:t>be a matter of time before this vector is found in PA</w:t>
      </w:r>
      <w:r w:rsidR="005A66C4">
        <w:rPr>
          <w:rFonts w:ascii="Helvetica Neue" w:hAnsi="Helvetica Neue"/>
          <w:sz w:val="24"/>
          <w:szCs w:val="24"/>
        </w:rPr>
        <w:t xml:space="preserve"> (Rainey et al 2018; </w:t>
      </w:r>
      <w:proofErr w:type="spellStart"/>
      <w:r w:rsidR="005A66C4">
        <w:rPr>
          <w:rFonts w:ascii="Helvetica Neue" w:hAnsi="Helvetica Neue"/>
          <w:sz w:val="24"/>
          <w:szCs w:val="24"/>
        </w:rPr>
        <w:t>Promed</w:t>
      </w:r>
      <w:proofErr w:type="spellEnd"/>
      <w:ins w:id="742" w:author="J Sakamoto" w:date="2018-07-09T00:51:00Z">
        <w:r w:rsidR="00597319">
          <w:rPr>
            <w:rFonts w:ascii="Helvetica Neue" w:hAnsi="Helvetica Neue"/>
            <w:sz w:val="24"/>
            <w:szCs w:val="24"/>
          </w:rPr>
          <w:t xml:space="preserve"> </w:t>
        </w:r>
      </w:ins>
      <w:r w:rsidR="00611EC9">
        <w:rPr>
          <w:rFonts w:ascii="Helvetica Neue" w:hAnsi="Helvetica Neue"/>
          <w:sz w:val="24"/>
          <w:szCs w:val="24"/>
        </w:rPr>
        <w:t>20180603.</w:t>
      </w:r>
      <w:commentRangeStart w:id="743"/>
      <w:r w:rsidR="00611EC9">
        <w:rPr>
          <w:rFonts w:ascii="Helvetica Neue" w:hAnsi="Helvetica Neue"/>
          <w:sz w:val="24"/>
          <w:szCs w:val="24"/>
        </w:rPr>
        <w:t>5836650</w:t>
      </w:r>
      <w:commentRangeEnd w:id="743"/>
      <w:r w:rsidR="00597319">
        <w:rPr>
          <w:rStyle w:val="CommentReference"/>
        </w:rPr>
        <w:commentReference w:id="743"/>
      </w:r>
      <w:del w:id="744" w:author="J Sakamoto" w:date="2018-07-09T00:50:00Z">
        <w:r w:rsidR="00611EC9" w:rsidDel="00597319">
          <w:rPr>
            <w:rFonts w:ascii="Helvetica Neue" w:hAnsi="Helvetica Neue"/>
            <w:sz w:val="24"/>
            <w:szCs w:val="24"/>
          </w:rPr>
          <w:delText xml:space="preserve">; </w:delText>
        </w:r>
      </w:del>
      <w:r w:rsidR="005A66C4">
        <w:rPr>
          <w:rFonts w:ascii="Helvetica Neue" w:hAnsi="Helvetica Neue"/>
          <w:sz w:val="24"/>
          <w:szCs w:val="24"/>
        </w:rPr>
        <w:t>)</w:t>
      </w:r>
      <w:r w:rsidR="0047778A">
        <w:rPr>
          <w:rFonts w:ascii="Helvetica Neue" w:hAnsi="Helvetica Neue"/>
          <w:sz w:val="24"/>
          <w:szCs w:val="24"/>
        </w:rPr>
        <w:t xml:space="preserve">. </w:t>
      </w:r>
      <w:r w:rsidR="005A66C4">
        <w:rPr>
          <w:rFonts w:ascii="Helvetica Neue" w:hAnsi="Helvetica Neue"/>
          <w:sz w:val="24"/>
          <w:szCs w:val="24"/>
        </w:rPr>
        <w:t>When that happens, the absence of</w:t>
      </w:r>
      <w:r w:rsidR="0047778A">
        <w:rPr>
          <w:rFonts w:ascii="Helvetica Neue" w:hAnsi="Helvetica Neue"/>
          <w:sz w:val="24"/>
          <w:szCs w:val="24"/>
        </w:rPr>
        <w:t xml:space="preserve"> a </w:t>
      </w:r>
      <w:ins w:id="745" w:author="J Sakamoto" w:date="2018-07-11T01:22:00Z">
        <w:r w:rsidR="00AF3275">
          <w:rPr>
            <w:rFonts w:ascii="Helvetica Neue" w:hAnsi="Helvetica Neue"/>
            <w:sz w:val="24"/>
            <w:szCs w:val="24"/>
          </w:rPr>
          <w:t xml:space="preserve">coordinated </w:t>
        </w:r>
      </w:ins>
      <w:r w:rsidR="0047778A">
        <w:rPr>
          <w:rFonts w:ascii="Helvetica Neue" w:hAnsi="Helvetica Neue"/>
          <w:sz w:val="24"/>
          <w:szCs w:val="24"/>
        </w:rPr>
        <w:t>statewide tick surveillance</w:t>
      </w:r>
      <w:ins w:id="746" w:author="J Sakamoto" w:date="2018-07-11T01:22:00Z">
        <w:r w:rsidR="00AF3275">
          <w:rPr>
            <w:rFonts w:ascii="Helvetica Neue" w:hAnsi="Helvetica Neue"/>
            <w:sz w:val="24"/>
            <w:szCs w:val="24"/>
          </w:rPr>
          <w:t xml:space="preserve"> program</w:t>
        </w:r>
      </w:ins>
      <w:r w:rsidR="0047778A">
        <w:rPr>
          <w:rFonts w:ascii="Helvetica Neue" w:hAnsi="Helvetica Neue"/>
          <w:sz w:val="24"/>
          <w:szCs w:val="24"/>
        </w:rPr>
        <w:t xml:space="preserve"> may be recognized and identified as a public health priority. </w:t>
      </w:r>
    </w:p>
    <w:p w14:paraId="1F7ABA59" w14:textId="77777777" w:rsidR="00F61C24" w:rsidRDefault="00F61C24">
      <w:pPr>
        <w:pStyle w:val="Normal1"/>
        <w:rPr>
          <w:rFonts w:ascii="Helvetica Neue" w:hAnsi="Helvetica Neue"/>
          <w:sz w:val="24"/>
          <w:szCs w:val="24"/>
        </w:rPr>
      </w:pPr>
    </w:p>
    <w:p w14:paraId="2397EED8" w14:textId="77777777" w:rsidR="002A3BCE" w:rsidRDefault="002A3BCE" w:rsidP="002A3BCE">
      <w:pPr>
        <w:pStyle w:val="Normal1"/>
        <w:rPr>
          <w:ins w:id="747" w:author="J Sakamoto" w:date="2018-07-09T15:10:00Z"/>
          <w:rFonts w:ascii="Helvetica Neue" w:hAnsi="Helvetica Neue"/>
          <w:i/>
          <w:sz w:val="24"/>
          <w:szCs w:val="24"/>
        </w:rPr>
      </w:pPr>
    </w:p>
    <w:p w14:paraId="1B90218A" w14:textId="063B2C62" w:rsidR="00DD172F" w:rsidRDefault="00DD172F" w:rsidP="002A3BCE">
      <w:pPr>
        <w:pStyle w:val="Normal1"/>
        <w:rPr>
          <w:ins w:id="748" w:author="J Sakamoto" w:date="2018-07-09T15:10:00Z"/>
          <w:rFonts w:ascii="Helvetica Neue" w:hAnsi="Helvetica Neue"/>
          <w:i/>
          <w:sz w:val="24"/>
          <w:szCs w:val="24"/>
        </w:rPr>
      </w:pPr>
      <w:ins w:id="749" w:author="J Sakamoto" w:date="2018-07-09T15:10:00Z">
        <w:r>
          <w:rPr>
            <w:rFonts w:ascii="Helvetica Neue" w:hAnsi="Helvetica Neue"/>
            <w:i/>
            <w:sz w:val="24"/>
            <w:szCs w:val="24"/>
          </w:rPr>
          <w:t>Conclusion</w:t>
        </w:r>
      </w:ins>
    </w:p>
    <w:p w14:paraId="4511A28D" w14:textId="77777777" w:rsidR="008D1076" w:rsidRDefault="008D1076" w:rsidP="008D1076">
      <w:pPr>
        <w:pStyle w:val="Normal1"/>
        <w:widowControl w:val="0"/>
        <w:ind w:firstLine="720"/>
        <w:rPr>
          <w:ins w:id="750" w:author="J Sakamoto" w:date="2018-07-09T21:42:00Z"/>
          <w:rFonts w:ascii="Helvetica Neue" w:hAnsi="Helvetica Neue"/>
          <w:sz w:val="24"/>
          <w:szCs w:val="24"/>
        </w:rPr>
      </w:pPr>
    </w:p>
    <w:p w14:paraId="11A01350" w14:textId="0746756A" w:rsidR="008D1076" w:rsidRPr="00A1577E" w:rsidRDefault="008D1076">
      <w:pPr>
        <w:ind w:firstLine="720"/>
        <w:rPr>
          <w:ins w:id="751" w:author="J Sakamoto" w:date="2018-07-09T21:42:00Z"/>
          <w:rFonts w:ascii="Open Sans" w:eastAsia="Times New Roman" w:hAnsi="Open Sans" w:cs="Times New Roman"/>
          <w:color w:val="333333"/>
          <w:sz w:val="21"/>
          <w:szCs w:val="21"/>
          <w:shd w:val="clear" w:color="auto" w:fill="FFFFFF"/>
          <w:lang w:val="en-US"/>
          <w:rPrChange w:id="752" w:author="J Sakamoto" w:date="2018-07-11T14:54:00Z">
            <w:rPr>
              <w:ins w:id="753" w:author="J Sakamoto" w:date="2018-07-09T21:42:00Z"/>
              <w:rFonts w:ascii="Helvetica Neue" w:hAnsi="Helvetica Neue"/>
              <w:sz w:val="24"/>
              <w:szCs w:val="24"/>
            </w:rPr>
          </w:rPrChange>
        </w:rPr>
        <w:pPrChange w:id="754" w:author="J Sakamoto" w:date="2018-07-11T14:54:00Z">
          <w:pPr>
            <w:pStyle w:val="Normal1"/>
            <w:widowControl w:val="0"/>
            <w:ind w:firstLine="720"/>
          </w:pPr>
        </w:pPrChange>
      </w:pPr>
      <w:ins w:id="755" w:author="J Sakamoto" w:date="2018-07-09T21:42:00Z">
        <w:r w:rsidRPr="00457F6A">
          <w:rPr>
            <w:rFonts w:ascii="Helvetica Neue" w:hAnsi="Helvetica Neue"/>
            <w:sz w:val="24"/>
            <w:szCs w:val="24"/>
          </w:rPr>
          <w:t xml:space="preserve">Collectively, these data represent the value of museum ectoparasite collections, passive surveillance datasets, and the power of effective data visualization </w:t>
        </w:r>
        <w:del w:id="756" w:author="Jason Rasgon" w:date="2018-07-10T15:44:00Z">
          <w:r w:rsidRPr="00457F6A" w:rsidDel="007B0129">
            <w:rPr>
              <w:rFonts w:ascii="Helvetica Neue" w:hAnsi="Helvetica Neue"/>
              <w:sz w:val="24"/>
              <w:szCs w:val="24"/>
            </w:rPr>
            <w:delText xml:space="preserve">used </w:delText>
          </w:r>
        </w:del>
        <w:r w:rsidRPr="00457F6A">
          <w:rPr>
            <w:rFonts w:ascii="Helvetica Neue" w:hAnsi="Helvetica Neue"/>
            <w:sz w:val="24"/>
            <w:szCs w:val="24"/>
          </w:rPr>
          <w:t xml:space="preserve">to address questions about ectoparasite community dynamics. </w:t>
        </w:r>
      </w:ins>
      <w:proofErr w:type="gramStart"/>
      <w:ins w:id="757" w:author="J Sakamoto" w:date="2018-07-11T14:52:00Z">
        <w:r w:rsidR="00A1577E">
          <w:rPr>
            <w:rFonts w:ascii="Helvetica Neue" w:hAnsi="Helvetica Neue"/>
            <w:sz w:val="24"/>
            <w:szCs w:val="24"/>
          </w:rPr>
          <w:t>In order to</w:t>
        </w:r>
        <w:proofErr w:type="gramEnd"/>
        <w:r w:rsidR="00A1577E">
          <w:rPr>
            <w:rFonts w:ascii="Helvetica Neue" w:hAnsi="Helvetica Neue"/>
            <w:sz w:val="24"/>
            <w:szCs w:val="24"/>
          </w:rPr>
          <w:t xml:space="preserve"> prevent loss of this particular cryptic collection of ectoparasite data, we are contributing to a multi-institutional effort to build a better understanding of tick-host associations, interactions and preserve these data for future studies (via Terrestrial Parasite Tracker, </w:t>
        </w:r>
        <w:r w:rsidR="00A1577E">
          <w:rPr>
            <w:rFonts w:ascii="Helvetica Neue" w:hAnsi="Helvetica Neue"/>
            <w:sz w:val="24"/>
            <w:szCs w:val="24"/>
          </w:rPr>
          <w:fldChar w:fldCharType="begin"/>
        </w:r>
        <w:r w:rsidR="00A1577E">
          <w:rPr>
            <w:rFonts w:ascii="Helvetica Neue" w:hAnsi="Helvetica Neue"/>
            <w:sz w:val="24"/>
            <w:szCs w:val="24"/>
          </w:rPr>
          <w:instrText xml:space="preserve"> HYPERLINK "</w:instrText>
        </w:r>
        <w:r w:rsidR="00A1577E" w:rsidRPr="00631993">
          <w:rPr>
            <w:rFonts w:ascii="Helvetica Neue" w:hAnsi="Helvetica Neue"/>
            <w:sz w:val="24"/>
            <w:szCs w:val="24"/>
          </w:rPr>
          <w:instrText>http://parasitetracker.org</w:instrText>
        </w:r>
        <w:r w:rsidR="00A1577E">
          <w:rPr>
            <w:rFonts w:ascii="Helvetica Neue" w:hAnsi="Helvetica Neue"/>
            <w:sz w:val="24"/>
            <w:szCs w:val="24"/>
          </w:rPr>
          <w:instrText xml:space="preserve">" </w:instrText>
        </w:r>
        <w:r w:rsidR="00A1577E">
          <w:rPr>
            <w:rFonts w:ascii="Helvetica Neue" w:hAnsi="Helvetica Neue"/>
            <w:sz w:val="24"/>
            <w:szCs w:val="24"/>
          </w:rPr>
          <w:fldChar w:fldCharType="separate"/>
        </w:r>
        <w:r w:rsidR="00A1577E" w:rsidRPr="00BB1ADE">
          <w:rPr>
            <w:rStyle w:val="Hyperlink"/>
            <w:rFonts w:ascii="Helvetica Neue" w:hAnsi="Helvetica Neue"/>
            <w:sz w:val="24"/>
            <w:szCs w:val="24"/>
          </w:rPr>
          <w:t>http://parasitetracker.org</w:t>
        </w:r>
        <w:r w:rsidR="00A1577E">
          <w:rPr>
            <w:rFonts w:ascii="Helvetica Neue" w:hAnsi="Helvetica Neue"/>
            <w:sz w:val="24"/>
            <w:szCs w:val="24"/>
          </w:rPr>
          <w:fldChar w:fldCharType="end"/>
        </w:r>
        <w:r w:rsidR="00A1577E">
          <w:rPr>
            <w:rFonts w:ascii="Helvetica Neue" w:hAnsi="Helvetica Neue"/>
            <w:sz w:val="24"/>
            <w:szCs w:val="24"/>
          </w:rPr>
          <w:t>)</w:t>
        </w:r>
        <w:r w:rsidR="00A1577E">
          <w:rPr>
            <w:rFonts w:ascii="Open Sans" w:eastAsia="Times New Roman" w:hAnsi="Open Sans" w:cs="Times New Roman"/>
            <w:color w:val="333333"/>
            <w:sz w:val="21"/>
            <w:szCs w:val="21"/>
            <w:shd w:val="clear" w:color="auto" w:fill="FFFFFF"/>
            <w:lang w:val="en-US"/>
          </w:rPr>
          <w:t xml:space="preserve">. </w:t>
        </w:r>
      </w:ins>
      <w:ins w:id="758" w:author="J Sakamoto" w:date="2018-07-09T21:42:00Z">
        <w:r w:rsidRPr="00457F6A">
          <w:rPr>
            <w:rFonts w:ascii="Helvetica Neue" w:hAnsi="Helvetica Neue"/>
            <w:sz w:val="24"/>
            <w:szCs w:val="24"/>
          </w:rPr>
          <w:t xml:space="preserve">Cryptic datasets such as these exist throughout the United States in museums, public health repositories, and private collections. Arthropod specimens (and/or their metadata) may exist in cataloged and annotated form, or perhaps have been left unsorted and undocumented. Destruction of </w:t>
        </w:r>
      </w:ins>
      <w:ins w:id="759" w:author="J Sakamoto" w:date="2018-07-09T22:19:00Z">
        <w:r w:rsidR="00A566C9">
          <w:rPr>
            <w:rFonts w:ascii="Helvetica Neue" w:hAnsi="Helvetica Neue"/>
            <w:sz w:val="24"/>
            <w:szCs w:val="24"/>
          </w:rPr>
          <w:t xml:space="preserve">such </w:t>
        </w:r>
      </w:ins>
      <w:ins w:id="760" w:author="J Sakamoto" w:date="2018-07-09T21:42:00Z">
        <w:r w:rsidRPr="00457F6A">
          <w:rPr>
            <w:rFonts w:ascii="Helvetica Neue" w:hAnsi="Helvetica Neue"/>
            <w:sz w:val="24"/>
            <w:szCs w:val="24"/>
          </w:rPr>
          <w:t>entomological collections reflects a lost piece of historical documentation that may lend insight into past epidemiological outbreaks or explain changes in ectoparasite communities.</w:t>
        </w:r>
        <w:r w:rsidR="00A1577E">
          <w:rPr>
            <w:rFonts w:ascii="Helvetica Neue" w:hAnsi="Helvetica Neue"/>
            <w:sz w:val="24"/>
            <w:szCs w:val="24"/>
          </w:rPr>
          <w:t xml:space="preserve"> Our </w:t>
        </w:r>
      </w:ins>
      <w:ins w:id="761" w:author="J Sakamoto" w:date="2018-07-11T14:52:00Z">
        <w:r w:rsidR="00A1577E">
          <w:rPr>
            <w:rFonts w:ascii="Helvetica Neue" w:hAnsi="Helvetica Neue"/>
            <w:sz w:val="24"/>
            <w:szCs w:val="24"/>
          </w:rPr>
          <w:t xml:space="preserve">data is a contribution to the overall understanding of the historical dynamics of tick communities in Pennsylvania and </w:t>
        </w:r>
      </w:ins>
      <w:ins w:id="762" w:author="J Sakamoto" w:date="2018-07-11T14:53:00Z">
        <w:r w:rsidR="00A1577E">
          <w:rPr>
            <w:rFonts w:ascii="Helvetica Neue" w:hAnsi="Helvetica Neue"/>
            <w:sz w:val="24"/>
            <w:szCs w:val="24"/>
          </w:rPr>
          <w:t>provides insight into ecological factors that may have influenced</w:t>
        </w:r>
      </w:ins>
      <w:ins w:id="763" w:author="pak" w:date="2018-07-18T15:55:00Z">
        <w:r w:rsidR="00AB1BF4">
          <w:rPr>
            <w:rFonts w:ascii="Helvetica Neue" w:hAnsi="Helvetica Neue"/>
            <w:sz w:val="24"/>
            <w:szCs w:val="24"/>
          </w:rPr>
          <w:t xml:space="preserve"> spatial and</w:t>
        </w:r>
      </w:ins>
      <w:ins w:id="764" w:author="J Sakamoto" w:date="2018-07-11T14:53:00Z">
        <w:r w:rsidR="00A1577E">
          <w:rPr>
            <w:rFonts w:ascii="Helvetica Neue" w:hAnsi="Helvetica Neue"/>
            <w:sz w:val="24"/>
            <w:szCs w:val="24"/>
          </w:rPr>
          <w:t xml:space="preserve"> </w:t>
        </w:r>
      </w:ins>
      <w:ins w:id="765" w:author="J Sakamoto" w:date="2018-07-11T14:54:00Z">
        <w:r w:rsidR="00A1577E">
          <w:rPr>
            <w:rFonts w:ascii="Helvetica Neue" w:hAnsi="Helvetica Neue"/>
            <w:sz w:val="24"/>
            <w:szCs w:val="24"/>
          </w:rPr>
          <w:t xml:space="preserve">temporal </w:t>
        </w:r>
      </w:ins>
      <w:ins w:id="766" w:author="J Sakamoto" w:date="2018-07-11T14:53:00Z">
        <w:r w:rsidR="00A1577E">
          <w:rPr>
            <w:rFonts w:ascii="Helvetica Neue" w:hAnsi="Helvetica Neue"/>
            <w:sz w:val="24"/>
            <w:szCs w:val="24"/>
          </w:rPr>
          <w:t>shifts in tick</w:t>
        </w:r>
      </w:ins>
      <w:ins w:id="767" w:author="J Sakamoto" w:date="2018-07-11T14:54:00Z">
        <w:r w:rsidR="00A1577E">
          <w:rPr>
            <w:rFonts w:ascii="Helvetica Neue" w:hAnsi="Helvetica Neue"/>
            <w:sz w:val="24"/>
            <w:szCs w:val="24"/>
          </w:rPr>
          <w:t xml:space="preserve"> community composition.</w:t>
        </w:r>
      </w:ins>
      <w:ins w:id="768" w:author="J Sakamoto" w:date="2018-07-11T14:53:00Z">
        <w:r w:rsidR="00A1577E">
          <w:rPr>
            <w:rFonts w:ascii="Helvetica Neue" w:hAnsi="Helvetica Neue"/>
            <w:sz w:val="24"/>
            <w:szCs w:val="24"/>
          </w:rPr>
          <w:t xml:space="preserve"> </w:t>
        </w:r>
      </w:ins>
    </w:p>
    <w:p w14:paraId="58566A5C" w14:textId="77777777" w:rsidR="00DD172F" w:rsidRDefault="00DD172F" w:rsidP="002A3BCE">
      <w:pPr>
        <w:pStyle w:val="Normal1"/>
        <w:rPr>
          <w:rFonts w:ascii="Helvetica Neue" w:hAnsi="Helvetica Neue"/>
          <w:i/>
          <w:sz w:val="24"/>
          <w:szCs w:val="24"/>
        </w:rPr>
      </w:pPr>
    </w:p>
    <w:p w14:paraId="2150DE93" w14:textId="4FE54277" w:rsidR="002A3BCE" w:rsidRPr="002A3BCE" w:rsidDel="00015071" w:rsidRDefault="002A3BCE" w:rsidP="002A3BCE">
      <w:pPr>
        <w:pStyle w:val="Normal1"/>
        <w:rPr>
          <w:del w:id="769" w:author="J Sakamoto" w:date="2018-07-09T14:15:00Z"/>
          <w:rFonts w:ascii="Helvetica Neue" w:hAnsi="Helvetica Neue"/>
          <w:i/>
          <w:sz w:val="24"/>
          <w:szCs w:val="24"/>
        </w:rPr>
      </w:pPr>
      <w:del w:id="770" w:author="J Sakamoto" w:date="2018-07-09T14:15:00Z">
        <w:r w:rsidDel="00015071">
          <w:rPr>
            <w:rFonts w:ascii="Helvetica Neue" w:hAnsi="Helvetica Neue"/>
            <w:i/>
            <w:sz w:val="24"/>
            <w:szCs w:val="24"/>
          </w:rPr>
          <w:delText xml:space="preserve">Connecting the  </w:delText>
        </w:r>
      </w:del>
    </w:p>
    <w:p w14:paraId="3677727D" w14:textId="2933A121" w:rsidR="002A3BCE" w:rsidDel="00015071" w:rsidRDefault="002A3BCE" w:rsidP="002A3BCE">
      <w:pPr>
        <w:pStyle w:val="Normal1"/>
        <w:ind w:firstLine="720"/>
        <w:rPr>
          <w:del w:id="771" w:author="J Sakamoto" w:date="2018-07-09T14:15:00Z"/>
          <w:rFonts w:ascii="Helvetica Neue" w:hAnsi="Helvetica Neue"/>
          <w:sz w:val="24"/>
          <w:szCs w:val="24"/>
        </w:rPr>
      </w:pPr>
      <w:del w:id="772" w:author="J Sakamoto" w:date="2018-07-09T14:15:00Z">
        <w:r w:rsidDel="00015071">
          <w:rPr>
            <w:rFonts w:ascii="Helvetica Neue" w:hAnsi="Helvetica Neue"/>
            <w:sz w:val="24"/>
            <w:szCs w:val="24"/>
          </w:rPr>
          <w:delText>Engaging the public in traditional but also new and creative ways</w:delText>
        </w:r>
      </w:del>
    </w:p>
    <w:p w14:paraId="1F6FEB05" w14:textId="287CBD99" w:rsidR="002A3BCE" w:rsidDel="00015071" w:rsidRDefault="002A3BCE" w:rsidP="002A3BCE">
      <w:pPr>
        <w:pStyle w:val="Normal1"/>
        <w:ind w:firstLine="720"/>
        <w:rPr>
          <w:del w:id="773" w:author="J Sakamoto" w:date="2018-07-09T14:19:00Z"/>
          <w:rFonts w:ascii="Helvetica Neue" w:hAnsi="Helvetica Neue"/>
          <w:sz w:val="24"/>
          <w:szCs w:val="24"/>
        </w:rPr>
      </w:pPr>
      <w:del w:id="774" w:author="J Sakamoto" w:date="2018-07-09T14:15:00Z">
        <w:r w:rsidDel="00015071">
          <w:rPr>
            <w:rFonts w:ascii="Helvetica Neue" w:hAnsi="Helvetica Neue"/>
            <w:sz w:val="24"/>
            <w:szCs w:val="24"/>
          </w:rPr>
          <w:delText>Working on a multi-PI effort to catalog cryptic ectoparasite collections</w:delText>
        </w:r>
      </w:del>
      <w:del w:id="775" w:author="J Sakamoto" w:date="2018-07-09T14:19:00Z">
        <w:r w:rsidDel="00015071">
          <w:rPr>
            <w:rFonts w:ascii="Helvetica Neue" w:hAnsi="Helvetica Neue"/>
            <w:sz w:val="24"/>
            <w:szCs w:val="24"/>
          </w:rPr>
          <w:delText xml:space="preserve"> </w:delText>
        </w:r>
      </w:del>
    </w:p>
    <w:p w14:paraId="141B34EC" w14:textId="54826375" w:rsidR="00FD4D92" w:rsidDel="00015071" w:rsidRDefault="00FD4D92">
      <w:pPr>
        <w:pStyle w:val="Normal1"/>
        <w:rPr>
          <w:del w:id="776" w:author="J Sakamoto" w:date="2018-07-09T14:19:00Z"/>
          <w:rFonts w:ascii="Helvetica Neue" w:eastAsia="Roboto" w:hAnsi="Helvetica Neue" w:cs="Roboto"/>
          <w:i/>
          <w:color w:val="333333"/>
          <w:sz w:val="26"/>
          <w:szCs w:val="26"/>
          <w:highlight w:val="white"/>
        </w:rPr>
      </w:pPr>
    </w:p>
    <w:p w14:paraId="4275A660" w14:textId="77777777" w:rsidR="00A64627" w:rsidRPr="004D56FE" w:rsidRDefault="00FF5AA4">
      <w:pPr>
        <w:pStyle w:val="Normal1"/>
        <w:rPr>
          <w:rFonts w:ascii="Helvetica Neue" w:eastAsia="Roboto" w:hAnsi="Helvetica Neue" w:cs="Roboto"/>
          <w:i/>
          <w:color w:val="333333"/>
          <w:sz w:val="26"/>
          <w:szCs w:val="26"/>
          <w:highlight w:val="white"/>
        </w:rPr>
      </w:pPr>
      <w:r w:rsidRPr="004D56FE">
        <w:rPr>
          <w:rFonts w:ascii="Helvetica Neue" w:eastAsia="Roboto" w:hAnsi="Helvetica Neue" w:cs="Roboto"/>
          <w:i/>
          <w:color w:val="333333"/>
          <w:sz w:val="26"/>
          <w:szCs w:val="26"/>
          <w:highlight w:val="white"/>
        </w:rPr>
        <w:t>Availability of data and materials section</w:t>
      </w:r>
    </w:p>
    <w:p w14:paraId="367C76EF" w14:textId="77777777" w:rsidR="00A64627" w:rsidRPr="00457F6A" w:rsidRDefault="00A64627">
      <w:pPr>
        <w:pStyle w:val="Normal1"/>
        <w:rPr>
          <w:rFonts w:ascii="Helvetica Neue" w:eastAsia="Roboto" w:hAnsi="Helvetica Neue" w:cs="Roboto"/>
          <w:color w:val="333333"/>
          <w:sz w:val="26"/>
          <w:szCs w:val="26"/>
          <w:highlight w:val="white"/>
        </w:rPr>
      </w:pPr>
    </w:p>
    <w:p w14:paraId="5FEB824B" w14:textId="77777777" w:rsidR="00A64627" w:rsidRPr="00457F6A" w:rsidRDefault="00FF5AA4">
      <w:pPr>
        <w:pStyle w:val="Normal1"/>
        <w:rPr>
          <w:rFonts w:ascii="Helvetica Neue" w:eastAsia="Roboto" w:hAnsi="Helvetica Neue" w:cs="Roboto"/>
          <w:color w:val="333333"/>
          <w:sz w:val="26"/>
          <w:szCs w:val="26"/>
          <w:highlight w:val="white"/>
        </w:rPr>
      </w:pPr>
      <w:r w:rsidRPr="00457F6A">
        <w:rPr>
          <w:rFonts w:ascii="Helvetica Neue" w:eastAsia="Roboto" w:hAnsi="Helvetica Neue" w:cs="Roboto"/>
          <w:color w:val="333333"/>
          <w:sz w:val="26"/>
          <w:szCs w:val="26"/>
          <w:highlight w:val="white"/>
        </w:rPr>
        <w:lastRenderedPageBreak/>
        <w:t>The dataset(s) supporting the conclusions of this article is(are) available in the passive_tick_surveillance_2018repository,https://github.com/pakdamie/passive_surveillance_tick_2018/tree/master/MAIN_DAT</w:t>
      </w:r>
    </w:p>
    <w:sectPr w:rsidR="00A64627" w:rsidRPr="00457F6A" w:rsidSect="00B523D6">
      <w:headerReference w:type="default" r:id="rId11"/>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 Sakamoto" w:date="2018-05-30T13:36:00Z" w:initials="">
    <w:p w14:paraId="68F25E6C" w14:textId="77777777" w:rsidR="00491638" w:rsidRDefault="00491638">
      <w:pPr>
        <w:pStyle w:val="Normal1"/>
        <w:widowControl w:val="0"/>
        <w:pBdr>
          <w:top w:val="nil"/>
          <w:left w:val="nil"/>
          <w:bottom w:val="nil"/>
          <w:right w:val="nil"/>
          <w:between w:val="nil"/>
        </w:pBdr>
        <w:spacing w:line="240" w:lineRule="auto"/>
        <w:rPr>
          <w:color w:val="000000"/>
        </w:rPr>
      </w:pPr>
      <w:r>
        <w:rPr>
          <w:color w:val="000000"/>
        </w:rPr>
        <w:t>the format of the paper will have to look something like this: https://www.overleaf.com/15921479yqhvwpqjsykc#/60704989/</w:t>
      </w:r>
    </w:p>
  </w:comment>
  <w:comment w:id="11" w:author="pak" w:date="2018-07-16T14:09:00Z" w:initials="p">
    <w:p w14:paraId="0BC48411" w14:textId="56D97D4D" w:rsidR="00491638" w:rsidRDefault="00491638">
      <w:pPr>
        <w:pStyle w:val="CommentText"/>
      </w:pPr>
      <w:r>
        <w:rPr>
          <w:rStyle w:val="CommentReference"/>
        </w:rPr>
        <w:annotationRef/>
      </w:r>
      <w:r>
        <w:t>I would move this sentence to the last paragraph? It seems like it come out of nowhere.</w:t>
      </w:r>
    </w:p>
  </w:comment>
  <w:comment w:id="16" w:author="pak" w:date="2018-07-16T14:25:00Z" w:initials="p">
    <w:p w14:paraId="061188AF" w14:textId="0E0448EA" w:rsidR="00491638" w:rsidRDefault="00491638">
      <w:pPr>
        <w:pStyle w:val="CommentText"/>
      </w:pPr>
      <w:r>
        <w:rPr>
          <w:rStyle w:val="CommentReference"/>
        </w:rPr>
        <w:annotationRef/>
      </w:r>
      <w:r>
        <w:t>Seem unneeded- thoughts?</w:t>
      </w:r>
    </w:p>
    <w:p w14:paraId="5CA701FE" w14:textId="77777777" w:rsidR="00491638" w:rsidRDefault="00491638">
      <w:pPr>
        <w:pStyle w:val="CommentText"/>
      </w:pPr>
    </w:p>
  </w:comment>
  <w:comment w:id="25" w:author="pak" w:date="2018-07-16T14:28:00Z" w:initials="p">
    <w:p w14:paraId="556DF21A" w14:textId="0F342C04" w:rsidR="00491638" w:rsidRDefault="00491638">
      <w:pPr>
        <w:pStyle w:val="CommentText"/>
      </w:pPr>
      <w:r>
        <w:rPr>
          <w:rStyle w:val="CommentReference"/>
        </w:rPr>
        <w:annotationRef/>
      </w:r>
      <w:proofErr w:type="spellStart"/>
      <w:r>
        <w:t>Spatio</w:t>
      </w:r>
      <w:proofErr w:type="spellEnd"/>
      <w:r>
        <w:t>-temporal?</w:t>
      </w:r>
    </w:p>
    <w:p w14:paraId="1C088DC9" w14:textId="77777777" w:rsidR="00491638" w:rsidRDefault="00491638">
      <w:pPr>
        <w:pStyle w:val="CommentText"/>
      </w:pPr>
    </w:p>
  </w:comment>
  <w:comment w:id="57" w:author="pak" w:date="2018-07-16T14:30:00Z" w:initials="p">
    <w:p w14:paraId="5039A515" w14:textId="75AB4AF9" w:rsidR="00491638" w:rsidRDefault="00491638">
      <w:pPr>
        <w:pStyle w:val="CommentText"/>
      </w:pPr>
      <w:r>
        <w:rPr>
          <w:rStyle w:val="CommentReference"/>
        </w:rPr>
        <w:annotationRef/>
      </w:r>
      <w:r>
        <w:t>Missing?</w:t>
      </w:r>
    </w:p>
  </w:comment>
  <w:comment w:id="84" w:author="Jason Rasgon" w:date="2018-07-10T14:49:00Z" w:initials="JR">
    <w:p w14:paraId="56DE66F1" w14:textId="41AC514B" w:rsidR="00491638" w:rsidRDefault="00491638">
      <w:pPr>
        <w:pStyle w:val="CommentText"/>
      </w:pPr>
      <w:r>
        <w:rPr>
          <w:rStyle w:val="CommentReference"/>
        </w:rPr>
        <w:annotationRef/>
      </w:r>
      <w:r>
        <w:t>Is the correct?</w:t>
      </w:r>
    </w:p>
  </w:comment>
  <w:comment w:id="180" w:author="pak" w:date="2018-07-19T17:41:00Z" w:initials="p">
    <w:p w14:paraId="6F56BA1C" w14:textId="34BD9961" w:rsidR="00491638" w:rsidRDefault="00491638">
      <w:pPr>
        <w:pStyle w:val="CommentText"/>
      </w:pPr>
      <w:r>
        <w:rPr>
          <w:rStyle w:val="CommentReference"/>
        </w:rPr>
        <w:annotationRef/>
      </w:r>
      <w:r>
        <w:t>Put in the results section</w:t>
      </w:r>
    </w:p>
  </w:comment>
  <w:comment w:id="185" w:author="J Sakamoto" w:date="2018-04-25T00:32:00Z" w:initials="">
    <w:p w14:paraId="034BB3B9" w14:textId="77777777" w:rsidR="00491638" w:rsidRDefault="00491638">
      <w:pPr>
        <w:pStyle w:val="Normal1"/>
        <w:widowControl w:val="0"/>
        <w:pBdr>
          <w:top w:val="nil"/>
          <w:left w:val="nil"/>
          <w:bottom w:val="nil"/>
          <w:right w:val="nil"/>
          <w:between w:val="nil"/>
        </w:pBdr>
        <w:spacing w:line="240" w:lineRule="auto"/>
        <w:rPr>
          <w:color w:val="000000"/>
        </w:rPr>
      </w:pPr>
      <w:r>
        <w:rPr>
          <w:color w:val="000000"/>
        </w:rPr>
        <w:t>Need these numbers as well, for comparison</w:t>
      </w:r>
    </w:p>
  </w:comment>
  <w:comment w:id="186" w:author="pak" w:date="2018-07-19T17:38:00Z" w:initials="p">
    <w:p w14:paraId="6CF542F6" w14:textId="6FAE051A" w:rsidR="00491638" w:rsidRDefault="00491638">
      <w:pPr>
        <w:pStyle w:val="CommentText"/>
      </w:pPr>
      <w:r>
        <w:rPr>
          <w:rStyle w:val="CommentReference"/>
        </w:rPr>
        <w:annotationRef/>
      </w:r>
      <w:r>
        <w:t>What do you mean???</w:t>
      </w:r>
    </w:p>
  </w:comment>
  <w:comment w:id="190" w:author="pak" w:date="2018-07-19T17:40:00Z" w:initials="p">
    <w:p w14:paraId="39612740" w14:textId="237259AC" w:rsidR="00491638" w:rsidRDefault="00491638">
      <w:pPr>
        <w:pStyle w:val="CommentText"/>
      </w:pPr>
      <w:r>
        <w:rPr>
          <w:rStyle w:val="CommentReference"/>
        </w:rPr>
        <w:annotationRef/>
      </w:r>
      <w:r>
        <w:t xml:space="preserve">Put in before the host association so we can put the associated-data section near each other. </w:t>
      </w:r>
    </w:p>
  </w:comment>
  <w:comment w:id="191" w:author="Damie Pak" w:date="2018-07-08T22:53:00Z" w:initials="">
    <w:p w14:paraId="7EBCDA86" w14:textId="77777777" w:rsidR="00491638" w:rsidRDefault="00491638">
      <w:pPr>
        <w:pStyle w:val="Normal1"/>
        <w:widowControl w:val="0"/>
        <w:pBdr>
          <w:top w:val="nil"/>
          <w:left w:val="nil"/>
          <w:bottom w:val="nil"/>
          <w:right w:val="nil"/>
          <w:between w:val="nil"/>
        </w:pBdr>
        <w:spacing w:line="240" w:lineRule="auto"/>
        <w:rPr>
          <w:color w:val="000000"/>
        </w:rPr>
      </w:pPr>
      <w:proofErr w:type="spellStart"/>
      <w:r>
        <w:rPr>
          <w:color w:val="000000"/>
        </w:rPr>
        <w:t>SHould</w:t>
      </w:r>
      <w:proofErr w:type="spellEnd"/>
      <w:r>
        <w:rPr>
          <w:color w:val="000000"/>
        </w:rPr>
        <w:t xml:space="preserve"> we define these vegetation types based on standard definition?</w:t>
      </w:r>
    </w:p>
    <w:p w14:paraId="2E183245" w14:textId="77777777" w:rsidR="00491638" w:rsidRDefault="00491638">
      <w:pPr>
        <w:pStyle w:val="Normal1"/>
        <w:widowControl w:val="0"/>
        <w:pBdr>
          <w:top w:val="nil"/>
          <w:left w:val="nil"/>
          <w:bottom w:val="nil"/>
          <w:right w:val="nil"/>
          <w:between w:val="nil"/>
        </w:pBdr>
        <w:spacing w:line="240" w:lineRule="auto"/>
        <w:rPr>
          <w:color w:val="000000"/>
        </w:rPr>
      </w:pPr>
    </w:p>
    <w:p w14:paraId="714D4579" w14:textId="77777777" w:rsidR="00491638" w:rsidRDefault="00491638">
      <w:pPr>
        <w:pStyle w:val="Normal1"/>
        <w:widowControl w:val="0"/>
        <w:pBdr>
          <w:top w:val="nil"/>
          <w:left w:val="nil"/>
          <w:bottom w:val="nil"/>
          <w:right w:val="nil"/>
          <w:between w:val="nil"/>
        </w:pBdr>
        <w:spacing w:line="240" w:lineRule="auto"/>
        <w:rPr>
          <w:color w:val="000000"/>
        </w:rPr>
      </w:pPr>
      <w:r>
        <w:rPr>
          <w:color w:val="000000"/>
        </w:rPr>
        <w:t>Should we type all of it out?</w:t>
      </w:r>
    </w:p>
  </w:comment>
  <w:comment w:id="192" w:author="J Sakamoto" w:date="2018-07-08T22:53:00Z" w:initials="JMS">
    <w:p w14:paraId="6813EDD6" w14:textId="679B26CA" w:rsidR="00491638" w:rsidRDefault="00491638">
      <w:pPr>
        <w:pStyle w:val="CommentText"/>
      </w:pPr>
      <w:r>
        <w:rPr>
          <w:rStyle w:val="CommentReference"/>
        </w:rPr>
        <w:annotationRef/>
      </w:r>
      <w:r>
        <w:t>Yes</w:t>
      </w:r>
    </w:p>
  </w:comment>
  <w:comment w:id="211" w:author="Damie Pak" w:date="2018-06-28T18:45:00Z" w:initials="">
    <w:p w14:paraId="602CBE8B" w14:textId="77777777" w:rsidR="00491638" w:rsidRDefault="00491638">
      <w:pPr>
        <w:pStyle w:val="Normal1"/>
        <w:widowControl w:val="0"/>
        <w:pBdr>
          <w:top w:val="nil"/>
          <w:left w:val="nil"/>
          <w:bottom w:val="nil"/>
          <w:right w:val="nil"/>
          <w:between w:val="nil"/>
        </w:pBdr>
        <w:spacing w:line="240" w:lineRule="auto"/>
        <w:rPr>
          <w:color w:val="000000"/>
        </w:rPr>
      </w:pPr>
      <w:r>
        <w:rPr>
          <w:color w:val="000000"/>
        </w:rPr>
        <w:t xml:space="preserve">1) DOT-DENSITY = BY INDIVIDUAL TICK NOT SUBMISSIONS. </w:t>
      </w:r>
    </w:p>
    <w:p w14:paraId="2F96BCBA" w14:textId="77777777" w:rsidR="00491638" w:rsidRDefault="00491638">
      <w:pPr>
        <w:pStyle w:val="Normal1"/>
        <w:widowControl w:val="0"/>
        <w:pBdr>
          <w:top w:val="nil"/>
          <w:left w:val="nil"/>
          <w:bottom w:val="nil"/>
          <w:right w:val="nil"/>
          <w:between w:val="nil"/>
        </w:pBdr>
        <w:spacing w:line="240" w:lineRule="auto"/>
        <w:rPr>
          <w:color w:val="000000"/>
        </w:rPr>
      </w:pPr>
    </w:p>
    <w:p w14:paraId="44D30A6E" w14:textId="77777777" w:rsidR="00491638" w:rsidRDefault="00491638">
      <w:pPr>
        <w:pStyle w:val="Normal1"/>
        <w:widowControl w:val="0"/>
        <w:pBdr>
          <w:top w:val="nil"/>
          <w:left w:val="nil"/>
          <w:bottom w:val="nil"/>
          <w:right w:val="nil"/>
          <w:between w:val="nil"/>
        </w:pBdr>
        <w:spacing w:line="240" w:lineRule="auto"/>
        <w:rPr>
          <w:color w:val="000000"/>
        </w:rPr>
      </w:pPr>
      <w:r>
        <w:rPr>
          <w:color w:val="000000"/>
        </w:rPr>
        <w:t>2) CHOROPLETHR MAPS = BY INDIVIDUAL TICK NOT SUBMISSION.</w:t>
      </w:r>
    </w:p>
  </w:comment>
  <w:comment w:id="232" w:author="J Sakamoto" w:date="2018-07-09T17:00:00Z" w:initials="JMS">
    <w:p w14:paraId="6D9C703E" w14:textId="30CE2D38" w:rsidR="00491638" w:rsidRDefault="00491638">
      <w:pPr>
        <w:pStyle w:val="CommentText"/>
      </w:pPr>
      <w:r>
        <w:rPr>
          <w:rStyle w:val="CommentReference"/>
        </w:rPr>
        <w:annotationRef/>
      </w:r>
      <w:r>
        <w:t xml:space="preserve">That’s a good point. We can’t use this adjustment across all 117 years unless we have some sort of comparison for proportion of population change by decade or something.  </w:t>
      </w:r>
    </w:p>
  </w:comment>
  <w:comment w:id="224" w:author="Jason Rasgon" w:date="2018-07-03T17:20:00Z" w:initials="JR">
    <w:p w14:paraId="17185EBA" w14:textId="4839D12B" w:rsidR="00491638" w:rsidRDefault="00491638">
      <w:pPr>
        <w:pStyle w:val="CommentText"/>
      </w:pPr>
      <w:r>
        <w:rPr>
          <w:rStyle w:val="CommentReference"/>
        </w:rPr>
        <w:annotationRef/>
      </w:r>
      <w:r>
        <w:t>Is this scaled to population when the sample was collected, or to current population? If the latter, is that legitimate (as pop has certainly changed over the years)?</w:t>
      </w:r>
    </w:p>
    <w:p w14:paraId="371F562D" w14:textId="77777777" w:rsidR="00491638" w:rsidRDefault="00491638">
      <w:pPr>
        <w:pStyle w:val="CommentText"/>
      </w:pPr>
    </w:p>
    <w:p w14:paraId="6D1A29C6" w14:textId="0C95C3DD" w:rsidR="00491638" w:rsidRDefault="00491638">
      <w:pPr>
        <w:pStyle w:val="CommentText"/>
      </w:pPr>
      <w:r>
        <w:t>Not saying don’t do it, but you’ll need to justify why</w:t>
      </w:r>
    </w:p>
  </w:comment>
  <w:comment w:id="276" w:author="J Sakamoto" w:date="2018-07-08T23:23:00Z" w:initials="">
    <w:p w14:paraId="161DCBDE" w14:textId="1CF3C402" w:rsidR="00491638" w:rsidRPr="00BB2548" w:rsidRDefault="00491638" w:rsidP="00BB2548">
      <w:pPr>
        <w:rPr>
          <w:rFonts w:ascii="Helvetica" w:eastAsia="Times New Roman" w:hAnsi="Helvetica" w:cs="Times New Roman"/>
          <w:color w:val="474747"/>
          <w:sz w:val="30"/>
          <w:szCs w:val="30"/>
          <w:lang w:val="en-US"/>
        </w:rPr>
      </w:pPr>
      <w:hyperlink r:id="rId1" w:history="1">
        <w:r w:rsidRPr="00BB1ADE">
          <w:rPr>
            <w:rStyle w:val="Hyperlink"/>
          </w:rPr>
          <w:t>https://researchguides.library.wisc.edu/c.php?g=178143&amp;p=1168404</w:t>
        </w:r>
      </w:hyperlink>
      <w:r>
        <w:rPr>
          <w:color w:val="000000"/>
        </w:rPr>
        <w:t xml:space="preserve">. </w:t>
      </w:r>
    </w:p>
    <w:p w14:paraId="4EB331A7" w14:textId="77777777" w:rsidR="00491638" w:rsidRDefault="00491638" w:rsidP="00BB2548">
      <w:pPr>
        <w:shd w:val="clear" w:color="auto" w:fill="FFFFFF"/>
        <w:spacing w:before="100" w:beforeAutospacing="1" w:after="100" w:afterAutospacing="1" w:line="240" w:lineRule="auto"/>
        <w:rPr>
          <w:rFonts w:ascii="Helvetica" w:eastAsia="Times New Roman" w:hAnsi="Helvetica" w:cs="Times New Roman"/>
          <w:color w:val="474747"/>
          <w:sz w:val="24"/>
          <w:szCs w:val="24"/>
          <w:lang w:val="en-US"/>
        </w:rPr>
      </w:pPr>
    </w:p>
    <w:p w14:paraId="2762E933" w14:textId="6457F235" w:rsidR="00491638" w:rsidRPr="00BB2548" w:rsidRDefault="00491638" w:rsidP="00BB2548">
      <w:pPr>
        <w:shd w:val="clear" w:color="auto" w:fill="FFFFFF"/>
        <w:spacing w:before="100" w:beforeAutospacing="1" w:after="100" w:afterAutospacing="1" w:line="240" w:lineRule="auto"/>
        <w:rPr>
          <w:rFonts w:ascii="Helvetica" w:eastAsia="Times New Roman" w:hAnsi="Helvetica" w:cs="Times New Roman"/>
          <w:color w:val="474747"/>
          <w:sz w:val="30"/>
          <w:szCs w:val="30"/>
          <w:lang w:val="en-US"/>
        </w:rPr>
      </w:pPr>
      <w:r w:rsidRPr="00BB2548">
        <w:rPr>
          <w:rFonts w:ascii="Helvetica" w:eastAsia="Times New Roman" w:hAnsi="Helvetica" w:cs="Times New Roman"/>
          <w:color w:val="474747"/>
          <w:sz w:val="24"/>
          <w:szCs w:val="24"/>
          <w:lang w:val="en-US"/>
        </w:rPr>
        <w:t>U.S. Census Bureau; Census 20</w:t>
      </w:r>
      <w:r>
        <w:rPr>
          <w:rFonts w:ascii="Helvetica" w:eastAsia="Times New Roman" w:hAnsi="Helvetica" w:cs="Times New Roman"/>
          <w:color w:val="474747"/>
          <w:sz w:val="24"/>
          <w:szCs w:val="24"/>
          <w:lang w:val="en-US"/>
        </w:rPr>
        <w:t>1</w:t>
      </w:r>
      <w:r w:rsidRPr="00BB2548">
        <w:rPr>
          <w:rFonts w:ascii="Helvetica" w:eastAsia="Times New Roman" w:hAnsi="Helvetica" w:cs="Times New Roman"/>
          <w:color w:val="474747"/>
          <w:sz w:val="24"/>
          <w:szCs w:val="24"/>
          <w:lang w:val="en-US"/>
        </w:rPr>
        <w:t xml:space="preserve">0, Summary File 1, Table </w:t>
      </w:r>
      <w:r>
        <w:rPr>
          <w:rFonts w:ascii="Helvetica" w:eastAsia="Times New Roman" w:hAnsi="Helvetica" w:cs="Times New Roman"/>
          <w:color w:val="474747"/>
          <w:sz w:val="24"/>
          <w:szCs w:val="24"/>
          <w:lang w:val="en-US"/>
        </w:rPr>
        <w:t xml:space="preserve">GCT-PH1; American </w:t>
      </w:r>
      <w:proofErr w:type="spellStart"/>
      <w:r>
        <w:rPr>
          <w:rFonts w:ascii="Helvetica" w:eastAsia="Times New Roman" w:hAnsi="Helvetica" w:cs="Times New Roman"/>
          <w:color w:val="474747"/>
          <w:sz w:val="24"/>
          <w:szCs w:val="24"/>
          <w:lang w:val="en-US"/>
        </w:rPr>
        <w:t>FactFinder</w:t>
      </w:r>
      <w:proofErr w:type="spellEnd"/>
      <w:r>
        <w:rPr>
          <w:rFonts w:ascii="Helvetica" w:eastAsia="Times New Roman" w:hAnsi="Helvetica" w:cs="Times New Roman"/>
          <w:color w:val="474747"/>
          <w:sz w:val="24"/>
          <w:szCs w:val="24"/>
          <w:lang w:val="en-US"/>
        </w:rPr>
        <w:t xml:space="preserve"> </w:t>
      </w:r>
      <w:r w:rsidRPr="00BB2548">
        <w:rPr>
          <w:rFonts w:ascii="Helvetica" w:eastAsia="Times New Roman" w:hAnsi="Helvetica" w:cs="Times New Roman"/>
          <w:color w:val="474747"/>
          <w:sz w:val="24"/>
          <w:szCs w:val="24"/>
          <w:lang w:val="en-US"/>
        </w:rPr>
        <w:t>&lt;http://factfinder2.census.gov&gt;)</w:t>
      </w:r>
      <w:r>
        <w:rPr>
          <w:rFonts w:ascii="Helvetica" w:eastAsia="Times New Roman" w:hAnsi="Helvetica" w:cs="Times New Roman"/>
          <w:color w:val="474747"/>
          <w:sz w:val="24"/>
          <w:szCs w:val="24"/>
          <w:lang w:val="en-US"/>
        </w:rPr>
        <w:t xml:space="preserve"> retrieved: DD</w:t>
      </w:r>
      <w:r w:rsidRPr="00BB2548">
        <w:rPr>
          <w:rFonts w:ascii="Helvetica" w:eastAsia="Times New Roman" w:hAnsi="Helvetica" w:cs="Times New Roman"/>
          <w:color w:val="474747"/>
          <w:sz w:val="24"/>
          <w:szCs w:val="24"/>
          <w:lang w:val="en-US"/>
        </w:rPr>
        <w:t xml:space="preserve"> </w:t>
      </w:r>
      <w:r>
        <w:rPr>
          <w:rFonts w:ascii="Helvetica" w:eastAsia="Times New Roman" w:hAnsi="Helvetica" w:cs="Times New Roman"/>
          <w:color w:val="474747"/>
          <w:sz w:val="24"/>
          <w:szCs w:val="24"/>
          <w:lang w:val="en-US"/>
        </w:rPr>
        <w:t>Month</w:t>
      </w:r>
      <w:r w:rsidRPr="00BB2548">
        <w:rPr>
          <w:rFonts w:ascii="Helvetica" w:eastAsia="Times New Roman" w:hAnsi="Helvetica" w:cs="Times New Roman"/>
          <w:color w:val="474747"/>
          <w:sz w:val="24"/>
          <w:szCs w:val="24"/>
          <w:lang w:val="en-US"/>
        </w:rPr>
        <w:t xml:space="preserve"> </w:t>
      </w:r>
      <w:r>
        <w:rPr>
          <w:rFonts w:ascii="Helvetica" w:eastAsia="Times New Roman" w:hAnsi="Helvetica" w:cs="Times New Roman"/>
          <w:color w:val="474747"/>
          <w:sz w:val="24"/>
          <w:szCs w:val="24"/>
          <w:lang w:val="en-US"/>
        </w:rPr>
        <w:t>Year</w:t>
      </w:r>
      <w:r w:rsidRPr="00BB2548">
        <w:rPr>
          <w:rFonts w:ascii="Helvetica" w:eastAsia="Times New Roman" w:hAnsi="Helvetica" w:cs="Times New Roman"/>
          <w:color w:val="474747"/>
          <w:sz w:val="24"/>
          <w:szCs w:val="24"/>
          <w:lang w:val="en-US"/>
        </w:rPr>
        <w:t>).</w:t>
      </w:r>
    </w:p>
    <w:p w14:paraId="1D4707FE" w14:textId="30A32822" w:rsidR="00491638" w:rsidRDefault="00491638">
      <w:pPr>
        <w:pStyle w:val="Normal1"/>
        <w:widowControl w:val="0"/>
        <w:pBdr>
          <w:top w:val="nil"/>
          <w:left w:val="nil"/>
          <w:bottom w:val="nil"/>
          <w:right w:val="nil"/>
          <w:between w:val="nil"/>
        </w:pBdr>
        <w:spacing w:line="240" w:lineRule="auto"/>
        <w:rPr>
          <w:color w:val="000000"/>
        </w:rPr>
      </w:pPr>
    </w:p>
  </w:comment>
  <w:comment w:id="277" w:author="pak" w:date="2018-07-19T14:52:00Z" w:initials="p">
    <w:p w14:paraId="7EDAB8BF" w14:textId="77777777" w:rsidR="00491638" w:rsidRPr="00AA7406" w:rsidRDefault="00491638" w:rsidP="00AA7406">
      <w:pPr>
        <w:pStyle w:val="HTMLPreformatted"/>
        <w:rPr>
          <w:color w:val="000000"/>
        </w:rPr>
      </w:pPr>
      <w:r>
        <w:rPr>
          <w:rStyle w:val="CommentReference"/>
        </w:rPr>
        <w:annotationRef/>
      </w:r>
      <w:r w:rsidRPr="00AA7406">
        <w:rPr>
          <w:color w:val="000000"/>
        </w:rPr>
        <w:t>3/27/95</w:t>
      </w:r>
    </w:p>
    <w:p w14:paraId="27EE80F5"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03D5FD5E"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PENNSYLVANIA</w:t>
      </w:r>
    </w:p>
    <w:p w14:paraId="4365A1C4"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Population of Counties by Decennial Census: 1900 to 1990</w:t>
      </w:r>
    </w:p>
    <w:p w14:paraId="2CFBB2E6"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Compiled and edited by Richard L. </w:t>
      </w:r>
      <w:proofErr w:type="spellStart"/>
      <w:r w:rsidRPr="00AA7406">
        <w:rPr>
          <w:rFonts w:ascii="Courier New" w:eastAsia="Times New Roman" w:hAnsi="Courier New" w:cs="Courier New"/>
          <w:color w:val="000000"/>
          <w:sz w:val="20"/>
          <w:szCs w:val="20"/>
          <w:lang w:val="en-US"/>
        </w:rPr>
        <w:t>Forstall</w:t>
      </w:r>
      <w:proofErr w:type="spellEnd"/>
    </w:p>
    <w:p w14:paraId="4F0ADB19"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                       Population Division</w:t>
      </w:r>
    </w:p>
    <w:p w14:paraId="6E843B1A"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                       US Bureau of the Census</w:t>
      </w:r>
    </w:p>
    <w:p w14:paraId="61DC394C" w14:textId="77777777" w:rsidR="00491638" w:rsidRPr="00AA7406" w:rsidRDefault="00491638"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                       Washington, DC  20233</w:t>
      </w:r>
    </w:p>
    <w:p w14:paraId="16157DE2" w14:textId="518AF6E8" w:rsidR="00491638" w:rsidRDefault="00491638">
      <w:pPr>
        <w:pStyle w:val="CommentText"/>
      </w:pPr>
    </w:p>
  </w:comment>
  <w:comment w:id="312" w:author="Damie Pak" w:date="2018-07-19T17:40:00Z" w:initials="">
    <w:p w14:paraId="210339B1" w14:textId="77777777" w:rsidR="00491638" w:rsidRDefault="00491638" w:rsidP="00AD2701">
      <w:pPr>
        <w:pStyle w:val="Normal1"/>
        <w:widowControl w:val="0"/>
        <w:pBdr>
          <w:top w:val="nil"/>
          <w:left w:val="nil"/>
          <w:bottom w:val="nil"/>
          <w:right w:val="nil"/>
          <w:between w:val="nil"/>
        </w:pBdr>
        <w:spacing w:line="240" w:lineRule="auto"/>
        <w:rPr>
          <w:color w:val="000000"/>
        </w:rPr>
      </w:pPr>
      <w:proofErr w:type="spellStart"/>
      <w:r>
        <w:rPr>
          <w:color w:val="000000"/>
        </w:rPr>
        <w:t>SHould</w:t>
      </w:r>
      <w:proofErr w:type="spellEnd"/>
      <w:r>
        <w:rPr>
          <w:color w:val="000000"/>
        </w:rPr>
        <w:t xml:space="preserve"> we define these vegetation types based on standard definition?</w:t>
      </w:r>
    </w:p>
    <w:p w14:paraId="13C8F872" w14:textId="77777777" w:rsidR="00491638" w:rsidRDefault="00491638" w:rsidP="00AD2701">
      <w:pPr>
        <w:pStyle w:val="Normal1"/>
        <w:widowControl w:val="0"/>
        <w:pBdr>
          <w:top w:val="nil"/>
          <w:left w:val="nil"/>
          <w:bottom w:val="nil"/>
          <w:right w:val="nil"/>
          <w:between w:val="nil"/>
        </w:pBdr>
        <w:spacing w:line="240" w:lineRule="auto"/>
        <w:rPr>
          <w:color w:val="000000"/>
        </w:rPr>
      </w:pPr>
    </w:p>
    <w:p w14:paraId="1FEFE949" w14:textId="77777777" w:rsidR="00491638" w:rsidRDefault="00491638" w:rsidP="00AD2701">
      <w:pPr>
        <w:pStyle w:val="Normal1"/>
        <w:widowControl w:val="0"/>
        <w:pBdr>
          <w:top w:val="nil"/>
          <w:left w:val="nil"/>
          <w:bottom w:val="nil"/>
          <w:right w:val="nil"/>
          <w:between w:val="nil"/>
        </w:pBdr>
        <w:spacing w:line="240" w:lineRule="auto"/>
        <w:rPr>
          <w:color w:val="000000"/>
        </w:rPr>
      </w:pPr>
      <w:r>
        <w:rPr>
          <w:color w:val="000000"/>
        </w:rPr>
        <w:t>Should we type all of it out?</w:t>
      </w:r>
    </w:p>
  </w:comment>
  <w:comment w:id="313" w:author="J Sakamoto" w:date="2018-07-19T17:40:00Z" w:initials="JMS">
    <w:p w14:paraId="51D54E04" w14:textId="77777777" w:rsidR="00491638" w:rsidRDefault="00491638" w:rsidP="00AD2701">
      <w:pPr>
        <w:pStyle w:val="CommentText"/>
      </w:pPr>
      <w:r>
        <w:rPr>
          <w:rStyle w:val="CommentReference"/>
        </w:rPr>
        <w:annotationRef/>
      </w:r>
      <w:r>
        <w:t>Yes</w:t>
      </w:r>
    </w:p>
  </w:comment>
  <w:comment w:id="316" w:author="J Sakamoto" w:date="2018-07-08T23:25:00Z" w:initials="JMS">
    <w:p w14:paraId="0ACF29DA" w14:textId="38A889E7" w:rsidR="00491638" w:rsidRDefault="00491638">
      <w:pPr>
        <w:pStyle w:val="CommentText"/>
      </w:pPr>
      <w:r>
        <w:rPr>
          <w:rStyle w:val="CommentReference"/>
        </w:rPr>
        <w:annotationRef/>
      </w:r>
      <w:r>
        <w:t>Need the number of spp. or Ixodidae spp.</w:t>
      </w:r>
    </w:p>
  </w:comment>
  <w:comment w:id="317" w:author="pak" w:date="2018-07-17T14:38:00Z" w:initials="p">
    <w:p w14:paraId="2F2E340F" w14:textId="1E798E23" w:rsidR="00491638" w:rsidRDefault="00491638">
      <w:pPr>
        <w:pStyle w:val="CommentText"/>
      </w:pPr>
      <w:r>
        <w:rPr>
          <w:rStyle w:val="CommentReference"/>
        </w:rPr>
        <w:annotationRef/>
      </w:r>
      <w:r>
        <w:t>355 spp.</w:t>
      </w:r>
      <w:r>
        <w:br/>
        <w:t xml:space="preserve">295 were the Other Ixodes. </w:t>
      </w:r>
      <w:proofErr w:type="spellStart"/>
      <w:r>
        <w:t>sp</w:t>
      </w:r>
      <w:proofErr w:type="spellEnd"/>
    </w:p>
  </w:comment>
  <w:comment w:id="327" w:author="pak" w:date="2018-07-19T18:05:00Z" w:initials="p">
    <w:p w14:paraId="719BD89A" w14:textId="34FD4D05" w:rsidR="00491638" w:rsidRDefault="00491638">
      <w:pPr>
        <w:pStyle w:val="CommentText"/>
      </w:pPr>
      <w:r>
        <w:rPr>
          <w:rStyle w:val="CommentReference"/>
        </w:rPr>
        <w:annotationRef/>
      </w:r>
      <w:r>
        <w:t>We have to edit because, now we’re looking at adjusted population rates at different time points. To make it easier let’s only focus on 1990-2000 because it has the count.</w:t>
      </w:r>
    </w:p>
    <w:p w14:paraId="12F0A52C" w14:textId="77777777" w:rsidR="00491638" w:rsidRDefault="00491638">
      <w:pPr>
        <w:pStyle w:val="CommentText"/>
      </w:pPr>
    </w:p>
  </w:comment>
  <w:comment w:id="375" w:author="J Sakamoto" w:date="2018-06-30T19:51:00Z" w:initials="JMS">
    <w:p w14:paraId="3C22E7EA" w14:textId="77777777" w:rsidR="00491638" w:rsidRDefault="00491638">
      <w:pPr>
        <w:pStyle w:val="CommentText"/>
      </w:pPr>
      <w:r>
        <w:rPr>
          <w:rStyle w:val="CommentReference"/>
        </w:rPr>
        <w:annotationRef/>
      </w:r>
      <w:r>
        <w:t>Erie? What happened to Erie? It’s mentioned in Figure 4, but not here.</w:t>
      </w:r>
    </w:p>
  </w:comment>
  <w:comment w:id="376" w:author="pak" w:date="2018-07-19T18:04:00Z" w:initials="p">
    <w:p w14:paraId="212DFFC8" w14:textId="171ADA01" w:rsidR="00491638" w:rsidRDefault="00491638">
      <w:pPr>
        <w:pStyle w:val="CommentText"/>
      </w:pPr>
      <w:r>
        <w:rPr>
          <w:rStyle w:val="CommentReference"/>
        </w:rPr>
        <w:annotationRef/>
      </w:r>
      <w:r>
        <w:t>It’s wrong, I mean Erie did have a lot at one point in the 1990-2000</w:t>
      </w:r>
    </w:p>
  </w:comment>
  <w:comment w:id="329" w:author="Jason Rasgon" w:date="2018-07-10T15:38:00Z" w:initials="JR">
    <w:p w14:paraId="0E01A2E6" w14:textId="78D29C44" w:rsidR="00491638" w:rsidRDefault="00491638">
      <w:pPr>
        <w:pStyle w:val="CommentText"/>
      </w:pPr>
      <w:r>
        <w:rPr>
          <w:rStyle w:val="CommentReference"/>
        </w:rPr>
        <w:annotationRef/>
      </w:r>
      <w:r>
        <w:t xml:space="preserve">Again, you can’t do this unless you have human population data for the entire collection time range, and perform separate analysis for each (decade? Whatever time granularity              you want). If </w:t>
      </w:r>
      <w:proofErr w:type="spellStart"/>
      <w:r>
        <w:t>tou</w:t>
      </w:r>
      <w:proofErr w:type="spellEnd"/>
      <w:r>
        <w:t xml:space="preserve"> use modern population distribution to scale tick abundance for the entire century you’re going to get hammered by a reviewer. I think this entire section needs to be reanalyzed.</w:t>
      </w:r>
    </w:p>
  </w:comment>
  <w:comment w:id="406" w:author="pak" w:date="2018-07-19T18:06:00Z" w:initials="p">
    <w:p w14:paraId="663B5493" w14:textId="72CA2E7C" w:rsidR="00491638" w:rsidRDefault="00491638">
      <w:pPr>
        <w:pStyle w:val="CommentText"/>
      </w:pPr>
      <w:r>
        <w:rPr>
          <w:rStyle w:val="CommentReference"/>
        </w:rPr>
        <w:annotationRef/>
      </w:r>
      <w:r>
        <w:t>I think this comes out of nowhere and should be put in the discussion section</w:t>
      </w:r>
    </w:p>
  </w:comment>
  <w:comment w:id="446" w:author="pak" w:date="2018-07-19T17:42:00Z" w:initials="p">
    <w:p w14:paraId="11600659" w14:textId="77777777" w:rsidR="00491638" w:rsidRDefault="00491638" w:rsidP="00491638">
      <w:pPr>
        <w:pStyle w:val="CommentText"/>
      </w:pPr>
      <w:r>
        <w:rPr>
          <w:rStyle w:val="CommentReference"/>
        </w:rPr>
        <w:annotationRef/>
      </w:r>
      <w:r>
        <w:t>Results section?? Or even then it’s been discussed earlier</w:t>
      </w:r>
    </w:p>
    <w:p w14:paraId="2BE04406" w14:textId="77777777" w:rsidR="00491638" w:rsidRDefault="00491638" w:rsidP="00491638">
      <w:pPr>
        <w:pStyle w:val="CommentText"/>
      </w:pPr>
    </w:p>
  </w:comment>
  <w:comment w:id="450" w:author="Damie" w:date="2018-07-19T19:42:00Z" w:initials="D">
    <w:p w14:paraId="54538E44" w14:textId="399280D2" w:rsidR="00491638" w:rsidRDefault="00491638">
      <w:pPr>
        <w:pStyle w:val="CommentText"/>
      </w:pPr>
      <w:r>
        <w:rPr>
          <w:rStyle w:val="CommentReference"/>
        </w:rPr>
        <w:annotationRef/>
      </w:r>
      <w:r>
        <w:t xml:space="preserve">We have way too many figures- I say let’s put </w:t>
      </w:r>
      <w:proofErr w:type="spellStart"/>
      <w:proofErr w:type="gramStart"/>
      <w:r>
        <w:t>A.Americanum</w:t>
      </w:r>
      <w:proofErr w:type="spellEnd"/>
      <w:proofErr w:type="gramEnd"/>
      <w:r>
        <w:t xml:space="preserve"> and </w:t>
      </w:r>
      <w:proofErr w:type="spellStart"/>
      <w:r>
        <w:t>R.sanguineus</w:t>
      </w:r>
      <w:proofErr w:type="spellEnd"/>
      <w:r>
        <w:t xml:space="preserve"> ones (Figure 13 and 14 into supp)</w:t>
      </w:r>
      <w:r w:rsidR="00535816">
        <w:t>.</w:t>
      </w:r>
      <w:r w:rsidR="00535816">
        <w:br/>
      </w:r>
      <w:r w:rsidR="00535816">
        <w:br/>
        <w:t>Also combining Figure 8 and 10</w:t>
      </w:r>
    </w:p>
  </w:comment>
  <w:comment w:id="469" w:author="J Sakamoto" w:date="2018-07-08T23:37:00Z" w:initials="JMS">
    <w:p w14:paraId="022156CF" w14:textId="77777777" w:rsidR="00491638" w:rsidRDefault="00491638" w:rsidP="00056847">
      <w:pPr>
        <w:pStyle w:val="CommentText"/>
      </w:pPr>
      <w:r>
        <w:rPr>
          <w:rStyle w:val="CommentReference"/>
        </w:rPr>
        <w:annotationRef/>
      </w:r>
      <w:r>
        <w:t>Don’t forget this!</w:t>
      </w:r>
    </w:p>
  </w:comment>
  <w:comment w:id="470" w:author="pak" w:date="2018-07-17T15:17:00Z" w:initials="p">
    <w:p w14:paraId="384EA424" w14:textId="0A894E8F" w:rsidR="00491638" w:rsidRDefault="00491638">
      <w:pPr>
        <w:pStyle w:val="CommentText"/>
      </w:pPr>
      <w:r>
        <w:rPr>
          <w:rStyle w:val="CommentReference"/>
        </w:rPr>
        <w:annotationRef/>
      </w:r>
      <w:r>
        <w:t>If we need references:</w:t>
      </w:r>
    </w:p>
    <w:p w14:paraId="212CD131" w14:textId="77777777" w:rsidR="00491638" w:rsidRDefault="00491638">
      <w:pPr>
        <w:pStyle w:val="CommentText"/>
      </w:pPr>
    </w:p>
    <w:p w14:paraId="43AACD0D" w14:textId="0ABF7166" w:rsidR="00491638" w:rsidRDefault="00491638">
      <w:pPr>
        <w:pStyle w:val="CommentText"/>
      </w:pPr>
      <w:r w:rsidRPr="00F07319">
        <w:t xml:space="preserve">Schulze T. L. Jordan R. </w:t>
      </w:r>
      <w:proofErr w:type="gramStart"/>
      <w:r w:rsidRPr="00F07319">
        <w:t>A. .</w:t>
      </w:r>
      <w:proofErr w:type="gramEnd"/>
      <w:r w:rsidRPr="00F07319">
        <w:t xml:space="preserve"> 1996. Seasonal and </w:t>
      </w:r>
      <w:proofErr w:type="spellStart"/>
      <w:r w:rsidRPr="00F07319">
        <w:t>longterm</w:t>
      </w:r>
      <w:proofErr w:type="spellEnd"/>
      <w:r w:rsidRPr="00F07319">
        <w:t xml:space="preserve"> variations in abundance of adult Ixodes </w:t>
      </w:r>
      <w:proofErr w:type="spellStart"/>
      <w:r w:rsidRPr="00F07319">
        <w:t>scapularis</w:t>
      </w:r>
      <w:proofErr w:type="spellEnd"/>
      <w:r w:rsidRPr="00F07319">
        <w:t xml:space="preserve"> (</w:t>
      </w:r>
      <w:proofErr w:type="spellStart"/>
      <w:r w:rsidRPr="00F07319">
        <w:t>Acari</w:t>
      </w:r>
      <w:proofErr w:type="spellEnd"/>
      <w:r w:rsidRPr="00F07319">
        <w:t xml:space="preserve">: Ixodidae) in different coastal plain habitats in New Jersey. J. Med. </w:t>
      </w:r>
      <w:proofErr w:type="spellStart"/>
      <w:r w:rsidRPr="00F07319">
        <w:t>Entomol</w:t>
      </w:r>
      <w:proofErr w:type="spellEnd"/>
      <w:r w:rsidRPr="00F07319">
        <w:t>. 33: 963–970.</w:t>
      </w:r>
      <w:r>
        <w:br/>
      </w:r>
      <w:r>
        <w:br/>
      </w:r>
      <w:r>
        <w:rPr>
          <w:color w:val="222222"/>
          <w:sz w:val="20"/>
          <w:szCs w:val="20"/>
          <w:shd w:val="clear" w:color="auto" w:fill="FFFFFF"/>
        </w:rPr>
        <w:t>Burg, J. G. (2001). Seasonal activity and spatial distribution of host</w:t>
      </w:r>
      <w:r>
        <w:rPr>
          <w:rFonts w:ascii="Cambria Math" w:hAnsi="Cambria Math" w:cs="Cambria Math"/>
          <w:color w:val="222222"/>
          <w:sz w:val="20"/>
          <w:szCs w:val="20"/>
          <w:shd w:val="clear" w:color="auto" w:fill="FFFFFF"/>
        </w:rPr>
        <w:t>‐</w:t>
      </w:r>
      <w:r>
        <w:rPr>
          <w:color w:val="222222"/>
          <w:sz w:val="20"/>
          <w:szCs w:val="20"/>
          <w:shd w:val="clear" w:color="auto" w:fill="FFFFFF"/>
        </w:rPr>
        <w:t xml:space="preserve">seeking adults of the tick </w:t>
      </w:r>
      <w:proofErr w:type="spellStart"/>
      <w:r>
        <w:rPr>
          <w:color w:val="222222"/>
          <w:sz w:val="20"/>
          <w:szCs w:val="20"/>
          <w:shd w:val="clear" w:color="auto" w:fill="FFFFFF"/>
        </w:rPr>
        <w:t>Dermacentor</w:t>
      </w:r>
      <w:proofErr w:type="spellEnd"/>
      <w:r>
        <w:rPr>
          <w:color w:val="222222"/>
          <w:sz w:val="20"/>
          <w:szCs w:val="20"/>
          <w:shd w:val="clear" w:color="auto" w:fill="FFFFFF"/>
        </w:rPr>
        <w:t xml:space="preserve"> </w:t>
      </w:r>
      <w:proofErr w:type="spellStart"/>
      <w:r>
        <w:rPr>
          <w:color w:val="222222"/>
          <w:sz w:val="20"/>
          <w:szCs w:val="20"/>
          <w:shd w:val="clear" w:color="auto" w:fill="FFFFFF"/>
        </w:rPr>
        <w:t>variabilis</w:t>
      </w:r>
      <w:proofErr w:type="spellEnd"/>
      <w:r>
        <w:rPr>
          <w:color w:val="222222"/>
          <w:sz w:val="20"/>
          <w:szCs w:val="20"/>
          <w:shd w:val="clear" w:color="auto" w:fill="FFFFFF"/>
        </w:rPr>
        <w:t>. </w:t>
      </w:r>
      <w:r>
        <w:rPr>
          <w:i/>
          <w:iCs/>
          <w:color w:val="222222"/>
          <w:sz w:val="20"/>
          <w:szCs w:val="20"/>
          <w:shd w:val="clear" w:color="auto" w:fill="FFFFFF"/>
        </w:rPr>
        <w:t>Medical and Veterinary Entomology</w:t>
      </w:r>
      <w:r>
        <w:rPr>
          <w:color w:val="222222"/>
          <w:sz w:val="20"/>
          <w:szCs w:val="20"/>
          <w:shd w:val="clear" w:color="auto" w:fill="FFFFFF"/>
        </w:rPr>
        <w:t>, </w:t>
      </w:r>
      <w:r>
        <w:rPr>
          <w:i/>
          <w:iCs/>
          <w:color w:val="222222"/>
          <w:sz w:val="20"/>
          <w:szCs w:val="20"/>
          <w:shd w:val="clear" w:color="auto" w:fill="FFFFFF"/>
        </w:rPr>
        <w:t>15</w:t>
      </w:r>
      <w:r>
        <w:rPr>
          <w:color w:val="222222"/>
          <w:sz w:val="20"/>
          <w:szCs w:val="20"/>
          <w:shd w:val="clear" w:color="auto" w:fill="FFFFFF"/>
        </w:rPr>
        <w:t>(4), 413-421.</w:t>
      </w:r>
      <w:r>
        <w:rPr>
          <w:color w:val="222222"/>
          <w:sz w:val="20"/>
          <w:szCs w:val="20"/>
          <w:shd w:val="clear" w:color="auto" w:fill="FFFFFF"/>
        </w:rPr>
        <w:br/>
      </w:r>
      <w:r>
        <w:rPr>
          <w:color w:val="222222"/>
          <w:sz w:val="20"/>
          <w:szCs w:val="20"/>
          <w:shd w:val="clear" w:color="auto" w:fill="FFFFFF"/>
        </w:rPr>
        <w:br/>
      </w:r>
      <w:proofErr w:type="spellStart"/>
      <w:r>
        <w:rPr>
          <w:color w:val="222222"/>
          <w:sz w:val="20"/>
          <w:szCs w:val="20"/>
          <w:shd w:val="clear" w:color="auto" w:fill="FFFFFF"/>
        </w:rPr>
        <w:t>Kollars</w:t>
      </w:r>
      <w:proofErr w:type="spellEnd"/>
      <w:r>
        <w:rPr>
          <w:color w:val="222222"/>
          <w:sz w:val="20"/>
          <w:szCs w:val="20"/>
          <w:shd w:val="clear" w:color="auto" w:fill="FFFFFF"/>
        </w:rPr>
        <w:t xml:space="preserve"> Jr, T. M., Oliver Jr, J. H., Durden, L. A., &amp; </w:t>
      </w:r>
      <w:proofErr w:type="spellStart"/>
      <w:r>
        <w:rPr>
          <w:color w:val="222222"/>
          <w:sz w:val="20"/>
          <w:szCs w:val="20"/>
          <w:shd w:val="clear" w:color="auto" w:fill="FFFFFF"/>
        </w:rPr>
        <w:t>Kollars</w:t>
      </w:r>
      <w:proofErr w:type="spellEnd"/>
      <w:r>
        <w:rPr>
          <w:color w:val="222222"/>
          <w:sz w:val="20"/>
          <w:szCs w:val="20"/>
          <w:shd w:val="clear" w:color="auto" w:fill="FFFFFF"/>
        </w:rPr>
        <w:t xml:space="preserve">, P. G. (2000). Host associations and seasonal activity of </w:t>
      </w:r>
      <w:proofErr w:type="spellStart"/>
      <w:r>
        <w:rPr>
          <w:color w:val="222222"/>
          <w:sz w:val="20"/>
          <w:szCs w:val="20"/>
          <w:shd w:val="clear" w:color="auto" w:fill="FFFFFF"/>
        </w:rPr>
        <w:t>Amblyomma</w:t>
      </w:r>
      <w:proofErr w:type="spellEnd"/>
      <w:r>
        <w:rPr>
          <w:color w:val="222222"/>
          <w:sz w:val="20"/>
          <w:szCs w:val="20"/>
          <w:shd w:val="clear" w:color="auto" w:fill="FFFFFF"/>
        </w:rPr>
        <w:t xml:space="preserve"> </w:t>
      </w:r>
      <w:proofErr w:type="spellStart"/>
      <w:r>
        <w:rPr>
          <w:color w:val="222222"/>
          <w:sz w:val="20"/>
          <w:szCs w:val="20"/>
          <w:shd w:val="clear" w:color="auto" w:fill="FFFFFF"/>
        </w:rPr>
        <w:t>americanum</w:t>
      </w:r>
      <w:proofErr w:type="spellEnd"/>
      <w:r>
        <w:rPr>
          <w:color w:val="222222"/>
          <w:sz w:val="20"/>
          <w:szCs w:val="20"/>
          <w:shd w:val="clear" w:color="auto" w:fill="FFFFFF"/>
        </w:rPr>
        <w:t xml:space="preserve"> (</w:t>
      </w:r>
      <w:proofErr w:type="spellStart"/>
      <w:r>
        <w:rPr>
          <w:color w:val="222222"/>
          <w:sz w:val="20"/>
          <w:szCs w:val="20"/>
          <w:shd w:val="clear" w:color="auto" w:fill="FFFFFF"/>
        </w:rPr>
        <w:t>Acari</w:t>
      </w:r>
      <w:proofErr w:type="spellEnd"/>
      <w:r>
        <w:rPr>
          <w:color w:val="222222"/>
          <w:sz w:val="20"/>
          <w:szCs w:val="20"/>
          <w:shd w:val="clear" w:color="auto" w:fill="FFFFFF"/>
        </w:rPr>
        <w:t>: Ixodidae) in Missouri. </w:t>
      </w:r>
      <w:r>
        <w:rPr>
          <w:i/>
          <w:iCs/>
          <w:color w:val="222222"/>
          <w:sz w:val="20"/>
          <w:szCs w:val="20"/>
          <w:shd w:val="clear" w:color="auto" w:fill="FFFFFF"/>
        </w:rPr>
        <w:t>Journal of Parasitology</w:t>
      </w:r>
      <w:r>
        <w:rPr>
          <w:color w:val="222222"/>
          <w:sz w:val="20"/>
          <w:szCs w:val="20"/>
          <w:shd w:val="clear" w:color="auto" w:fill="FFFFFF"/>
        </w:rPr>
        <w:t>, </w:t>
      </w:r>
      <w:r>
        <w:rPr>
          <w:i/>
          <w:iCs/>
          <w:color w:val="222222"/>
          <w:sz w:val="20"/>
          <w:szCs w:val="20"/>
          <w:shd w:val="clear" w:color="auto" w:fill="FFFFFF"/>
        </w:rPr>
        <w:t>86</w:t>
      </w:r>
      <w:r>
        <w:rPr>
          <w:color w:val="222222"/>
          <w:sz w:val="20"/>
          <w:szCs w:val="20"/>
          <w:shd w:val="clear" w:color="auto" w:fill="FFFFFF"/>
        </w:rPr>
        <w:t>(5), 1156-1159.</w:t>
      </w:r>
    </w:p>
  </w:comment>
  <w:comment w:id="490" w:author="Damie" w:date="2018-07-19T23:45:00Z" w:initials="D">
    <w:p w14:paraId="14A75EDA" w14:textId="668D5434" w:rsidR="00535816" w:rsidRDefault="00535816">
      <w:pPr>
        <w:pStyle w:val="CommentText"/>
      </w:pPr>
      <w:r>
        <w:rPr>
          <w:rStyle w:val="CommentReference"/>
        </w:rPr>
        <w:annotationRef/>
      </w:r>
      <w:r>
        <w:t>There’s this little data to make any conclusive statement, I would just move the figures into supplementary</w:t>
      </w:r>
    </w:p>
  </w:comment>
  <w:comment w:id="498" w:author="J Sakamoto" w:date="2018-07-11T01:10:00Z" w:initials="JMS">
    <w:p w14:paraId="45200D30" w14:textId="1EF109EC" w:rsidR="00491638" w:rsidRDefault="00491638">
      <w:pPr>
        <w:pStyle w:val="CommentText"/>
      </w:pPr>
      <w:r>
        <w:rPr>
          <w:rStyle w:val="CommentReference"/>
        </w:rPr>
        <w:annotationRef/>
      </w:r>
      <w:r>
        <w:t>We have nothing on the stats—where are these? Wasn’t there an interaction?</w:t>
      </w:r>
    </w:p>
  </w:comment>
  <w:comment w:id="500" w:author="pak" w:date="2018-07-18T17:18:00Z" w:initials="p">
    <w:p w14:paraId="17935992" w14:textId="2C3840EF" w:rsidR="00491638" w:rsidRDefault="00491638">
      <w:pPr>
        <w:pStyle w:val="CommentText"/>
      </w:pPr>
      <w:r>
        <w:rPr>
          <w:rStyle w:val="CommentReference"/>
        </w:rPr>
        <w:annotationRef/>
      </w:r>
      <w:r>
        <w:t>We don’t talk about seasonality, vegetation, and spatial stuff</w:t>
      </w:r>
      <w:r w:rsidR="00EE33A8">
        <w:t xml:space="preserve"> at all or even barely.</w:t>
      </w:r>
    </w:p>
    <w:p w14:paraId="5D38B7B9" w14:textId="77777777" w:rsidR="00491638" w:rsidRDefault="00491638">
      <w:pPr>
        <w:pStyle w:val="CommentText"/>
      </w:pPr>
    </w:p>
    <w:p w14:paraId="1AA2189E" w14:textId="77777777" w:rsidR="00491638" w:rsidRDefault="00491638">
      <w:pPr>
        <w:pStyle w:val="CommentText"/>
      </w:pPr>
    </w:p>
    <w:p w14:paraId="0DEE3D52" w14:textId="3238876D" w:rsidR="00491638" w:rsidRDefault="00491638">
      <w:pPr>
        <w:pStyle w:val="CommentText"/>
      </w:pPr>
      <w:r>
        <w:t xml:space="preserve">I think a lot of stuff need to be cut out because it </w:t>
      </w:r>
      <w:proofErr w:type="gramStart"/>
      <w:r>
        <w:t>seem</w:t>
      </w:r>
      <w:proofErr w:type="gramEnd"/>
      <w:r>
        <w:t xml:space="preserve"> unfocused</w:t>
      </w:r>
      <w:r w:rsidR="00EE33A8">
        <w:t>.</w:t>
      </w:r>
    </w:p>
  </w:comment>
  <w:comment w:id="524" w:author="pak" w:date="2018-07-19T12:41:00Z" w:initials="p">
    <w:p w14:paraId="7FEF4370" w14:textId="362BD3C7" w:rsidR="00491638" w:rsidRDefault="00491638">
      <w:pPr>
        <w:pStyle w:val="CommentText"/>
      </w:pPr>
      <w:r>
        <w:rPr>
          <w:rStyle w:val="CommentReference"/>
        </w:rPr>
        <w:annotationRef/>
      </w:r>
      <w:r>
        <w:t>I think this needs to be shortened a lot</w:t>
      </w:r>
      <w:r w:rsidR="00535816">
        <w:t xml:space="preserve"> or just cut out. </w:t>
      </w:r>
    </w:p>
  </w:comment>
  <w:comment w:id="527" w:author="pak" w:date="2018-07-17T15:21:00Z" w:initials="p">
    <w:p w14:paraId="37F4B815" w14:textId="1B210C23" w:rsidR="00491638" w:rsidRDefault="00491638">
      <w:pPr>
        <w:pStyle w:val="CommentText"/>
      </w:pPr>
      <w:r>
        <w:rPr>
          <w:rStyle w:val="CommentReference"/>
        </w:rPr>
        <w:annotationRef/>
      </w:r>
      <w:r>
        <w:t>Confusing? What does this mean</w:t>
      </w:r>
    </w:p>
    <w:p w14:paraId="330D2A6B" w14:textId="77777777" w:rsidR="00491638" w:rsidRDefault="00491638">
      <w:pPr>
        <w:pStyle w:val="CommentText"/>
      </w:pPr>
    </w:p>
  </w:comment>
  <w:comment w:id="575" w:author="pak" w:date="2018-07-17T15:41:00Z" w:initials="p">
    <w:p w14:paraId="5B9D6393" w14:textId="18362E5A" w:rsidR="00491638" w:rsidRDefault="00491638">
      <w:pPr>
        <w:pStyle w:val="CommentText"/>
      </w:pPr>
      <w:r>
        <w:rPr>
          <w:rStyle w:val="CommentReference"/>
        </w:rPr>
        <w:annotationRef/>
      </w:r>
      <w:r>
        <w:t xml:space="preserve">Seems out of nowhere and doesn’t fit in because it’s not really that abundant as a species. </w:t>
      </w:r>
    </w:p>
  </w:comment>
  <w:comment w:id="635" w:author="J Sakamoto" w:date="2018-07-11T01:12:00Z" w:initials="JMS">
    <w:p w14:paraId="447D7C64" w14:textId="77777777" w:rsidR="00491638" w:rsidRDefault="00491638" w:rsidP="003F6A05">
      <w:pPr>
        <w:pStyle w:val="CommentText"/>
      </w:pPr>
      <w:r>
        <w:rPr>
          <w:rStyle w:val="CommentReference"/>
        </w:rPr>
        <w:annotationRef/>
      </w:r>
      <w:r>
        <w:t xml:space="preserve">Not sure if this needs to be here. </w:t>
      </w:r>
    </w:p>
  </w:comment>
  <w:comment w:id="636" w:author="pak" w:date="2018-07-18T17:16:00Z" w:initials="p">
    <w:p w14:paraId="54EF0B05" w14:textId="57A60825" w:rsidR="00491638" w:rsidRDefault="00491638">
      <w:pPr>
        <w:pStyle w:val="CommentText"/>
      </w:pPr>
      <w:r>
        <w:rPr>
          <w:rStyle w:val="CommentReference"/>
        </w:rPr>
        <w:annotationRef/>
      </w:r>
      <w:r>
        <w:t>I would keep it</w:t>
      </w:r>
    </w:p>
  </w:comment>
  <w:comment w:id="642" w:author="Damie" w:date="2018-07-19T23:51:00Z" w:initials="D">
    <w:p w14:paraId="454EB008" w14:textId="77777777" w:rsidR="007958DA" w:rsidRDefault="007958DA">
      <w:pPr>
        <w:pStyle w:val="CommentText"/>
      </w:pPr>
      <w:r>
        <w:rPr>
          <w:rStyle w:val="CommentReference"/>
        </w:rPr>
        <w:annotationRef/>
      </w:r>
      <w:r>
        <w:t>Do we need all this?</w:t>
      </w:r>
    </w:p>
    <w:p w14:paraId="3E8F484D" w14:textId="2F132FC5" w:rsidR="007958DA" w:rsidRDefault="007958DA">
      <w:pPr>
        <w:pStyle w:val="CommentText"/>
      </w:pPr>
      <w:r>
        <w:t xml:space="preserve">Shorten down to </w:t>
      </w:r>
      <w:proofErr w:type="spellStart"/>
      <w:r>
        <w:t>atleast</w:t>
      </w:r>
      <w:proofErr w:type="spellEnd"/>
      <w:r>
        <w:t xml:space="preserve"> a paragraph?&gt;</w:t>
      </w:r>
    </w:p>
  </w:comment>
  <w:comment w:id="651" w:author="J Sakamoto" w:date="2018-07-09T00:27:00Z" w:initials="JMS">
    <w:p w14:paraId="40FFA7D6" w14:textId="03677A4F" w:rsidR="00491638" w:rsidRDefault="00491638">
      <w:pPr>
        <w:pStyle w:val="CommentText"/>
      </w:pPr>
      <w:r>
        <w:rPr>
          <w:rStyle w:val="CommentReference"/>
        </w:rPr>
        <w:annotationRef/>
      </w:r>
      <w:r>
        <w:t xml:space="preserve">Reference: I think Eisen on </w:t>
      </w:r>
      <w:proofErr w:type="spellStart"/>
      <w:r>
        <w:t>Amblyomma</w:t>
      </w:r>
      <w:proofErr w:type="spellEnd"/>
      <w:r>
        <w:t xml:space="preserve">, Ixodes, and </w:t>
      </w:r>
      <w:proofErr w:type="spellStart"/>
      <w:r>
        <w:t>Diuk-wasser</w:t>
      </w:r>
      <w:proofErr w:type="spellEnd"/>
      <w:r>
        <w:t xml:space="preserve">, but we may need something on the decline in Ixodes </w:t>
      </w:r>
      <w:proofErr w:type="spellStart"/>
      <w:r>
        <w:t>cookei</w:t>
      </w:r>
      <w:proofErr w:type="spellEnd"/>
      <w:r>
        <w:t xml:space="preserve"> if there is such a reference</w:t>
      </w:r>
    </w:p>
  </w:comment>
  <w:comment w:id="648" w:author="pak" w:date="2018-07-17T15:46:00Z" w:initials="p">
    <w:p w14:paraId="65063CC5" w14:textId="3B56506C" w:rsidR="00491638" w:rsidRPr="00AB1766" w:rsidRDefault="00491638" w:rsidP="00D332DF">
      <w:pPr>
        <w:pStyle w:val="NormalWeb"/>
        <w:rPr>
          <w:rFonts w:ascii="Helvetica Neue" w:hAnsi="Helvetica Neue"/>
          <w:i/>
          <w:sz w:val="24"/>
          <w:szCs w:val="24"/>
        </w:rPr>
      </w:pPr>
      <w:r>
        <w:rPr>
          <w:rStyle w:val="CommentReference"/>
        </w:rPr>
        <w:annotationRef/>
      </w:r>
      <w:r>
        <w:t xml:space="preserve">I think this shouldn’t belong </w:t>
      </w:r>
      <w:proofErr w:type="gramStart"/>
      <w:r>
        <w:t>to  this</w:t>
      </w:r>
      <w:proofErr w:type="gramEnd"/>
      <w:r>
        <w:t xml:space="preserve"> section and should be placed in the </w:t>
      </w:r>
      <w:r>
        <w:rPr>
          <w:rFonts w:ascii="Helvetica Neue" w:hAnsi="Helvetica Neue"/>
          <w:i/>
          <w:sz w:val="24"/>
          <w:szCs w:val="24"/>
        </w:rPr>
        <w:t>Comparisons of tick communities from 1960 to present section</w:t>
      </w:r>
    </w:p>
    <w:p w14:paraId="0C013482" w14:textId="3146DFFC" w:rsidR="00491638" w:rsidRDefault="00491638">
      <w:pPr>
        <w:pStyle w:val="CommentText"/>
      </w:pPr>
    </w:p>
  </w:comment>
  <w:comment w:id="655" w:author="Damie" w:date="2018-07-19T23:51:00Z" w:initials="D">
    <w:p w14:paraId="0E1C624D" w14:textId="0182AA0A" w:rsidR="007958DA" w:rsidRDefault="007958DA">
      <w:pPr>
        <w:pStyle w:val="CommentText"/>
      </w:pPr>
      <w:r>
        <w:rPr>
          <w:rStyle w:val="CommentReference"/>
        </w:rPr>
        <w:annotationRef/>
      </w:r>
      <w:r>
        <w:t>This is way too long, why is this needed?</w:t>
      </w:r>
    </w:p>
  </w:comment>
  <w:comment w:id="679" w:author="pak" w:date="2018-07-18T17:10:00Z" w:initials="p">
    <w:p w14:paraId="259A5F93" w14:textId="203DFACB" w:rsidR="00491638" w:rsidRDefault="00491638">
      <w:pPr>
        <w:pStyle w:val="CommentText"/>
      </w:pPr>
      <w:r>
        <w:rPr>
          <w:rStyle w:val="CommentReference"/>
        </w:rPr>
        <w:annotationRef/>
      </w:r>
      <w:r>
        <w:t>Redundant because it’s talked about later</w:t>
      </w:r>
    </w:p>
  </w:comment>
  <w:comment w:id="743" w:author="J Sakamoto" w:date="2018-07-11T01:23:00Z" w:initials="JMS">
    <w:p w14:paraId="7CA68F3B" w14:textId="00071D54" w:rsidR="00491638" w:rsidRDefault="00491638" w:rsidP="00AF3275">
      <w:pPr>
        <w:rPr>
          <w:rFonts w:eastAsia="Times New Roman"/>
          <w:color w:val="003366"/>
          <w:sz w:val="18"/>
          <w:szCs w:val="18"/>
          <w:shd w:val="clear" w:color="auto" w:fill="FFFFFF"/>
          <w:lang w:val="en-US"/>
        </w:rPr>
      </w:pPr>
      <w:r>
        <w:rPr>
          <w:rStyle w:val="CommentReference"/>
        </w:rPr>
        <w:annotationRef/>
      </w:r>
      <w:r>
        <w:rPr>
          <w:rFonts w:eastAsia="Times New Roman"/>
          <w:color w:val="003366"/>
          <w:sz w:val="18"/>
          <w:szCs w:val="18"/>
          <w:shd w:val="clear" w:color="auto" w:fill="FFFFFF"/>
          <w:lang w:val="en-US"/>
        </w:rPr>
        <w:t>For Joyce: Make sure to add the following 2 references to Zotero for final citation insertions.</w:t>
      </w:r>
    </w:p>
    <w:p w14:paraId="69E0A2B6" w14:textId="77777777" w:rsidR="00491638" w:rsidRPr="00AF3275" w:rsidRDefault="00491638" w:rsidP="00AF3275">
      <w:pPr>
        <w:rPr>
          <w:rFonts w:eastAsia="Times New Roman"/>
          <w:color w:val="003366"/>
          <w:sz w:val="18"/>
          <w:szCs w:val="18"/>
          <w:shd w:val="clear" w:color="auto" w:fill="FFFFFF"/>
          <w:lang w:val="en-US"/>
        </w:rPr>
      </w:pPr>
    </w:p>
    <w:p w14:paraId="1CD1C492" w14:textId="77777777" w:rsidR="00491638" w:rsidRDefault="00491638" w:rsidP="00213B47">
      <w:pPr>
        <w:widowControl w:val="0"/>
        <w:autoSpaceDE w:val="0"/>
        <w:autoSpaceDN w:val="0"/>
        <w:adjustRightInd w:val="0"/>
        <w:rPr>
          <w:rFonts w:ascii="Times New Roman" w:hAnsi="Times New Roman" w:cs="Times New Roman"/>
          <w:lang w:val="en-US"/>
        </w:rPr>
      </w:pP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-mail.  Invasive tick - USA: (NJ) </w:t>
      </w:r>
    </w:p>
    <w:p w14:paraId="366ECB83" w14:textId="77777777" w:rsidR="00491638" w:rsidRDefault="00491638" w:rsidP="00213B47">
      <w:pPr>
        <w:widowControl w:val="0"/>
        <w:autoSpaceDE w:val="0"/>
        <w:autoSpaceDN w:val="0"/>
        <w:adjustRightInd w:val="0"/>
        <w:rPr>
          <w:rFonts w:ascii="Times New Roman" w:hAnsi="Times New Roman" w:cs="Times New Roman"/>
          <w:color w:val="003366"/>
          <w:sz w:val="18"/>
          <w:szCs w:val="18"/>
          <w:lang w:val="en-US"/>
        </w:rPr>
      </w:pPr>
      <w:r>
        <w:rPr>
          <w:rFonts w:ascii="Times New Roman" w:hAnsi="Times New Roman" w:cs="Times New Roman"/>
          <w:color w:val="003366"/>
          <w:sz w:val="18"/>
          <w:szCs w:val="18"/>
          <w:lang w:val="en-US"/>
        </w:rPr>
        <w:t xml:space="preserve"> </w:t>
      </w: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-mail 2017; Archive Number: 20171123.5462146. &lt;http://www.promedmail.org&gt;. Accessed June 30 2018</w:t>
      </w:r>
    </w:p>
    <w:p w14:paraId="53823C73" w14:textId="77777777" w:rsidR="00491638" w:rsidRDefault="00491638" w:rsidP="00213B47">
      <w:pPr>
        <w:widowControl w:val="0"/>
        <w:autoSpaceDE w:val="0"/>
        <w:autoSpaceDN w:val="0"/>
        <w:adjustRightInd w:val="0"/>
        <w:rPr>
          <w:rFonts w:ascii="Times New Roman" w:hAnsi="Times New Roman" w:cs="Times New Roman"/>
          <w:color w:val="003366"/>
          <w:sz w:val="18"/>
          <w:szCs w:val="18"/>
          <w:lang w:val="en-US"/>
        </w:rPr>
      </w:pPr>
    </w:p>
    <w:p w14:paraId="4655FC24" w14:textId="77777777" w:rsidR="00491638" w:rsidRDefault="00491638" w:rsidP="00213B47">
      <w:pPr>
        <w:widowControl w:val="0"/>
        <w:autoSpaceDE w:val="0"/>
        <w:autoSpaceDN w:val="0"/>
        <w:adjustRightInd w:val="0"/>
        <w:rPr>
          <w:rFonts w:ascii="Times New Roman" w:hAnsi="Times New Roman" w:cs="Times New Roman"/>
          <w:sz w:val="20"/>
          <w:szCs w:val="20"/>
          <w:lang w:val="en-US"/>
        </w:rPr>
      </w:pP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-mail.   Invasive tick - USA (04): (WV) </w:t>
      </w:r>
    </w:p>
    <w:p w14:paraId="6BB6CE49" w14:textId="77777777" w:rsidR="00491638" w:rsidRDefault="00491638" w:rsidP="00213B47">
      <w:pPr>
        <w:widowControl w:val="0"/>
        <w:autoSpaceDE w:val="0"/>
        <w:autoSpaceDN w:val="0"/>
        <w:adjustRightInd w:val="0"/>
        <w:spacing w:before="100" w:after="100" w:line="240" w:lineRule="auto"/>
        <w:rPr>
          <w:color w:val="003366"/>
          <w:sz w:val="18"/>
          <w:szCs w:val="18"/>
          <w:lang w:val="en-US"/>
        </w:rPr>
      </w:pPr>
      <w:r>
        <w:rPr>
          <w:rFonts w:ascii="Times New Roman" w:hAnsi="Times New Roman" w:cs="Times New Roman"/>
          <w:color w:val="003366"/>
          <w:sz w:val="18"/>
          <w:szCs w:val="18"/>
          <w:lang w:val="en-US"/>
        </w:rPr>
        <w:t xml:space="preserve"> </w:t>
      </w: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 xml:space="preserve">-mail 2018; </w:t>
      </w:r>
      <w:r>
        <w:rPr>
          <w:color w:val="003366"/>
          <w:sz w:val="18"/>
          <w:szCs w:val="18"/>
          <w:lang w:val="en-US"/>
        </w:rPr>
        <w:t>Archive Number: 20180530.5828951</w:t>
      </w:r>
    </w:p>
    <w:p w14:paraId="31CD219B" w14:textId="5F14C539" w:rsidR="00491638" w:rsidRDefault="00491638" w:rsidP="00213B47">
      <w:pPr>
        <w:rPr>
          <w:rFonts w:eastAsia="Times New Roman"/>
          <w:color w:val="003366"/>
          <w:sz w:val="18"/>
          <w:szCs w:val="18"/>
          <w:shd w:val="clear" w:color="auto" w:fill="FFFFFF"/>
          <w:lang w:val="en-US"/>
        </w:rPr>
      </w:pPr>
      <w:r>
        <w:rPr>
          <w:rFonts w:ascii="Times New Roman" w:hAnsi="Times New Roman" w:cs="Times New Roman"/>
          <w:color w:val="003366"/>
          <w:sz w:val="18"/>
          <w:szCs w:val="18"/>
          <w:lang w:val="en-US"/>
        </w:rPr>
        <w:t>&lt;http://www.promedmail.org&gt;. Accessed June 30 2018</w:t>
      </w:r>
    </w:p>
    <w:p w14:paraId="27D4705A" w14:textId="16501207" w:rsidR="00491638" w:rsidRPr="00597319" w:rsidRDefault="00491638" w:rsidP="00597319">
      <w:pPr>
        <w:spacing w:line="240" w:lineRule="auto"/>
        <w:rPr>
          <w:rFonts w:ascii="Times New Roman" w:eastAsia="Times New Roman" w:hAnsi="Times New Roman" w:cs="Times New Roman"/>
          <w:sz w:val="20"/>
          <w:szCs w:val="20"/>
          <w:lang w:val="en-US"/>
        </w:rPr>
      </w:pPr>
    </w:p>
    <w:p w14:paraId="70806663" w14:textId="77777777" w:rsidR="00491638" w:rsidRPr="00597319" w:rsidRDefault="00491638" w:rsidP="00597319">
      <w:pPr>
        <w:rPr>
          <w:rFonts w:ascii="Times New Roman" w:eastAsia="Times New Roman" w:hAnsi="Times New Roman" w:cs="Times New Roman"/>
          <w:sz w:val="20"/>
          <w:szCs w:val="20"/>
          <w:lang w:val="en-US"/>
        </w:rPr>
      </w:pPr>
    </w:p>
    <w:p w14:paraId="273F038B" w14:textId="3777A112" w:rsidR="00491638" w:rsidRDefault="0049163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F25E6C" w15:done="0"/>
  <w15:commentEx w15:paraId="0BC48411" w15:done="0"/>
  <w15:commentEx w15:paraId="5CA701FE" w15:done="0"/>
  <w15:commentEx w15:paraId="1C088DC9" w15:done="0"/>
  <w15:commentEx w15:paraId="5039A515" w15:done="0"/>
  <w15:commentEx w15:paraId="56DE66F1" w15:done="0"/>
  <w15:commentEx w15:paraId="6F56BA1C" w15:done="0"/>
  <w15:commentEx w15:paraId="034BB3B9" w15:done="0"/>
  <w15:commentEx w15:paraId="6CF542F6" w15:done="0"/>
  <w15:commentEx w15:paraId="39612740" w15:done="0"/>
  <w15:commentEx w15:paraId="714D4579" w15:done="0"/>
  <w15:commentEx w15:paraId="6813EDD6" w15:done="0"/>
  <w15:commentEx w15:paraId="44D30A6E" w15:done="0"/>
  <w15:commentEx w15:paraId="6D9C703E" w15:done="0"/>
  <w15:commentEx w15:paraId="6D1A29C6" w15:done="0"/>
  <w15:commentEx w15:paraId="1D4707FE" w15:done="0"/>
  <w15:commentEx w15:paraId="16157DE2" w15:done="0"/>
  <w15:commentEx w15:paraId="1FEFE949" w15:done="0"/>
  <w15:commentEx w15:paraId="51D54E04" w15:done="0"/>
  <w15:commentEx w15:paraId="0ACF29DA" w15:done="0"/>
  <w15:commentEx w15:paraId="2F2E340F" w15:done="0"/>
  <w15:commentEx w15:paraId="12F0A52C" w15:done="0"/>
  <w15:commentEx w15:paraId="3C22E7EA" w15:done="0"/>
  <w15:commentEx w15:paraId="212DFFC8" w15:done="0"/>
  <w15:commentEx w15:paraId="0E01A2E6" w15:done="0"/>
  <w15:commentEx w15:paraId="663B5493" w15:done="0"/>
  <w15:commentEx w15:paraId="2BE04406" w15:done="0"/>
  <w15:commentEx w15:paraId="54538E44" w15:done="0"/>
  <w15:commentEx w15:paraId="022156CF" w15:done="0"/>
  <w15:commentEx w15:paraId="43AACD0D" w15:done="0"/>
  <w15:commentEx w15:paraId="14A75EDA" w15:done="0"/>
  <w15:commentEx w15:paraId="45200D30" w15:done="0"/>
  <w15:commentEx w15:paraId="0DEE3D52" w15:done="0"/>
  <w15:commentEx w15:paraId="7FEF4370" w15:done="0"/>
  <w15:commentEx w15:paraId="330D2A6B" w15:done="0"/>
  <w15:commentEx w15:paraId="5B9D6393" w15:done="0"/>
  <w15:commentEx w15:paraId="447D7C64" w15:done="0"/>
  <w15:commentEx w15:paraId="54EF0B05" w15:done="0"/>
  <w15:commentEx w15:paraId="3E8F484D" w15:done="0"/>
  <w15:commentEx w15:paraId="40FFA7D6" w15:done="0"/>
  <w15:commentEx w15:paraId="0C013482" w15:done="0"/>
  <w15:commentEx w15:paraId="0E1C624D" w15:done="0"/>
  <w15:commentEx w15:paraId="259A5F93" w15:done="0"/>
  <w15:commentEx w15:paraId="273F03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25E6C" w16cid:durableId="1EFB66D3"/>
  <w16cid:commentId w16cid:paraId="0BC48411" w16cid:durableId="1EFB66D4"/>
  <w16cid:commentId w16cid:paraId="5CA701FE" w16cid:durableId="1EFB66D5"/>
  <w16cid:commentId w16cid:paraId="1C088DC9" w16cid:durableId="1EFB66D6"/>
  <w16cid:commentId w16cid:paraId="5039A515" w16cid:durableId="1EFB66D7"/>
  <w16cid:commentId w16cid:paraId="56DE66F1" w16cid:durableId="1EFB66D8"/>
  <w16cid:commentId w16cid:paraId="6F56BA1C" w16cid:durableId="1EFB66D9"/>
  <w16cid:commentId w16cid:paraId="034BB3B9" w16cid:durableId="1EFB66DA"/>
  <w16cid:commentId w16cid:paraId="6CF542F6" w16cid:durableId="1EFB66DB"/>
  <w16cid:commentId w16cid:paraId="39612740" w16cid:durableId="1EFB66DC"/>
  <w16cid:commentId w16cid:paraId="714D4579" w16cid:durableId="1EFB66DD"/>
  <w16cid:commentId w16cid:paraId="6813EDD6" w16cid:durableId="1EFB66DE"/>
  <w16cid:commentId w16cid:paraId="44D30A6E" w16cid:durableId="1EFB66E2"/>
  <w16cid:commentId w16cid:paraId="6D9C703E" w16cid:durableId="1EFB66E3"/>
  <w16cid:commentId w16cid:paraId="6D1A29C6" w16cid:durableId="1EFB66E4"/>
  <w16cid:commentId w16cid:paraId="1D4707FE" w16cid:durableId="1EFB66E5"/>
  <w16cid:commentId w16cid:paraId="16157DE2" w16cid:durableId="1EFB66E6"/>
  <w16cid:commentId w16cid:paraId="1FEFE949" w16cid:durableId="1EFB66E7"/>
  <w16cid:commentId w16cid:paraId="51D54E04" w16cid:durableId="1EFB66E8"/>
  <w16cid:commentId w16cid:paraId="0ACF29DA" w16cid:durableId="1EFB66E9"/>
  <w16cid:commentId w16cid:paraId="2F2E340F" w16cid:durableId="1EFB66EA"/>
  <w16cid:commentId w16cid:paraId="12F0A52C" w16cid:durableId="1EFB66EB"/>
  <w16cid:commentId w16cid:paraId="3C22E7EA" w16cid:durableId="1EFB66EC"/>
  <w16cid:commentId w16cid:paraId="212DFFC8" w16cid:durableId="1EFB66ED"/>
  <w16cid:commentId w16cid:paraId="0E01A2E6" w16cid:durableId="1EFB66EE"/>
  <w16cid:commentId w16cid:paraId="663B5493" w16cid:durableId="1EFB66EF"/>
  <w16cid:commentId w16cid:paraId="2BE04406" w16cid:durableId="1EFB66E0"/>
  <w16cid:commentId w16cid:paraId="54538E44" w16cid:durableId="1EFB680B"/>
  <w16cid:commentId w16cid:paraId="022156CF" w16cid:durableId="1EFB66F0"/>
  <w16cid:commentId w16cid:paraId="43AACD0D" w16cid:durableId="1EFB66F1"/>
  <w16cid:commentId w16cid:paraId="14A75EDA" w16cid:durableId="1EFBA136"/>
  <w16cid:commentId w16cid:paraId="45200D30" w16cid:durableId="1EFB66F2"/>
  <w16cid:commentId w16cid:paraId="0DEE3D52" w16cid:durableId="1EFB66F3"/>
  <w16cid:commentId w16cid:paraId="7FEF4370" w16cid:durableId="1EFB66F4"/>
  <w16cid:commentId w16cid:paraId="330D2A6B" w16cid:durableId="1EFB66F5"/>
  <w16cid:commentId w16cid:paraId="5B9D6393" w16cid:durableId="1EFB66F6"/>
  <w16cid:commentId w16cid:paraId="447D7C64" w16cid:durableId="1EFB66F7"/>
  <w16cid:commentId w16cid:paraId="54EF0B05" w16cid:durableId="1EFB66F8"/>
  <w16cid:commentId w16cid:paraId="3E8F484D" w16cid:durableId="1EFBA274"/>
  <w16cid:commentId w16cid:paraId="40FFA7D6" w16cid:durableId="1EFB66F9"/>
  <w16cid:commentId w16cid:paraId="0C013482" w16cid:durableId="1EFB66FA"/>
  <w16cid:commentId w16cid:paraId="0E1C624D" w16cid:durableId="1EFBA295"/>
  <w16cid:commentId w16cid:paraId="259A5F93" w16cid:durableId="1EFB66FB"/>
  <w16cid:commentId w16cid:paraId="273F038B" w16cid:durableId="1EFB66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FC2B" w14:textId="77777777" w:rsidR="00103D8F" w:rsidRDefault="00103D8F">
      <w:pPr>
        <w:spacing w:line="240" w:lineRule="auto"/>
      </w:pPr>
      <w:r>
        <w:separator/>
      </w:r>
    </w:p>
  </w:endnote>
  <w:endnote w:type="continuationSeparator" w:id="0">
    <w:p w14:paraId="4FFB036E" w14:textId="77777777" w:rsidR="00103D8F" w:rsidRDefault="00103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Arial"/>
    <w:charset w:val="00"/>
    <w:family w:val="auto"/>
    <w:pitch w:val="variable"/>
    <w:sig w:usb0="00000003" w:usb1="500079DB" w:usb2="00000010" w:usb3="00000000" w:csb0="00000001" w:csb1="00000000"/>
  </w:font>
  <w:font w:name="Roboto">
    <w:altName w:val="Times New Roman"/>
    <w:charset w:val="00"/>
    <w:family w:val="auto"/>
    <w:pitch w:val="default"/>
  </w:font>
  <w:font w:name="Helvetica">
    <w:altName w:val="Arial"/>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2C14" w14:textId="77777777" w:rsidR="00491638" w:rsidRDefault="00491638">
    <w:pPr>
      <w:pStyle w:val="Normal1"/>
      <w:jc w:val="right"/>
    </w:pPr>
    <w:r>
      <w:fldChar w:fldCharType="begin"/>
    </w:r>
    <w:r>
      <w:instrText>PAGE</w:instrText>
    </w:r>
    <w:r>
      <w:fldChar w:fldCharType="separate"/>
    </w:r>
    <w:r>
      <w:rPr>
        <w:noProof/>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63049" w14:textId="77777777" w:rsidR="00103D8F" w:rsidRDefault="00103D8F">
      <w:pPr>
        <w:spacing w:line="240" w:lineRule="auto"/>
      </w:pPr>
      <w:r>
        <w:separator/>
      </w:r>
    </w:p>
  </w:footnote>
  <w:footnote w:type="continuationSeparator" w:id="0">
    <w:p w14:paraId="586BC4F2" w14:textId="77777777" w:rsidR="00103D8F" w:rsidRDefault="00103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1683F" w14:textId="77777777" w:rsidR="00491638" w:rsidRDefault="00491638">
    <w:pPr>
      <w:pStyle w:val="Normal1"/>
    </w:pPr>
  </w:p>
  <w:p w14:paraId="38192A07" w14:textId="77777777" w:rsidR="00491638" w:rsidRDefault="00491638">
    <w:pPr>
      <w:pStyle w:val="Normal1"/>
    </w:pPr>
  </w:p>
  <w:p w14:paraId="386E332C" w14:textId="77777777" w:rsidR="00491638" w:rsidRDefault="00491638">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31661"/>
    <w:multiLevelType w:val="hybridMultilevel"/>
    <w:tmpl w:val="97029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05665"/>
    <w:multiLevelType w:val="multilevel"/>
    <w:tmpl w:val="725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D273A"/>
    <w:multiLevelType w:val="multilevel"/>
    <w:tmpl w:val="3AF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e">
    <w15:presenceInfo w15:providerId="None" w15:userId="Dam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4627"/>
    <w:rsid w:val="000002AA"/>
    <w:rsid w:val="000103F1"/>
    <w:rsid w:val="00015071"/>
    <w:rsid w:val="0002617E"/>
    <w:rsid w:val="00051C0D"/>
    <w:rsid w:val="00056847"/>
    <w:rsid w:val="00082C5E"/>
    <w:rsid w:val="00087F6F"/>
    <w:rsid w:val="000906DE"/>
    <w:rsid w:val="000E4913"/>
    <w:rsid w:val="00101606"/>
    <w:rsid w:val="00103D8F"/>
    <w:rsid w:val="001235C6"/>
    <w:rsid w:val="001273E6"/>
    <w:rsid w:val="00131D92"/>
    <w:rsid w:val="001607DE"/>
    <w:rsid w:val="00171853"/>
    <w:rsid w:val="00172241"/>
    <w:rsid w:val="001B5004"/>
    <w:rsid w:val="001C299A"/>
    <w:rsid w:val="001E4CB9"/>
    <w:rsid w:val="00207C58"/>
    <w:rsid w:val="00213B47"/>
    <w:rsid w:val="0022721B"/>
    <w:rsid w:val="00230526"/>
    <w:rsid w:val="002374B9"/>
    <w:rsid w:val="002441E1"/>
    <w:rsid w:val="00255409"/>
    <w:rsid w:val="0026414F"/>
    <w:rsid w:val="002655A1"/>
    <w:rsid w:val="00277CD1"/>
    <w:rsid w:val="00282794"/>
    <w:rsid w:val="002A3BCE"/>
    <w:rsid w:val="002E743C"/>
    <w:rsid w:val="00340DE7"/>
    <w:rsid w:val="003571E4"/>
    <w:rsid w:val="00367724"/>
    <w:rsid w:val="00392979"/>
    <w:rsid w:val="003D1D2A"/>
    <w:rsid w:val="003E568E"/>
    <w:rsid w:val="003F6A05"/>
    <w:rsid w:val="0043585F"/>
    <w:rsid w:val="00457F6A"/>
    <w:rsid w:val="0047778A"/>
    <w:rsid w:val="00481D7F"/>
    <w:rsid w:val="00482D8A"/>
    <w:rsid w:val="00491638"/>
    <w:rsid w:val="004B7524"/>
    <w:rsid w:val="004D4FB4"/>
    <w:rsid w:val="004D56FE"/>
    <w:rsid w:val="004E6420"/>
    <w:rsid w:val="00523070"/>
    <w:rsid w:val="00535816"/>
    <w:rsid w:val="00585066"/>
    <w:rsid w:val="00590DDC"/>
    <w:rsid w:val="00597319"/>
    <w:rsid w:val="005A66C4"/>
    <w:rsid w:val="005A787F"/>
    <w:rsid w:val="00611EC9"/>
    <w:rsid w:val="0063135B"/>
    <w:rsid w:val="00631993"/>
    <w:rsid w:val="00667475"/>
    <w:rsid w:val="00673367"/>
    <w:rsid w:val="006B6066"/>
    <w:rsid w:val="007048DB"/>
    <w:rsid w:val="007118AF"/>
    <w:rsid w:val="00723C7D"/>
    <w:rsid w:val="00730168"/>
    <w:rsid w:val="0074445C"/>
    <w:rsid w:val="00785002"/>
    <w:rsid w:val="00785A3E"/>
    <w:rsid w:val="007926C9"/>
    <w:rsid w:val="00792F83"/>
    <w:rsid w:val="007958DA"/>
    <w:rsid w:val="007B0129"/>
    <w:rsid w:val="007C296D"/>
    <w:rsid w:val="007C411F"/>
    <w:rsid w:val="007D6633"/>
    <w:rsid w:val="007F0AB5"/>
    <w:rsid w:val="00891C40"/>
    <w:rsid w:val="008C2A56"/>
    <w:rsid w:val="008D1076"/>
    <w:rsid w:val="008D25E6"/>
    <w:rsid w:val="008F3ACB"/>
    <w:rsid w:val="00933F61"/>
    <w:rsid w:val="009341EC"/>
    <w:rsid w:val="00944542"/>
    <w:rsid w:val="00953652"/>
    <w:rsid w:val="00957CC0"/>
    <w:rsid w:val="009B1C6F"/>
    <w:rsid w:val="009B1CDF"/>
    <w:rsid w:val="009B6C3C"/>
    <w:rsid w:val="009E0F30"/>
    <w:rsid w:val="00A0665C"/>
    <w:rsid w:val="00A1577E"/>
    <w:rsid w:val="00A1721A"/>
    <w:rsid w:val="00A2741E"/>
    <w:rsid w:val="00A566C9"/>
    <w:rsid w:val="00A64627"/>
    <w:rsid w:val="00AA7406"/>
    <w:rsid w:val="00AB1BF4"/>
    <w:rsid w:val="00AD2701"/>
    <w:rsid w:val="00AD3125"/>
    <w:rsid w:val="00AE24F2"/>
    <w:rsid w:val="00AF3275"/>
    <w:rsid w:val="00B06EA6"/>
    <w:rsid w:val="00B25689"/>
    <w:rsid w:val="00B361AB"/>
    <w:rsid w:val="00B523D6"/>
    <w:rsid w:val="00B60FF3"/>
    <w:rsid w:val="00B658FC"/>
    <w:rsid w:val="00B704CD"/>
    <w:rsid w:val="00B765B0"/>
    <w:rsid w:val="00B81429"/>
    <w:rsid w:val="00B92475"/>
    <w:rsid w:val="00B9316C"/>
    <w:rsid w:val="00B957E3"/>
    <w:rsid w:val="00BA4D62"/>
    <w:rsid w:val="00BB2548"/>
    <w:rsid w:val="00BC2761"/>
    <w:rsid w:val="00BE27B8"/>
    <w:rsid w:val="00C45952"/>
    <w:rsid w:val="00C90099"/>
    <w:rsid w:val="00C966E3"/>
    <w:rsid w:val="00CA161A"/>
    <w:rsid w:val="00CB1E78"/>
    <w:rsid w:val="00CC4818"/>
    <w:rsid w:val="00CE2D05"/>
    <w:rsid w:val="00D21A35"/>
    <w:rsid w:val="00D332DF"/>
    <w:rsid w:val="00D3601F"/>
    <w:rsid w:val="00D4762D"/>
    <w:rsid w:val="00D61519"/>
    <w:rsid w:val="00D82EA5"/>
    <w:rsid w:val="00DA5A94"/>
    <w:rsid w:val="00DB4176"/>
    <w:rsid w:val="00DB5126"/>
    <w:rsid w:val="00DC49A5"/>
    <w:rsid w:val="00DD172F"/>
    <w:rsid w:val="00E01A23"/>
    <w:rsid w:val="00E226F6"/>
    <w:rsid w:val="00E51AAA"/>
    <w:rsid w:val="00E74793"/>
    <w:rsid w:val="00E876B4"/>
    <w:rsid w:val="00E93FEE"/>
    <w:rsid w:val="00ED4DD7"/>
    <w:rsid w:val="00EE33A8"/>
    <w:rsid w:val="00F07319"/>
    <w:rsid w:val="00F203E8"/>
    <w:rsid w:val="00F32129"/>
    <w:rsid w:val="00F50D33"/>
    <w:rsid w:val="00F61C24"/>
    <w:rsid w:val="00F703EB"/>
    <w:rsid w:val="00F72557"/>
    <w:rsid w:val="00F753FE"/>
    <w:rsid w:val="00F96155"/>
    <w:rsid w:val="00F9617E"/>
    <w:rsid w:val="00FA0F11"/>
    <w:rsid w:val="00FA3D90"/>
    <w:rsid w:val="00FB568D"/>
    <w:rsid w:val="00FD4D92"/>
    <w:rsid w:val="00FF1137"/>
    <w:rsid w:val="00FF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70044"/>
  <w15:docId w15:val="{F40E1DFC-9F0B-4EF7-8FA9-5572CF69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5AA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AA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FF5AA4"/>
    <w:rPr>
      <w:b/>
      <w:bCs/>
      <w:sz w:val="20"/>
      <w:szCs w:val="20"/>
    </w:rPr>
  </w:style>
  <w:style w:type="character" w:customStyle="1" w:styleId="CommentSubjectChar">
    <w:name w:val="Comment Subject Char"/>
    <w:basedOn w:val="CommentTextChar"/>
    <w:link w:val="CommentSubject"/>
    <w:uiPriority w:val="99"/>
    <w:semiHidden/>
    <w:rsid w:val="00FF5AA4"/>
    <w:rPr>
      <w:b/>
      <w:bCs/>
      <w:sz w:val="20"/>
      <w:szCs w:val="20"/>
    </w:rPr>
  </w:style>
  <w:style w:type="character" w:styleId="Hyperlink">
    <w:name w:val="Hyperlink"/>
    <w:basedOn w:val="DefaultParagraphFont"/>
    <w:uiPriority w:val="99"/>
    <w:unhideWhenUsed/>
    <w:rsid w:val="00BB2548"/>
    <w:rPr>
      <w:color w:val="0000FF" w:themeColor="hyperlink"/>
      <w:u w:val="single"/>
    </w:rPr>
  </w:style>
  <w:style w:type="paragraph" w:styleId="NormalWeb">
    <w:name w:val="Normal (Web)"/>
    <w:basedOn w:val="Normal"/>
    <w:uiPriority w:val="99"/>
    <w:unhideWhenUsed/>
    <w:rsid w:val="00C45952"/>
    <w:pPr>
      <w:spacing w:before="100" w:beforeAutospacing="1" w:after="100" w:afterAutospacing="1" w:line="240" w:lineRule="auto"/>
    </w:pPr>
    <w:rPr>
      <w:rFonts w:ascii="Times New Roman" w:hAnsi="Times New Roman" w:cs="Times New Roman"/>
      <w:sz w:val="20"/>
      <w:szCs w:val="20"/>
      <w:lang w:val="en-US"/>
    </w:rPr>
  </w:style>
  <w:style w:type="character" w:customStyle="1" w:styleId="blue">
    <w:name w:val="blue"/>
    <w:basedOn w:val="DefaultParagraphFont"/>
    <w:rsid w:val="00C45952"/>
  </w:style>
  <w:style w:type="character" w:customStyle="1" w:styleId="highlight">
    <w:name w:val="highlight"/>
    <w:basedOn w:val="DefaultParagraphFont"/>
    <w:rsid w:val="00597319"/>
  </w:style>
  <w:style w:type="paragraph" w:styleId="HTMLPreformatted">
    <w:name w:val="HTML Preformatted"/>
    <w:basedOn w:val="Normal"/>
    <w:link w:val="HTMLPreformattedChar"/>
    <w:uiPriority w:val="99"/>
    <w:semiHidden/>
    <w:unhideWhenUsed/>
    <w:rsid w:val="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740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07611">
      <w:bodyDiv w:val="1"/>
      <w:marLeft w:val="0"/>
      <w:marRight w:val="0"/>
      <w:marTop w:val="0"/>
      <w:marBottom w:val="0"/>
      <w:divBdr>
        <w:top w:val="none" w:sz="0" w:space="0" w:color="auto"/>
        <w:left w:val="none" w:sz="0" w:space="0" w:color="auto"/>
        <w:bottom w:val="none" w:sz="0" w:space="0" w:color="auto"/>
        <w:right w:val="none" w:sz="0" w:space="0" w:color="auto"/>
      </w:divBdr>
    </w:div>
    <w:div w:id="424765054">
      <w:bodyDiv w:val="1"/>
      <w:marLeft w:val="0"/>
      <w:marRight w:val="0"/>
      <w:marTop w:val="0"/>
      <w:marBottom w:val="0"/>
      <w:divBdr>
        <w:top w:val="none" w:sz="0" w:space="0" w:color="auto"/>
        <w:left w:val="none" w:sz="0" w:space="0" w:color="auto"/>
        <w:bottom w:val="none" w:sz="0" w:space="0" w:color="auto"/>
        <w:right w:val="none" w:sz="0" w:space="0" w:color="auto"/>
      </w:divBdr>
    </w:div>
    <w:div w:id="462238409">
      <w:bodyDiv w:val="1"/>
      <w:marLeft w:val="0"/>
      <w:marRight w:val="0"/>
      <w:marTop w:val="0"/>
      <w:marBottom w:val="0"/>
      <w:divBdr>
        <w:top w:val="none" w:sz="0" w:space="0" w:color="auto"/>
        <w:left w:val="none" w:sz="0" w:space="0" w:color="auto"/>
        <w:bottom w:val="none" w:sz="0" w:space="0" w:color="auto"/>
        <w:right w:val="none" w:sz="0" w:space="0" w:color="auto"/>
      </w:divBdr>
    </w:div>
    <w:div w:id="669215847">
      <w:bodyDiv w:val="1"/>
      <w:marLeft w:val="0"/>
      <w:marRight w:val="0"/>
      <w:marTop w:val="0"/>
      <w:marBottom w:val="0"/>
      <w:divBdr>
        <w:top w:val="none" w:sz="0" w:space="0" w:color="auto"/>
        <w:left w:val="none" w:sz="0" w:space="0" w:color="auto"/>
        <w:bottom w:val="none" w:sz="0" w:space="0" w:color="auto"/>
        <w:right w:val="none" w:sz="0" w:space="0" w:color="auto"/>
      </w:divBdr>
    </w:div>
    <w:div w:id="733629209">
      <w:bodyDiv w:val="1"/>
      <w:marLeft w:val="0"/>
      <w:marRight w:val="0"/>
      <w:marTop w:val="0"/>
      <w:marBottom w:val="0"/>
      <w:divBdr>
        <w:top w:val="none" w:sz="0" w:space="0" w:color="auto"/>
        <w:left w:val="none" w:sz="0" w:space="0" w:color="auto"/>
        <w:bottom w:val="none" w:sz="0" w:space="0" w:color="auto"/>
        <w:right w:val="none" w:sz="0" w:space="0" w:color="auto"/>
      </w:divBdr>
    </w:div>
    <w:div w:id="975259972">
      <w:bodyDiv w:val="1"/>
      <w:marLeft w:val="0"/>
      <w:marRight w:val="0"/>
      <w:marTop w:val="0"/>
      <w:marBottom w:val="0"/>
      <w:divBdr>
        <w:top w:val="none" w:sz="0" w:space="0" w:color="auto"/>
        <w:left w:val="none" w:sz="0" w:space="0" w:color="auto"/>
        <w:bottom w:val="none" w:sz="0" w:space="0" w:color="auto"/>
        <w:right w:val="none" w:sz="0" w:space="0" w:color="auto"/>
      </w:divBdr>
    </w:div>
    <w:div w:id="1024988222">
      <w:bodyDiv w:val="1"/>
      <w:marLeft w:val="0"/>
      <w:marRight w:val="0"/>
      <w:marTop w:val="0"/>
      <w:marBottom w:val="0"/>
      <w:divBdr>
        <w:top w:val="none" w:sz="0" w:space="0" w:color="auto"/>
        <w:left w:val="none" w:sz="0" w:space="0" w:color="auto"/>
        <w:bottom w:val="none" w:sz="0" w:space="0" w:color="auto"/>
        <w:right w:val="none" w:sz="0" w:space="0" w:color="auto"/>
      </w:divBdr>
    </w:div>
    <w:div w:id="1049913675">
      <w:bodyDiv w:val="1"/>
      <w:marLeft w:val="0"/>
      <w:marRight w:val="0"/>
      <w:marTop w:val="0"/>
      <w:marBottom w:val="0"/>
      <w:divBdr>
        <w:top w:val="none" w:sz="0" w:space="0" w:color="auto"/>
        <w:left w:val="none" w:sz="0" w:space="0" w:color="auto"/>
        <w:bottom w:val="none" w:sz="0" w:space="0" w:color="auto"/>
        <w:right w:val="none" w:sz="0" w:space="0" w:color="auto"/>
      </w:divBdr>
    </w:div>
    <w:div w:id="1247499338">
      <w:bodyDiv w:val="1"/>
      <w:marLeft w:val="0"/>
      <w:marRight w:val="0"/>
      <w:marTop w:val="0"/>
      <w:marBottom w:val="0"/>
      <w:divBdr>
        <w:top w:val="none" w:sz="0" w:space="0" w:color="auto"/>
        <w:left w:val="none" w:sz="0" w:space="0" w:color="auto"/>
        <w:bottom w:val="none" w:sz="0" w:space="0" w:color="auto"/>
        <w:right w:val="none" w:sz="0" w:space="0" w:color="auto"/>
      </w:divBdr>
    </w:div>
    <w:div w:id="1252619813">
      <w:bodyDiv w:val="1"/>
      <w:marLeft w:val="0"/>
      <w:marRight w:val="0"/>
      <w:marTop w:val="0"/>
      <w:marBottom w:val="0"/>
      <w:divBdr>
        <w:top w:val="none" w:sz="0" w:space="0" w:color="auto"/>
        <w:left w:val="none" w:sz="0" w:space="0" w:color="auto"/>
        <w:bottom w:val="none" w:sz="0" w:space="0" w:color="auto"/>
        <w:right w:val="none" w:sz="0" w:space="0" w:color="auto"/>
      </w:divBdr>
    </w:div>
    <w:div w:id="1272275582">
      <w:bodyDiv w:val="1"/>
      <w:marLeft w:val="0"/>
      <w:marRight w:val="0"/>
      <w:marTop w:val="0"/>
      <w:marBottom w:val="0"/>
      <w:divBdr>
        <w:top w:val="none" w:sz="0" w:space="0" w:color="auto"/>
        <w:left w:val="none" w:sz="0" w:space="0" w:color="auto"/>
        <w:bottom w:val="none" w:sz="0" w:space="0" w:color="auto"/>
        <w:right w:val="none" w:sz="0" w:space="0" w:color="auto"/>
      </w:divBdr>
    </w:div>
    <w:div w:id="1363239520">
      <w:bodyDiv w:val="1"/>
      <w:marLeft w:val="0"/>
      <w:marRight w:val="0"/>
      <w:marTop w:val="0"/>
      <w:marBottom w:val="0"/>
      <w:divBdr>
        <w:top w:val="none" w:sz="0" w:space="0" w:color="auto"/>
        <w:left w:val="none" w:sz="0" w:space="0" w:color="auto"/>
        <w:bottom w:val="none" w:sz="0" w:space="0" w:color="auto"/>
        <w:right w:val="none" w:sz="0" w:space="0" w:color="auto"/>
      </w:divBdr>
    </w:div>
    <w:div w:id="1454327894">
      <w:bodyDiv w:val="1"/>
      <w:marLeft w:val="0"/>
      <w:marRight w:val="0"/>
      <w:marTop w:val="0"/>
      <w:marBottom w:val="0"/>
      <w:divBdr>
        <w:top w:val="none" w:sz="0" w:space="0" w:color="auto"/>
        <w:left w:val="none" w:sz="0" w:space="0" w:color="auto"/>
        <w:bottom w:val="none" w:sz="0" w:space="0" w:color="auto"/>
        <w:right w:val="none" w:sz="0" w:space="0" w:color="auto"/>
      </w:divBdr>
    </w:div>
    <w:div w:id="1472014023">
      <w:bodyDiv w:val="1"/>
      <w:marLeft w:val="0"/>
      <w:marRight w:val="0"/>
      <w:marTop w:val="0"/>
      <w:marBottom w:val="0"/>
      <w:divBdr>
        <w:top w:val="none" w:sz="0" w:space="0" w:color="auto"/>
        <w:left w:val="none" w:sz="0" w:space="0" w:color="auto"/>
        <w:bottom w:val="none" w:sz="0" w:space="0" w:color="auto"/>
        <w:right w:val="none" w:sz="0" w:space="0" w:color="auto"/>
      </w:divBdr>
    </w:div>
    <w:div w:id="1476875603">
      <w:bodyDiv w:val="1"/>
      <w:marLeft w:val="0"/>
      <w:marRight w:val="0"/>
      <w:marTop w:val="0"/>
      <w:marBottom w:val="0"/>
      <w:divBdr>
        <w:top w:val="none" w:sz="0" w:space="0" w:color="auto"/>
        <w:left w:val="none" w:sz="0" w:space="0" w:color="auto"/>
        <w:bottom w:val="none" w:sz="0" w:space="0" w:color="auto"/>
        <w:right w:val="none" w:sz="0" w:space="0" w:color="auto"/>
      </w:divBdr>
    </w:div>
    <w:div w:id="1510759019">
      <w:bodyDiv w:val="1"/>
      <w:marLeft w:val="0"/>
      <w:marRight w:val="0"/>
      <w:marTop w:val="0"/>
      <w:marBottom w:val="0"/>
      <w:divBdr>
        <w:top w:val="none" w:sz="0" w:space="0" w:color="auto"/>
        <w:left w:val="none" w:sz="0" w:space="0" w:color="auto"/>
        <w:bottom w:val="none" w:sz="0" w:space="0" w:color="auto"/>
        <w:right w:val="none" w:sz="0" w:space="0" w:color="auto"/>
      </w:divBdr>
    </w:div>
    <w:div w:id="1558513565">
      <w:bodyDiv w:val="1"/>
      <w:marLeft w:val="0"/>
      <w:marRight w:val="0"/>
      <w:marTop w:val="0"/>
      <w:marBottom w:val="0"/>
      <w:divBdr>
        <w:top w:val="none" w:sz="0" w:space="0" w:color="auto"/>
        <w:left w:val="none" w:sz="0" w:space="0" w:color="auto"/>
        <w:bottom w:val="none" w:sz="0" w:space="0" w:color="auto"/>
        <w:right w:val="none" w:sz="0" w:space="0" w:color="auto"/>
      </w:divBdr>
      <w:divsChild>
        <w:div w:id="2047174608">
          <w:marLeft w:val="0"/>
          <w:marRight w:val="0"/>
          <w:marTop w:val="0"/>
          <w:marBottom w:val="0"/>
          <w:divBdr>
            <w:top w:val="none" w:sz="0" w:space="0" w:color="auto"/>
            <w:left w:val="none" w:sz="0" w:space="0" w:color="auto"/>
            <w:bottom w:val="none" w:sz="0" w:space="0" w:color="auto"/>
            <w:right w:val="none" w:sz="0" w:space="0" w:color="auto"/>
          </w:divBdr>
          <w:divsChild>
            <w:div w:id="453209004">
              <w:marLeft w:val="0"/>
              <w:marRight w:val="0"/>
              <w:marTop w:val="0"/>
              <w:marBottom w:val="0"/>
              <w:divBdr>
                <w:top w:val="none" w:sz="0" w:space="0" w:color="auto"/>
                <w:left w:val="none" w:sz="0" w:space="0" w:color="auto"/>
                <w:bottom w:val="none" w:sz="0" w:space="0" w:color="auto"/>
                <w:right w:val="none" w:sz="0" w:space="0" w:color="auto"/>
              </w:divBdr>
              <w:divsChild>
                <w:div w:id="1789397704">
                  <w:marLeft w:val="0"/>
                  <w:marRight w:val="0"/>
                  <w:marTop w:val="0"/>
                  <w:marBottom w:val="0"/>
                  <w:divBdr>
                    <w:top w:val="none" w:sz="0" w:space="0" w:color="auto"/>
                    <w:left w:val="none" w:sz="0" w:space="0" w:color="auto"/>
                    <w:bottom w:val="none" w:sz="0" w:space="0" w:color="auto"/>
                    <w:right w:val="none" w:sz="0" w:space="0" w:color="auto"/>
                  </w:divBdr>
                </w:div>
                <w:div w:id="894849354">
                  <w:marLeft w:val="0"/>
                  <w:marRight w:val="0"/>
                  <w:marTop w:val="0"/>
                  <w:marBottom w:val="0"/>
                  <w:divBdr>
                    <w:top w:val="none" w:sz="0" w:space="0" w:color="auto"/>
                    <w:left w:val="none" w:sz="0" w:space="0" w:color="auto"/>
                    <w:bottom w:val="none" w:sz="0" w:space="0" w:color="auto"/>
                    <w:right w:val="none" w:sz="0" w:space="0" w:color="auto"/>
                  </w:divBdr>
                </w:div>
              </w:divsChild>
            </w:div>
            <w:div w:id="1734110893">
              <w:marLeft w:val="0"/>
              <w:marRight w:val="0"/>
              <w:marTop w:val="0"/>
              <w:marBottom w:val="0"/>
              <w:divBdr>
                <w:top w:val="none" w:sz="0" w:space="0" w:color="auto"/>
                <w:left w:val="none" w:sz="0" w:space="0" w:color="auto"/>
                <w:bottom w:val="none" w:sz="0" w:space="0" w:color="auto"/>
                <w:right w:val="none" w:sz="0" w:space="0" w:color="auto"/>
              </w:divBdr>
              <w:divsChild>
                <w:div w:id="1554585995">
                  <w:marLeft w:val="0"/>
                  <w:marRight w:val="0"/>
                  <w:marTop w:val="0"/>
                  <w:marBottom w:val="0"/>
                  <w:divBdr>
                    <w:top w:val="none" w:sz="0" w:space="0" w:color="auto"/>
                    <w:left w:val="none" w:sz="0" w:space="0" w:color="auto"/>
                    <w:bottom w:val="none" w:sz="0" w:space="0" w:color="auto"/>
                    <w:right w:val="none" w:sz="0" w:space="0" w:color="auto"/>
                  </w:divBdr>
                </w:div>
                <w:div w:id="17303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882">
          <w:marLeft w:val="0"/>
          <w:marRight w:val="0"/>
          <w:marTop w:val="0"/>
          <w:marBottom w:val="0"/>
          <w:divBdr>
            <w:top w:val="none" w:sz="0" w:space="0" w:color="auto"/>
            <w:left w:val="none" w:sz="0" w:space="0" w:color="auto"/>
            <w:bottom w:val="none" w:sz="0" w:space="0" w:color="auto"/>
            <w:right w:val="none" w:sz="0" w:space="0" w:color="auto"/>
          </w:divBdr>
        </w:div>
        <w:div w:id="1113939746">
          <w:marLeft w:val="0"/>
          <w:marRight w:val="0"/>
          <w:marTop w:val="0"/>
          <w:marBottom w:val="0"/>
          <w:divBdr>
            <w:top w:val="none" w:sz="0" w:space="0" w:color="auto"/>
            <w:left w:val="none" w:sz="0" w:space="0" w:color="auto"/>
            <w:bottom w:val="none" w:sz="0" w:space="0" w:color="auto"/>
            <w:right w:val="none" w:sz="0" w:space="0" w:color="auto"/>
          </w:divBdr>
        </w:div>
        <w:div w:id="1262835452">
          <w:marLeft w:val="0"/>
          <w:marRight w:val="0"/>
          <w:marTop w:val="0"/>
          <w:marBottom w:val="0"/>
          <w:divBdr>
            <w:top w:val="none" w:sz="0" w:space="0" w:color="auto"/>
            <w:left w:val="none" w:sz="0" w:space="0" w:color="auto"/>
            <w:bottom w:val="none" w:sz="0" w:space="0" w:color="auto"/>
            <w:right w:val="none" w:sz="0" w:space="0" w:color="auto"/>
          </w:divBdr>
        </w:div>
        <w:div w:id="812601532">
          <w:marLeft w:val="0"/>
          <w:marRight w:val="0"/>
          <w:marTop w:val="0"/>
          <w:marBottom w:val="0"/>
          <w:divBdr>
            <w:top w:val="none" w:sz="0" w:space="0" w:color="auto"/>
            <w:left w:val="none" w:sz="0" w:space="0" w:color="auto"/>
            <w:bottom w:val="none" w:sz="0" w:space="0" w:color="auto"/>
            <w:right w:val="none" w:sz="0" w:space="0" w:color="auto"/>
          </w:divBdr>
        </w:div>
        <w:div w:id="1492914992">
          <w:marLeft w:val="0"/>
          <w:marRight w:val="0"/>
          <w:marTop w:val="0"/>
          <w:marBottom w:val="0"/>
          <w:divBdr>
            <w:top w:val="none" w:sz="0" w:space="0" w:color="auto"/>
            <w:left w:val="none" w:sz="0" w:space="0" w:color="auto"/>
            <w:bottom w:val="none" w:sz="0" w:space="0" w:color="auto"/>
            <w:right w:val="none" w:sz="0" w:space="0" w:color="auto"/>
          </w:divBdr>
        </w:div>
        <w:div w:id="908733876">
          <w:marLeft w:val="0"/>
          <w:marRight w:val="0"/>
          <w:marTop w:val="0"/>
          <w:marBottom w:val="0"/>
          <w:divBdr>
            <w:top w:val="none" w:sz="0" w:space="0" w:color="auto"/>
            <w:left w:val="none" w:sz="0" w:space="0" w:color="auto"/>
            <w:bottom w:val="none" w:sz="0" w:space="0" w:color="auto"/>
            <w:right w:val="none" w:sz="0" w:space="0" w:color="auto"/>
          </w:divBdr>
        </w:div>
      </w:divsChild>
    </w:div>
    <w:div w:id="1793673423">
      <w:bodyDiv w:val="1"/>
      <w:marLeft w:val="0"/>
      <w:marRight w:val="0"/>
      <w:marTop w:val="0"/>
      <w:marBottom w:val="0"/>
      <w:divBdr>
        <w:top w:val="none" w:sz="0" w:space="0" w:color="auto"/>
        <w:left w:val="none" w:sz="0" w:space="0" w:color="auto"/>
        <w:bottom w:val="none" w:sz="0" w:space="0" w:color="auto"/>
        <w:right w:val="none" w:sz="0" w:space="0" w:color="auto"/>
      </w:divBdr>
    </w:div>
    <w:div w:id="1867020074">
      <w:bodyDiv w:val="1"/>
      <w:marLeft w:val="0"/>
      <w:marRight w:val="0"/>
      <w:marTop w:val="0"/>
      <w:marBottom w:val="0"/>
      <w:divBdr>
        <w:top w:val="none" w:sz="0" w:space="0" w:color="auto"/>
        <w:left w:val="none" w:sz="0" w:space="0" w:color="auto"/>
        <w:bottom w:val="none" w:sz="0" w:space="0" w:color="auto"/>
        <w:right w:val="none" w:sz="0" w:space="0" w:color="auto"/>
      </w:divBdr>
    </w:div>
    <w:div w:id="1921720557">
      <w:bodyDiv w:val="1"/>
      <w:marLeft w:val="0"/>
      <w:marRight w:val="0"/>
      <w:marTop w:val="0"/>
      <w:marBottom w:val="0"/>
      <w:divBdr>
        <w:top w:val="none" w:sz="0" w:space="0" w:color="auto"/>
        <w:left w:val="none" w:sz="0" w:space="0" w:color="auto"/>
        <w:bottom w:val="none" w:sz="0" w:space="0" w:color="auto"/>
        <w:right w:val="none" w:sz="0" w:space="0" w:color="auto"/>
      </w:divBdr>
    </w:div>
    <w:div w:id="199822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researchguides.library.wisc.edu/c.php?g=178143&amp;p=116840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1A18-CEB6-40CE-9658-2F453E35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4591</TotalTime>
  <Pages>22</Pages>
  <Words>10204</Words>
  <Characters>58165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Damie</cp:lastModifiedBy>
  <cp:revision>5</cp:revision>
  <cp:lastPrinted>2018-07-19T16:42:00Z</cp:lastPrinted>
  <dcterms:created xsi:type="dcterms:W3CDTF">2018-07-16T19:35:00Z</dcterms:created>
  <dcterms:modified xsi:type="dcterms:W3CDTF">2018-07-20T04:10:00Z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id="T0J4IWIQ"/&gt;&lt;style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http://www.zotero.org/styles/ecological-entomology</vt:lpwstr>
  </property>
  <property fmtid="{D5CDD505-2E9C-101B-9397-08002B2CF9AE}" pid="13" name="Mendeley Recent Style Name 4_1">
    <vt:lpwstr>Ecological Entomology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http://www.zotero.org/styles/the-american-naturalist</vt:lpwstr>
  </property>
  <property fmtid="{D5CDD505-2E9C-101B-9397-08002B2CF9AE}" pid="23" name="Mendeley Recent Style Name 9_1">
    <vt:lpwstr>The American Naturalist</vt:lpwstr>
  </property>
</Properties>
</file>